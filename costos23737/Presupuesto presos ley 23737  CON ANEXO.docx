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23628" w14:textId="31CCF4F7" w:rsidR="005D7987" w:rsidRPr="003961AD" w:rsidRDefault="005D7987" w:rsidP="00F73B9D">
      <w:pPr>
        <w:jc w:val="center"/>
        <w:rPr>
          <w:rFonts w:ascii="Times New Roman" w:hAnsi="Times New Roman" w:cs="Times New Roman"/>
          <w:sz w:val="24"/>
          <w:szCs w:val="24"/>
          <w:u w:val="single"/>
          <w:lang w:val="es-ES"/>
        </w:rPr>
      </w:pPr>
      <w:bookmarkStart w:id="0" w:name="_GoBack"/>
      <w:bookmarkEnd w:id="0"/>
      <w:r w:rsidRPr="003961AD">
        <w:rPr>
          <w:rFonts w:ascii="Times New Roman" w:hAnsi="Times New Roman" w:cs="Times New Roman"/>
          <w:sz w:val="24"/>
          <w:szCs w:val="24"/>
          <w:u w:val="single"/>
          <w:lang w:val="es-ES"/>
        </w:rPr>
        <w:t xml:space="preserve">Impacto de la </w:t>
      </w:r>
      <w:r w:rsidR="003961AD">
        <w:rPr>
          <w:rFonts w:ascii="Times New Roman" w:hAnsi="Times New Roman" w:cs="Times New Roman"/>
          <w:sz w:val="24"/>
          <w:szCs w:val="24"/>
          <w:u w:val="single"/>
          <w:lang w:val="es-ES"/>
        </w:rPr>
        <w:t xml:space="preserve">desfederalización de la </w:t>
      </w:r>
      <w:r w:rsidRPr="003961AD">
        <w:rPr>
          <w:rFonts w:ascii="Times New Roman" w:hAnsi="Times New Roman" w:cs="Times New Roman"/>
          <w:sz w:val="24"/>
          <w:szCs w:val="24"/>
          <w:u w:val="single"/>
          <w:lang w:val="es-ES"/>
        </w:rPr>
        <w:t>ley 23.737 en PBA</w:t>
      </w:r>
    </w:p>
    <w:p w14:paraId="0A85F042" w14:textId="77777777" w:rsidR="00FB4E20" w:rsidRPr="00FB4E20" w:rsidRDefault="00FB4E20" w:rsidP="00FB4E20">
      <w:pPr>
        <w:ind w:firstLine="708"/>
        <w:jc w:val="both"/>
        <w:rPr>
          <w:rFonts w:ascii="Times New Roman" w:hAnsi="Times New Roman" w:cs="Times New Roman"/>
          <w:sz w:val="24"/>
          <w:szCs w:val="24"/>
          <w:u w:val="single"/>
          <w:lang w:val="es-ES"/>
        </w:rPr>
      </w:pPr>
      <w:r w:rsidRPr="00FB4E20">
        <w:rPr>
          <w:rFonts w:ascii="Times New Roman" w:hAnsi="Times New Roman" w:cs="Times New Roman"/>
          <w:sz w:val="24"/>
          <w:szCs w:val="24"/>
          <w:u w:val="single"/>
          <w:lang w:val="es-ES"/>
        </w:rPr>
        <w:t>Introducción</w:t>
      </w:r>
    </w:p>
    <w:p w14:paraId="77640ED8" w14:textId="03DDE2DB" w:rsidR="00EF1408" w:rsidRDefault="005D7987" w:rsidP="00EF1408">
      <w:pPr>
        <w:ind w:firstLine="708"/>
        <w:jc w:val="both"/>
        <w:rPr>
          <w:rFonts w:ascii="Times New Roman" w:hAnsi="Times New Roman" w:cs="Times New Roman"/>
          <w:sz w:val="24"/>
          <w:szCs w:val="24"/>
          <w:lang w:val="es-ES"/>
        </w:rPr>
      </w:pPr>
      <w:r w:rsidRPr="003961AD">
        <w:rPr>
          <w:rFonts w:ascii="Times New Roman" w:hAnsi="Times New Roman" w:cs="Times New Roman"/>
          <w:sz w:val="24"/>
          <w:szCs w:val="24"/>
          <w:lang w:val="es-ES"/>
        </w:rPr>
        <w:t>En el presente informe, se present</w:t>
      </w:r>
      <w:r w:rsidRPr="001036A3">
        <w:rPr>
          <w:rFonts w:ascii="Times New Roman" w:hAnsi="Times New Roman" w:cs="Times New Roman"/>
          <w:sz w:val="24"/>
          <w:szCs w:val="24"/>
          <w:lang w:val="es-ES"/>
        </w:rPr>
        <w:t>e</w:t>
      </w:r>
      <w:r w:rsidR="00FB4E20" w:rsidRPr="001036A3">
        <w:rPr>
          <w:rFonts w:ascii="Times New Roman" w:hAnsi="Times New Roman" w:cs="Times New Roman"/>
          <w:sz w:val="24"/>
          <w:szCs w:val="24"/>
          <w:lang w:val="es-ES"/>
        </w:rPr>
        <w:t xml:space="preserve"> exhibir</w:t>
      </w:r>
      <w:r w:rsidR="001036A3" w:rsidRPr="001036A3">
        <w:rPr>
          <w:rFonts w:ascii="Times New Roman" w:hAnsi="Times New Roman" w:cs="Times New Roman"/>
          <w:sz w:val="24"/>
          <w:szCs w:val="24"/>
          <w:lang w:val="es-ES"/>
        </w:rPr>
        <w:t xml:space="preserve">, y en alguna medida </w:t>
      </w:r>
      <w:r w:rsidR="00FB4E20" w:rsidRPr="001036A3">
        <w:rPr>
          <w:rFonts w:ascii="Times New Roman" w:hAnsi="Times New Roman" w:cs="Times New Roman"/>
          <w:sz w:val="24"/>
          <w:szCs w:val="24"/>
          <w:lang w:val="es-ES"/>
        </w:rPr>
        <w:t>cuantificar</w:t>
      </w:r>
      <w:r w:rsidR="00DA4A5B">
        <w:rPr>
          <w:rFonts w:ascii="Times New Roman" w:hAnsi="Times New Roman" w:cs="Times New Roman"/>
          <w:sz w:val="24"/>
          <w:szCs w:val="24"/>
          <w:lang w:val="es-ES"/>
        </w:rPr>
        <w:t>,</w:t>
      </w:r>
      <w:r w:rsidRPr="001036A3">
        <w:rPr>
          <w:rFonts w:ascii="Times New Roman" w:hAnsi="Times New Roman" w:cs="Times New Roman"/>
          <w:sz w:val="24"/>
          <w:szCs w:val="24"/>
          <w:lang w:val="es-ES"/>
        </w:rPr>
        <w:t xml:space="preserve"> </w:t>
      </w:r>
      <w:r w:rsidRPr="003961AD">
        <w:rPr>
          <w:rFonts w:ascii="Times New Roman" w:hAnsi="Times New Roman" w:cs="Times New Roman"/>
          <w:sz w:val="24"/>
          <w:szCs w:val="24"/>
          <w:lang w:val="es-ES"/>
        </w:rPr>
        <w:t>el costo que ha tenido</w:t>
      </w:r>
      <w:r w:rsidR="003961AD" w:rsidRPr="003961AD">
        <w:rPr>
          <w:rFonts w:ascii="Times New Roman" w:hAnsi="Times New Roman" w:cs="Times New Roman"/>
          <w:sz w:val="24"/>
          <w:szCs w:val="24"/>
          <w:lang w:val="es-ES"/>
        </w:rPr>
        <w:t>,</w:t>
      </w:r>
      <w:r w:rsidRPr="003961AD">
        <w:rPr>
          <w:rFonts w:ascii="Times New Roman" w:hAnsi="Times New Roman" w:cs="Times New Roman"/>
          <w:sz w:val="24"/>
          <w:szCs w:val="24"/>
          <w:lang w:val="es-ES"/>
        </w:rPr>
        <w:t xml:space="preserve"> </w:t>
      </w:r>
      <w:r w:rsidR="00EF1408" w:rsidRPr="003961AD">
        <w:rPr>
          <w:rFonts w:ascii="Times New Roman" w:hAnsi="Times New Roman" w:cs="Times New Roman"/>
          <w:sz w:val="24"/>
          <w:szCs w:val="24"/>
          <w:lang w:val="es-ES"/>
        </w:rPr>
        <w:t xml:space="preserve">para la Provincia de Buenos Aires, </w:t>
      </w:r>
      <w:r w:rsidR="00EF1408">
        <w:rPr>
          <w:rFonts w:ascii="Times New Roman" w:hAnsi="Times New Roman" w:cs="Times New Roman"/>
          <w:sz w:val="24"/>
          <w:szCs w:val="24"/>
          <w:lang w:val="es-ES"/>
        </w:rPr>
        <w:t xml:space="preserve">haber asumido en diciembre de 2005, la competencia respecto de </w:t>
      </w:r>
      <w:r w:rsidR="00DA4A5B">
        <w:rPr>
          <w:rFonts w:ascii="Times New Roman" w:hAnsi="Times New Roman" w:cs="Times New Roman"/>
          <w:sz w:val="24"/>
          <w:szCs w:val="24"/>
          <w:lang w:val="es-ES"/>
        </w:rPr>
        <w:t xml:space="preserve">ciertos </w:t>
      </w:r>
      <w:r w:rsidR="00EF1408">
        <w:rPr>
          <w:rFonts w:ascii="Times New Roman" w:hAnsi="Times New Roman" w:cs="Times New Roman"/>
          <w:sz w:val="24"/>
          <w:szCs w:val="24"/>
          <w:lang w:val="es-ES"/>
        </w:rPr>
        <w:t>delitos previstos y penados en la Ley de Estupefacientes nro. 23.737. Circunstancia que, en lo concreto, implic</w:t>
      </w:r>
      <w:r w:rsidR="00DA4A5B">
        <w:rPr>
          <w:rFonts w:ascii="Times New Roman" w:hAnsi="Times New Roman" w:cs="Times New Roman"/>
          <w:sz w:val="24"/>
          <w:szCs w:val="24"/>
          <w:lang w:val="es-ES"/>
        </w:rPr>
        <w:t>ó</w:t>
      </w:r>
      <w:r w:rsidR="00EF1408">
        <w:rPr>
          <w:rFonts w:ascii="Times New Roman" w:hAnsi="Times New Roman" w:cs="Times New Roman"/>
          <w:sz w:val="24"/>
          <w:szCs w:val="24"/>
          <w:lang w:val="es-ES"/>
        </w:rPr>
        <w:t xml:space="preserve"> que múltiples áreas de la Provincia se hiciesen cargo de una innumerable cantidad de tareas, funciones y responsabilidades.    </w:t>
      </w:r>
    </w:p>
    <w:p w14:paraId="0709BEA6" w14:textId="113D9DDD" w:rsidR="001036A3" w:rsidRDefault="00FB4E20" w:rsidP="00FB4E20">
      <w:pPr>
        <w:ind w:firstLine="708"/>
        <w:jc w:val="both"/>
        <w:rPr>
          <w:rFonts w:ascii="Times New Roman" w:hAnsi="Times New Roman" w:cs="Times New Roman"/>
          <w:sz w:val="24"/>
          <w:szCs w:val="24"/>
          <w:lang w:val="es-ES"/>
        </w:rPr>
      </w:pPr>
      <w:r w:rsidRPr="00FB4E20">
        <w:rPr>
          <w:rFonts w:ascii="Times New Roman" w:hAnsi="Times New Roman" w:cs="Times New Roman"/>
          <w:sz w:val="24"/>
          <w:szCs w:val="24"/>
          <w:lang w:val="es-ES"/>
        </w:rPr>
        <w:t>En este sentido,</w:t>
      </w:r>
      <w:r>
        <w:rPr>
          <w:rFonts w:ascii="Times New Roman" w:hAnsi="Times New Roman" w:cs="Times New Roman"/>
          <w:sz w:val="24"/>
          <w:szCs w:val="24"/>
          <w:lang w:val="es-ES"/>
        </w:rPr>
        <w:t xml:space="preserve"> </w:t>
      </w:r>
      <w:r w:rsidR="001B5046">
        <w:rPr>
          <w:rFonts w:ascii="Times New Roman" w:hAnsi="Times New Roman" w:cs="Times New Roman"/>
          <w:sz w:val="24"/>
          <w:szCs w:val="24"/>
          <w:lang w:val="es-ES"/>
        </w:rPr>
        <w:t xml:space="preserve">con </w:t>
      </w:r>
      <w:r>
        <w:rPr>
          <w:rFonts w:ascii="Times New Roman" w:hAnsi="Times New Roman" w:cs="Times New Roman"/>
          <w:sz w:val="24"/>
          <w:szCs w:val="24"/>
          <w:lang w:val="es-ES"/>
        </w:rPr>
        <w:t xml:space="preserve">la información disponible, describiremos </w:t>
      </w:r>
      <w:r w:rsidR="001B5046">
        <w:rPr>
          <w:rFonts w:ascii="Times New Roman" w:hAnsi="Times New Roman" w:cs="Times New Roman"/>
          <w:sz w:val="24"/>
          <w:szCs w:val="24"/>
          <w:lang w:val="es-ES"/>
        </w:rPr>
        <w:t>la</w:t>
      </w:r>
      <w:r>
        <w:rPr>
          <w:rFonts w:ascii="Times New Roman" w:hAnsi="Times New Roman" w:cs="Times New Roman"/>
          <w:sz w:val="24"/>
          <w:szCs w:val="24"/>
          <w:lang w:val="es-ES"/>
        </w:rPr>
        <w:t xml:space="preserve"> carga </w:t>
      </w:r>
      <w:r w:rsidR="001B5046">
        <w:rPr>
          <w:rFonts w:ascii="Times New Roman" w:hAnsi="Times New Roman" w:cs="Times New Roman"/>
          <w:sz w:val="24"/>
          <w:szCs w:val="24"/>
          <w:lang w:val="es-ES"/>
        </w:rPr>
        <w:t xml:space="preserve">que esto ha implicado en las </w:t>
      </w:r>
      <w:r>
        <w:rPr>
          <w:rFonts w:ascii="Times New Roman" w:hAnsi="Times New Roman" w:cs="Times New Roman"/>
          <w:sz w:val="24"/>
          <w:szCs w:val="24"/>
          <w:lang w:val="es-ES"/>
        </w:rPr>
        <w:t xml:space="preserve">Fuerzas de Seguridad, Poder Judicial y Servicio Penitenciario Bonaerense. </w:t>
      </w:r>
      <w:r w:rsidR="001B5046">
        <w:rPr>
          <w:rFonts w:ascii="Times New Roman" w:hAnsi="Times New Roman" w:cs="Times New Roman"/>
          <w:sz w:val="24"/>
          <w:szCs w:val="24"/>
          <w:lang w:val="es-ES"/>
        </w:rPr>
        <w:t xml:space="preserve">Con la aclaración que, debido a </w:t>
      </w:r>
      <w:r w:rsidR="004A50D6">
        <w:rPr>
          <w:rFonts w:ascii="Times New Roman" w:hAnsi="Times New Roman" w:cs="Times New Roman"/>
          <w:sz w:val="24"/>
          <w:szCs w:val="24"/>
          <w:lang w:val="es-ES"/>
        </w:rPr>
        <w:t>las</w:t>
      </w:r>
      <w:r>
        <w:rPr>
          <w:rFonts w:ascii="Times New Roman" w:hAnsi="Times New Roman" w:cs="Times New Roman"/>
          <w:sz w:val="24"/>
          <w:szCs w:val="24"/>
          <w:lang w:val="es-ES"/>
        </w:rPr>
        <w:t xml:space="preserve"> características institucionales y las prácticas cotidianas</w:t>
      </w:r>
      <w:r w:rsidR="004A50D6">
        <w:rPr>
          <w:rFonts w:ascii="Times New Roman" w:hAnsi="Times New Roman" w:cs="Times New Roman"/>
          <w:sz w:val="24"/>
          <w:szCs w:val="24"/>
          <w:lang w:val="es-ES"/>
        </w:rPr>
        <w:t xml:space="preserve"> de estos actores estatales, solamente hemos podido </w:t>
      </w:r>
      <w:r w:rsidR="00DA4A5B">
        <w:rPr>
          <w:rFonts w:ascii="Times New Roman" w:hAnsi="Times New Roman" w:cs="Times New Roman"/>
          <w:sz w:val="24"/>
          <w:szCs w:val="24"/>
          <w:lang w:val="es-ES"/>
        </w:rPr>
        <w:t>estimar</w:t>
      </w:r>
      <w:r w:rsidR="009773AB">
        <w:rPr>
          <w:rFonts w:ascii="Times New Roman" w:hAnsi="Times New Roman" w:cs="Times New Roman"/>
          <w:sz w:val="24"/>
          <w:szCs w:val="24"/>
          <w:lang w:val="es-ES"/>
        </w:rPr>
        <w:t>,</w:t>
      </w:r>
      <w:r w:rsidR="00A54A03">
        <w:rPr>
          <w:rFonts w:ascii="Times New Roman" w:hAnsi="Times New Roman" w:cs="Times New Roman"/>
          <w:sz w:val="24"/>
          <w:szCs w:val="24"/>
          <w:lang w:val="es-ES"/>
        </w:rPr>
        <w:t xml:space="preserve"> cu</w:t>
      </w:r>
      <w:r w:rsidR="00DA4A5B">
        <w:rPr>
          <w:rFonts w:ascii="Times New Roman" w:hAnsi="Times New Roman" w:cs="Times New Roman"/>
          <w:sz w:val="24"/>
          <w:szCs w:val="24"/>
          <w:lang w:val="es-ES"/>
        </w:rPr>
        <w:t>á</w:t>
      </w:r>
      <w:r w:rsidR="00A54A03">
        <w:rPr>
          <w:rFonts w:ascii="Times New Roman" w:hAnsi="Times New Roman" w:cs="Times New Roman"/>
          <w:sz w:val="24"/>
          <w:szCs w:val="24"/>
          <w:lang w:val="es-ES"/>
        </w:rPr>
        <w:t>nto ha gastado la Provincia en las personas presas por infracción a la ley 23.73</w:t>
      </w:r>
      <w:r w:rsidR="00440FC8">
        <w:rPr>
          <w:rFonts w:ascii="Times New Roman" w:hAnsi="Times New Roman" w:cs="Times New Roman"/>
          <w:sz w:val="24"/>
          <w:szCs w:val="24"/>
          <w:lang w:val="es-ES"/>
        </w:rPr>
        <w:t xml:space="preserve">, durante </w:t>
      </w:r>
      <w:r w:rsidR="00A54A03">
        <w:rPr>
          <w:rFonts w:ascii="Times New Roman" w:hAnsi="Times New Roman" w:cs="Times New Roman"/>
          <w:sz w:val="24"/>
          <w:szCs w:val="24"/>
          <w:lang w:val="es-ES"/>
        </w:rPr>
        <w:t>el periodo de diciembre de 2005 hasta marzo de 2020.</w:t>
      </w:r>
      <w:r w:rsidR="00440FC8">
        <w:rPr>
          <w:rFonts w:ascii="Times New Roman" w:hAnsi="Times New Roman" w:cs="Times New Roman"/>
          <w:sz w:val="24"/>
          <w:szCs w:val="24"/>
          <w:lang w:val="es-ES"/>
        </w:rPr>
        <w:t xml:space="preserve"> Esto</w:t>
      </w:r>
      <w:r w:rsidR="001036A3">
        <w:rPr>
          <w:rFonts w:ascii="Times New Roman" w:hAnsi="Times New Roman" w:cs="Times New Roman"/>
          <w:sz w:val="24"/>
          <w:szCs w:val="24"/>
          <w:lang w:val="es-ES"/>
        </w:rPr>
        <w:t>,</w:t>
      </w:r>
      <w:r w:rsidR="00440FC8">
        <w:rPr>
          <w:rFonts w:ascii="Times New Roman" w:hAnsi="Times New Roman" w:cs="Times New Roman"/>
          <w:sz w:val="24"/>
          <w:szCs w:val="24"/>
          <w:lang w:val="es-ES"/>
        </w:rPr>
        <w:t xml:space="preserve"> con el propósito de delimitar una cifra concreta</w:t>
      </w:r>
      <w:r w:rsidR="001036A3">
        <w:rPr>
          <w:rFonts w:ascii="Times New Roman" w:hAnsi="Times New Roman" w:cs="Times New Roman"/>
          <w:sz w:val="24"/>
          <w:szCs w:val="24"/>
          <w:lang w:val="es-ES"/>
        </w:rPr>
        <w:t>,</w:t>
      </w:r>
      <w:r w:rsidR="00440FC8">
        <w:rPr>
          <w:rFonts w:ascii="Times New Roman" w:hAnsi="Times New Roman" w:cs="Times New Roman"/>
          <w:sz w:val="24"/>
          <w:szCs w:val="24"/>
          <w:lang w:val="es-ES"/>
        </w:rPr>
        <w:t xml:space="preserve"> que sirva como referencia mínima para dimensionar el gasto público en esta cuestión.</w:t>
      </w:r>
    </w:p>
    <w:p w14:paraId="07FEEA1E" w14:textId="7254AE8B" w:rsidR="00FB4E20" w:rsidRDefault="001036A3" w:rsidP="00FB4E20">
      <w:pPr>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caso que se torne indispensable </w:t>
      </w:r>
      <w:r w:rsidR="009C4165">
        <w:rPr>
          <w:rFonts w:ascii="Times New Roman" w:hAnsi="Times New Roman" w:cs="Times New Roman"/>
          <w:sz w:val="24"/>
          <w:szCs w:val="24"/>
          <w:lang w:val="es-ES"/>
        </w:rPr>
        <w:t xml:space="preserve">también </w:t>
      </w:r>
      <w:r>
        <w:rPr>
          <w:rFonts w:ascii="Times New Roman" w:hAnsi="Times New Roman" w:cs="Times New Roman"/>
          <w:sz w:val="24"/>
          <w:szCs w:val="24"/>
          <w:lang w:val="es-ES"/>
        </w:rPr>
        <w:t xml:space="preserve">conocer los costos presupuestarios que ha significado para las Fuerzas de Seguridad y Poder Judicial de la Provincia, </w:t>
      </w:r>
      <w:r w:rsidR="009C4165">
        <w:rPr>
          <w:rFonts w:ascii="Times New Roman" w:hAnsi="Times New Roman" w:cs="Times New Roman"/>
          <w:sz w:val="24"/>
          <w:szCs w:val="24"/>
          <w:lang w:val="es-ES"/>
        </w:rPr>
        <w:t>podría</w:t>
      </w:r>
      <w:r w:rsidR="00DA4A5B">
        <w:rPr>
          <w:rFonts w:ascii="Times New Roman" w:hAnsi="Times New Roman" w:cs="Times New Roman"/>
          <w:sz w:val="24"/>
          <w:szCs w:val="24"/>
          <w:lang w:val="es-ES"/>
        </w:rPr>
        <w:t xml:space="preserve">n realizarse otro tipo de estimaciones, pero menos confiables, con cifras de muy baja fidelidad. </w:t>
      </w:r>
    </w:p>
    <w:p w14:paraId="1731CA4F" w14:textId="1DA5F170" w:rsidR="00886DC2" w:rsidRDefault="00886DC2" w:rsidP="00FB4E20">
      <w:pPr>
        <w:ind w:firstLine="708"/>
        <w:jc w:val="both"/>
        <w:rPr>
          <w:rFonts w:ascii="Times New Roman" w:hAnsi="Times New Roman" w:cs="Times New Roman"/>
          <w:sz w:val="24"/>
          <w:szCs w:val="24"/>
          <w:u w:val="single"/>
          <w:lang w:val="es-ES"/>
        </w:rPr>
      </w:pPr>
      <w:r w:rsidRPr="00886DC2">
        <w:rPr>
          <w:rFonts w:ascii="Times New Roman" w:hAnsi="Times New Roman" w:cs="Times New Roman"/>
          <w:sz w:val="24"/>
          <w:szCs w:val="24"/>
          <w:u w:val="single"/>
          <w:lang w:val="es-ES"/>
        </w:rPr>
        <w:t>Aclaraciones metodológicas</w:t>
      </w:r>
    </w:p>
    <w:p w14:paraId="36092818" w14:textId="02A6AB47" w:rsidR="003318F9" w:rsidRDefault="003318F9" w:rsidP="00FB4E20">
      <w:pPr>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Para la confección de este documento, se utilizaron las siguientes fuentes de información</w:t>
      </w:r>
      <w:r w:rsidR="00B92A17">
        <w:rPr>
          <w:rFonts w:ascii="Times New Roman" w:hAnsi="Times New Roman" w:cs="Times New Roman"/>
          <w:sz w:val="24"/>
          <w:szCs w:val="24"/>
          <w:lang w:val="es-ES"/>
        </w:rPr>
        <w:t xml:space="preserve"> y del modo que a continuación se describe</w:t>
      </w:r>
      <w:r>
        <w:rPr>
          <w:rFonts w:ascii="Times New Roman" w:hAnsi="Times New Roman" w:cs="Times New Roman"/>
          <w:sz w:val="24"/>
          <w:szCs w:val="24"/>
          <w:lang w:val="es-ES"/>
        </w:rPr>
        <w:t>:</w:t>
      </w:r>
    </w:p>
    <w:p w14:paraId="022C0FD6" w14:textId="35B8F32C" w:rsidR="00886DC2" w:rsidRPr="003318F9" w:rsidRDefault="00DA4A5B" w:rsidP="003318F9">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Información </w:t>
      </w:r>
      <w:r w:rsidR="003318F9">
        <w:rPr>
          <w:rFonts w:ascii="Times New Roman" w:hAnsi="Times New Roman" w:cs="Times New Roman"/>
          <w:sz w:val="24"/>
          <w:szCs w:val="24"/>
          <w:lang w:val="es-ES"/>
        </w:rPr>
        <w:t xml:space="preserve">de la </w:t>
      </w:r>
      <w:r w:rsidR="003318F9">
        <w:rPr>
          <w:rFonts w:ascii="Times New Roman" w:hAnsi="Times New Roman" w:cs="Times New Roman"/>
          <w:sz w:val="24"/>
          <w:szCs w:val="24"/>
        </w:rPr>
        <w:t>Superintendencia de Planeamiento y Operaciones Policiales del Ministerio de Seguridad de PBA</w:t>
      </w:r>
      <w:r w:rsidR="0083371E">
        <w:rPr>
          <w:rFonts w:ascii="Times New Roman" w:hAnsi="Times New Roman" w:cs="Times New Roman"/>
          <w:sz w:val="24"/>
          <w:szCs w:val="24"/>
        </w:rPr>
        <w:t>, en relación a las aprehensiones durante el 2019;</w:t>
      </w:r>
    </w:p>
    <w:p w14:paraId="7BE7C215" w14:textId="1355AF63" w:rsidR="003318F9" w:rsidRDefault="003318F9" w:rsidP="003318F9">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Información Estadística Penal</w:t>
      </w:r>
      <w:r w:rsidR="0083371E">
        <w:rPr>
          <w:rFonts w:ascii="Times New Roman" w:hAnsi="Times New Roman" w:cs="Times New Roman"/>
          <w:sz w:val="24"/>
          <w:szCs w:val="24"/>
          <w:lang w:val="es-ES"/>
        </w:rPr>
        <w:t xml:space="preserve"> </w:t>
      </w:r>
      <w:r>
        <w:rPr>
          <w:rFonts w:ascii="Times New Roman" w:hAnsi="Times New Roman" w:cs="Times New Roman"/>
          <w:sz w:val="24"/>
          <w:szCs w:val="24"/>
          <w:lang w:val="es-ES"/>
        </w:rPr>
        <w:t>del Ministerio Público de PBA</w:t>
      </w:r>
      <w:r w:rsidR="0083371E">
        <w:rPr>
          <w:rFonts w:ascii="Times New Roman" w:hAnsi="Times New Roman" w:cs="Times New Roman"/>
          <w:sz w:val="24"/>
          <w:szCs w:val="24"/>
          <w:lang w:val="es-ES"/>
        </w:rPr>
        <w:t>, sobre las I</w:t>
      </w:r>
      <w:r w:rsidR="00DA4A5B">
        <w:rPr>
          <w:rFonts w:ascii="Times New Roman" w:hAnsi="Times New Roman" w:cs="Times New Roman"/>
          <w:sz w:val="24"/>
          <w:szCs w:val="24"/>
          <w:lang w:val="es-ES"/>
        </w:rPr>
        <w:t>nvestigaciones Penales Preparatorias (I</w:t>
      </w:r>
      <w:r w:rsidR="0083371E">
        <w:rPr>
          <w:rFonts w:ascii="Times New Roman" w:hAnsi="Times New Roman" w:cs="Times New Roman"/>
          <w:sz w:val="24"/>
          <w:szCs w:val="24"/>
          <w:lang w:val="es-ES"/>
        </w:rPr>
        <w:t>PP</w:t>
      </w:r>
      <w:r w:rsidR="00DA4A5B">
        <w:rPr>
          <w:rFonts w:ascii="Times New Roman" w:hAnsi="Times New Roman" w:cs="Times New Roman"/>
          <w:sz w:val="24"/>
          <w:szCs w:val="24"/>
          <w:lang w:val="es-ES"/>
        </w:rPr>
        <w:t>)</w:t>
      </w:r>
      <w:r w:rsidR="0083371E">
        <w:rPr>
          <w:rFonts w:ascii="Times New Roman" w:hAnsi="Times New Roman" w:cs="Times New Roman"/>
          <w:sz w:val="24"/>
          <w:szCs w:val="24"/>
          <w:lang w:val="es-ES"/>
        </w:rPr>
        <w:t xml:space="preserve"> iniciadas según año, departamento judicial y bien jurídico afectado; </w:t>
      </w:r>
      <w:r>
        <w:rPr>
          <w:rFonts w:ascii="Times New Roman" w:hAnsi="Times New Roman" w:cs="Times New Roman"/>
          <w:sz w:val="24"/>
          <w:szCs w:val="24"/>
          <w:lang w:val="es-ES"/>
        </w:rPr>
        <w:t xml:space="preserve"> </w:t>
      </w:r>
    </w:p>
    <w:p w14:paraId="4F7BEB39" w14:textId="5936189E" w:rsidR="003318F9" w:rsidRPr="003318F9" w:rsidRDefault="003318F9" w:rsidP="003318F9">
      <w:pPr>
        <w:pStyle w:val="Prrafodelista"/>
        <w:numPr>
          <w:ilvl w:val="0"/>
          <w:numId w:val="7"/>
        </w:numPr>
        <w:jc w:val="both"/>
        <w:rPr>
          <w:rFonts w:ascii="Times New Roman" w:hAnsi="Times New Roman" w:cs="Times New Roman"/>
          <w:sz w:val="24"/>
          <w:szCs w:val="24"/>
          <w:u w:val="single"/>
          <w:lang w:val="es-ES"/>
        </w:rPr>
      </w:pPr>
      <w:r>
        <w:rPr>
          <w:rFonts w:ascii="Times New Roman" w:hAnsi="Times New Roman" w:cs="Times New Roman"/>
          <w:sz w:val="24"/>
          <w:szCs w:val="24"/>
          <w:lang w:val="es-ES"/>
        </w:rPr>
        <w:t>Censos del Sistema Nacional de Estadísticas sobre Ejecución de la Pena</w:t>
      </w:r>
      <w:r w:rsidR="00587D34">
        <w:rPr>
          <w:rFonts w:ascii="Times New Roman" w:hAnsi="Times New Roman" w:cs="Times New Roman"/>
          <w:sz w:val="24"/>
          <w:szCs w:val="24"/>
          <w:lang w:val="es-ES"/>
        </w:rPr>
        <w:t xml:space="preserve"> (SNEEP)</w:t>
      </w:r>
      <w:r>
        <w:rPr>
          <w:rFonts w:ascii="Times New Roman" w:hAnsi="Times New Roman" w:cs="Times New Roman"/>
          <w:sz w:val="24"/>
          <w:szCs w:val="24"/>
          <w:lang w:val="es-ES"/>
        </w:rPr>
        <w:t>, del Ministerio de Justicia y Derechos Humanos de la Nación</w:t>
      </w:r>
      <w:r w:rsidR="0083371E">
        <w:rPr>
          <w:rFonts w:ascii="Times New Roman" w:hAnsi="Times New Roman" w:cs="Times New Roman"/>
          <w:sz w:val="24"/>
          <w:szCs w:val="24"/>
          <w:lang w:val="es-ES"/>
        </w:rPr>
        <w:t>, para la población presa</w:t>
      </w:r>
      <w:r>
        <w:rPr>
          <w:rFonts w:ascii="Times New Roman" w:hAnsi="Times New Roman" w:cs="Times New Roman"/>
          <w:sz w:val="24"/>
          <w:szCs w:val="24"/>
          <w:lang w:val="es-ES"/>
        </w:rPr>
        <w:t xml:space="preserve">. </w:t>
      </w:r>
      <w:r w:rsidR="00790FA1">
        <w:rPr>
          <w:rFonts w:ascii="Times New Roman" w:hAnsi="Times New Roman" w:cs="Times New Roman"/>
          <w:sz w:val="24"/>
          <w:szCs w:val="24"/>
          <w:lang w:val="es-ES"/>
        </w:rPr>
        <w:t>S</w:t>
      </w:r>
      <w:r>
        <w:rPr>
          <w:rFonts w:ascii="Times New Roman" w:hAnsi="Times New Roman" w:cs="Times New Roman"/>
          <w:sz w:val="24"/>
          <w:szCs w:val="24"/>
          <w:lang w:val="es-ES"/>
        </w:rPr>
        <w:t xml:space="preserve">e ha preferido utilizar esta base de datos, sobre el Registro Único de Personas Detenidas (R.U.D) del Ministerio Público de PBA, porque </w:t>
      </w:r>
      <w:r w:rsidR="0083371E">
        <w:rPr>
          <w:rFonts w:ascii="Times New Roman" w:hAnsi="Times New Roman" w:cs="Times New Roman"/>
          <w:sz w:val="24"/>
          <w:szCs w:val="24"/>
          <w:lang w:val="es-ES"/>
        </w:rPr>
        <w:t xml:space="preserve">tiene completo el periodo </w:t>
      </w:r>
      <w:r>
        <w:rPr>
          <w:rFonts w:ascii="Times New Roman" w:hAnsi="Times New Roman" w:cs="Times New Roman"/>
          <w:sz w:val="24"/>
          <w:szCs w:val="24"/>
          <w:lang w:val="es-ES"/>
        </w:rPr>
        <w:t>2005/2018</w:t>
      </w:r>
      <w:r w:rsidR="00DA4A5B">
        <w:rPr>
          <w:rFonts w:ascii="Times New Roman" w:hAnsi="Times New Roman" w:cs="Times New Roman"/>
          <w:sz w:val="24"/>
          <w:szCs w:val="24"/>
          <w:lang w:val="es-ES"/>
        </w:rPr>
        <w:t>. Además, en el R.U.D no es tan claro el lugar de detención (algunos/as pueden estar en el</w:t>
      </w:r>
      <w:r w:rsidR="00C66261">
        <w:rPr>
          <w:rFonts w:ascii="Times New Roman" w:hAnsi="Times New Roman" w:cs="Times New Roman"/>
          <w:sz w:val="24"/>
          <w:szCs w:val="24"/>
          <w:lang w:val="es-ES"/>
        </w:rPr>
        <w:t xml:space="preserve"> Servicio Penitenciario Federal) y la cifra de privados/as de libertad se muestra en porcentajes redondeados, lo que impide dar con cifras precisas.</w:t>
      </w:r>
    </w:p>
    <w:p w14:paraId="58AC21FA" w14:textId="312A1216" w:rsidR="003318F9" w:rsidRDefault="003318F9" w:rsidP="003318F9">
      <w:pPr>
        <w:pStyle w:val="Prrafodelista"/>
        <w:numPr>
          <w:ilvl w:val="0"/>
          <w:numId w:val="7"/>
        </w:numPr>
        <w:jc w:val="both"/>
        <w:rPr>
          <w:rFonts w:ascii="Times New Roman" w:hAnsi="Times New Roman" w:cs="Times New Roman"/>
          <w:sz w:val="24"/>
          <w:szCs w:val="24"/>
          <w:u w:val="single"/>
          <w:lang w:val="es-ES"/>
        </w:rPr>
      </w:pPr>
      <w:r>
        <w:rPr>
          <w:rFonts w:ascii="Times New Roman" w:hAnsi="Times New Roman" w:cs="Times New Roman"/>
          <w:sz w:val="24"/>
          <w:szCs w:val="24"/>
          <w:lang w:val="es-ES"/>
        </w:rPr>
        <w:t>Planilla “Detenidos por Infracción a la Ley 23.737” de la Unidad de Gestión y Coordinación Estadística del Servicio Penitenciario Bonaerense</w:t>
      </w:r>
      <w:r w:rsidR="0083371E">
        <w:rPr>
          <w:rFonts w:ascii="Times New Roman" w:hAnsi="Times New Roman" w:cs="Times New Roman"/>
          <w:sz w:val="24"/>
          <w:szCs w:val="24"/>
          <w:lang w:val="es-ES"/>
        </w:rPr>
        <w:t xml:space="preserve">, </w:t>
      </w:r>
      <w:r w:rsidR="00587D34">
        <w:rPr>
          <w:rFonts w:ascii="Times New Roman" w:hAnsi="Times New Roman" w:cs="Times New Roman"/>
          <w:sz w:val="24"/>
          <w:szCs w:val="24"/>
          <w:lang w:val="es-ES"/>
        </w:rPr>
        <w:t>exclusivamente para el año 2019</w:t>
      </w:r>
      <w:r w:rsidR="0083371E">
        <w:rPr>
          <w:rFonts w:ascii="Times New Roman" w:hAnsi="Times New Roman" w:cs="Times New Roman"/>
          <w:sz w:val="24"/>
          <w:szCs w:val="24"/>
          <w:lang w:val="es-ES"/>
        </w:rPr>
        <w:t>. Esto debido a</w:t>
      </w:r>
      <w:r w:rsidR="00587D34">
        <w:rPr>
          <w:rFonts w:ascii="Times New Roman" w:hAnsi="Times New Roman" w:cs="Times New Roman"/>
          <w:sz w:val="24"/>
          <w:szCs w:val="24"/>
          <w:lang w:val="es-ES"/>
        </w:rPr>
        <w:t xml:space="preserve"> que el SNEEP no </w:t>
      </w:r>
      <w:r w:rsidR="0083371E">
        <w:rPr>
          <w:rFonts w:ascii="Times New Roman" w:hAnsi="Times New Roman" w:cs="Times New Roman"/>
          <w:sz w:val="24"/>
          <w:szCs w:val="24"/>
          <w:lang w:val="es-ES"/>
        </w:rPr>
        <w:t>ha agregado la información de ese año.</w:t>
      </w:r>
      <w:r w:rsidR="00587D34">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  </w:t>
      </w:r>
    </w:p>
    <w:p w14:paraId="4AD52FC4" w14:textId="541A56AC" w:rsidR="003318F9" w:rsidRPr="00587D34" w:rsidRDefault="00727177" w:rsidP="003318F9">
      <w:pPr>
        <w:pStyle w:val="Prrafodelista"/>
        <w:numPr>
          <w:ilvl w:val="0"/>
          <w:numId w:val="7"/>
        </w:numPr>
        <w:jc w:val="both"/>
        <w:rPr>
          <w:rFonts w:ascii="Times New Roman" w:hAnsi="Times New Roman" w:cs="Times New Roman"/>
          <w:sz w:val="24"/>
          <w:szCs w:val="24"/>
          <w:u w:val="single"/>
          <w:lang w:val="es-ES"/>
        </w:rPr>
      </w:pPr>
      <w:r>
        <w:rPr>
          <w:rFonts w:ascii="Times New Roman" w:hAnsi="Times New Roman" w:cs="Times New Roman"/>
          <w:sz w:val="24"/>
          <w:szCs w:val="24"/>
          <w:lang w:val="es-ES"/>
        </w:rPr>
        <w:t xml:space="preserve">Planillas consolidadas del </w:t>
      </w:r>
      <w:r w:rsidR="00587D34">
        <w:rPr>
          <w:rFonts w:ascii="Times New Roman" w:hAnsi="Times New Roman" w:cs="Times New Roman"/>
          <w:sz w:val="24"/>
          <w:szCs w:val="24"/>
          <w:lang w:val="es-ES"/>
        </w:rPr>
        <w:t xml:space="preserve">Presupuesto Público de PBA, publicado por la Dirección Provincial de Presupuesto Público, dependiente del Ministerio de </w:t>
      </w:r>
      <w:r w:rsidR="00587D34">
        <w:rPr>
          <w:rFonts w:ascii="Times New Roman" w:hAnsi="Times New Roman" w:cs="Times New Roman"/>
          <w:sz w:val="24"/>
          <w:szCs w:val="24"/>
          <w:lang w:val="es-ES"/>
        </w:rPr>
        <w:lastRenderedPageBreak/>
        <w:t>Hacienda y Finanzas de PBA</w:t>
      </w:r>
      <w:r w:rsidR="0083371E">
        <w:rPr>
          <w:rFonts w:ascii="Times New Roman" w:hAnsi="Times New Roman" w:cs="Times New Roman"/>
          <w:sz w:val="24"/>
          <w:szCs w:val="24"/>
          <w:lang w:val="es-ES"/>
        </w:rPr>
        <w:t xml:space="preserve">, para conocer el </w:t>
      </w:r>
      <w:r w:rsidR="00E94C75">
        <w:rPr>
          <w:rFonts w:ascii="Times New Roman" w:hAnsi="Times New Roman" w:cs="Times New Roman"/>
          <w:sz w:val="24"/>
          <w:szCs w:val="24"/>
          <w:lang w:val="es-ES"/>
        </w:rPr>
        <w:t xml:space="preserve">total de erogaciones </w:t>
      </w:r>
      <w:r w:rsidR="0083371E">
        <w:rPr>
          <w:rFonts w:ascii="Times New Roman" w:hAnsi="Times New Roman" w:cs="Times New Roman"/>
          <w:sz w:val="24"/>
          <w:szCs w:val="24"/>
          <w:lang w:val="es-ES"/>
        </w:rPr>
        <w:t xml:space="preserve">en Servicio Penitenciario Federal; </w:t>
      </w:r>
    </w:p>
    <w:p w14:paraId="6511965C" w14:textId="77777777" w:rsidR="00790FA1" w:rsidRDefault="00587D34" w:rsidP="00790FA1">
      <w:pPr>
        <w:pStyle w:val="Prrafodelista"/>
        <w:numPr>
          <w:ilvl w:val="0"/>
          <w:numId w:val="7"/>
        </w:numPr>
        <w:jc w:val="both"/>
        <w:rPr>
          <w:rFonts w:ascii="Times New Roman" w:hAnsi="Times New Roman" w:cs="Times New Roman"/>
          <w:sz w:val="24"/>
          <w:szCs w:val="24"/>
          <w:lang w:val="es-ES"/>
        </w:rPr>
      </w:pPr>
      <w:r w:rsidRPr="00790FA1">
        <w:rPr>
          <w:rFonts w:ascii="Times New Roman" w:hAnsi="Times New Roman" w:cs="Times New Roman"/>
          <w:sz w:val="24"/>
          <w:szCs w:val="24"/>
          <w:lang w:val="es-ES"/>
        </w:rPr>
        <w:t xml:space="preserve">Índice de </w:t>
      </w:r>
      <w:r w:rsidR="00790FA1" w:rsidRPr="00790FA1">
        <w:rPr>
          <w:rFonts w:ascii="Times New Roman" w:hAnsi="Times New Roman" w:cs="Times New Roman"/>
          <w:sz w:val="24"/>
          <w:szCs w:val="24"/>
          <w:lang w:val="es-ES"/>
        </w:rPr>
        <w:t xml:space="preserve">precios del Instituto de Trabajo y Economía </w:t>
      </w:r>
      <w:r w:rsidR="00790FA1">
        <w:rPr>
          <w:rFonts w:ascii="Times New Roman" w:hAnsi="Times New Roman" w:cs="Times New Roman"/>
          <w:sz w:val="24"/>
          <w:szCs w:val="24"/>
          <w:lang w:val="es-ES"/>
        </w:rPr>
        <w:t xml:space="preserve">de la </w:t>
      </w:r>
      <w:r w:rsidR="00790FA1" w:rsidRPr="00790FA1">
        <w:rPr>
          <w:rFonts w:ascii="Times New Roman" w:hAnsi="Times New Roman" w:cs="Times New Roman"/>
          <w:sz w:val="24"/>
          <w:szCs w:val="24"/>
          <w:lang w:val="es-ES"/>
        </w:rPr>
        <w:t xml:space="preserve">Fundación </w:t>
      </w:r>
      <w:r w:rsidR="00790FA1">
        <w:rPr>
          <w:rFonts w:ascii="Times New Roman" w:hAnsi="Times New Roman" w:cs="Times New Roman"/>
          <w:sz w:val="24"/>
          <w:szCs w:val="24"/>
          <w:lang w:val="es-ES"/>
        </w:rPr>
        <w:t>“</w:t>
      </w:r>
      <w:r w:rsidR="00790FA1" w:rsidRPr="00790FA1">
        <w:rPr>
          <w:rFonts w:ascii="Times New Roman" w:hAnsi="Times New Roman" w:cs="Times New Roman"/>
          <w:sz w:val="24"/>
          <w:szCs w:val="24"/>
          <w:lang w:val="es-ES"/>
        </w:rPr>
        <w:t xml:space="preserve">Germán Abdala”, para actualizar </w:t>
      </w:r>
      <w:r w:rsidR="0083371E" w:rsidRPr="00790FA1">
        <w:rPr>
          <w:rFonts w:ascii="Times New Roman" w:hAnsi="Times New Roman" w:cs="Times New Roman"/>
          <w:sz w:val="24"/>
          <w:szCs w:val="24"/>
          <w:lang w:val="es-ES"/>
        </w:rPr>
        <w:t>los costos</w:t>
      </w:r>
      <w:r w:rsidR="00790FA1" w:rsidRPr="00790FA1">
        <w:rPr>
          <w:rFonts w:ascii="Times New Roman" w:hAnsi="Times New Roman" w:cs="Times New Roman"/>
          <w:sz w:val="24"/>
          <w:szCs w:val="24"/>
          <w:lang w:val="es-ES"/>
        </w:rPr>
        <w:t xml:space="preserve"> a la inflación</w:t>
      </w:r>
      <w:r w:rsidR="0083371E" w:rsidRPr="00790FA1">
        <w:rPr>
          <w:rFonts w:ascii="Times New Roman" w:hAnsi="Times New Roman" w:cs="Times New Roman"/>
          <w:sz w:val="24"/>
          <w:szCs w:val="24"/>
          <w:lang w:val="es-ES"/>
        </w:rPr>
        <w:t xml:space="preserve">. </w:t>
      </w:r>
    </w:p>
    <w:p w14:paraId="2BCFF2FE" w14:textId="77777777" w:rsidR="00790FA1" w:rsidRDefault="00790FA1" w:rsidP="00790FA1">
      <w:pPr>
        <w:pStyle w:val="Prrafodelista"/>
        <w:ind w:left="1068"/>
        <w:jc w:val="both"/>
        <w:rPr>
          <w:rFonts w:ascii="Times New Roman" w:hAnsi="Times New Roman" w:cs="Times New Roman"/>
          <w:sz w:val="24"/>
          <w:szCs w:val="24"/>
          <w:lang w:val="es-ES"/>
        </w:rPr>
      </w:pPr>
    </w:p>
    <w:p w14:paraId="6B9B0A7C" w14:textId="3DF44C93" w:rsidR="00AD743A" w:rsidRDefault="00FB4E20" w:rsidP="00A35440">
      <w:pPr>
        <w:jc w:val="both"/>
        <w:rPr>
          <w:rFonts w:ascii="Times New Roman" w:hAnsi="Times New Roman" w:cs="Times New Roman"/>
          <w:sz w:val="24"/>
          <w:szCs w:val="24"/>
          <w:u w:val="single"/>
          <w:lang w:val="es-ES"/>
        </w:rPr>
      </w:pPr>
      <w:r>
        <w:rPr>
          <w:rFonts w:ascii="Times New Roman" w:hAnsi="Times New Roman" w:cs="Times New Roman"/>
          <w:sz w:val="24"/>
          <w:szCs w:val="24"/>
          <w:u w:val="single"/>
          <w:lang w:val="es-ES"/>
        </w:rPr>
        <w:t xml:space="preserve">Desarrollo </w:t>
      </w:r>
    </w:p>
    <w:p w14:paraId="3798C639" w14:textId="6CD357C7" w:rsidR="009A4717" w:rsidRDefault="006733DA" w:rsidP="00B92CCA">
      <w:pPr>
        <w:ind w:firstLine="708"/>
        <w:jc w:val="both"/>
        <w:rPr>
          <w:rFonts w:ascii="Times New Roman" w:hAnsi="Times New Roman" w:cs="Times New Roman"/>
          <w:sz w:val="24"/>
          <w:szCs w:val="24"/>
        </w:rPr>
      </w:pPr>
      <w:r>
        <w:rPr>
          <w:rFonts w:ascii="Times New Roman" w:hAnsi="Times New Roman" w:cs="Times New Roman"/>
          <w:sz w:val="24"/>
          <w:szCs w:val="24"/>
          <w:lang w:val="es-ES"/>
        </w:rPr>
        <w:t xml:space="preserve">En agosto de 2005, el Congreso de la Nación, </w:t>
      </w:r>
      <w:ins w:id="1" w:author="sferr" w:date="2020-03-13T11:11:00Z">
        <w:r w:rsidR="00727177">
          <w:rPr>
            <w:rFonts w:ascii="Times New Roman" w:hAnsi="Times New Roman" w:cs="Times New Roman"/>
            <w:sz w:val="24"/>
            <w:szCs w:val="24"/>
            <w:lang w:val="es-ES"/>
          </w:rPr>
          <w:t>mediante</w:t>
        </w:r>
      </w:ins>
      <w:del w:id="2" w:author="sferr" w:date="2020-03-13T11:11:00Z">
        <w:r w:rsidDel="00727177">
          <w:rPr>
            <w:rFonts w:ascii="Times New Roman" w:hAnsi="Times New Roman" w:cs="Times New Roman"/>
            <w:sz w:val="24"/>
            <w:szCs w:val="24"/>
            <w:lang w:val="es-ES"/>
          </w:rPr>
          <w:delText xml:space="preserve">a través de </w:delText>
        </w:r>
        <w:r w:rsidR="009A4717" w:rsidRPr="009A4717" w:rsidDel="00727177">
          <w:rPr>
            <w:rFonts w:ascii="Times New Roman" w:hAnsi="Times New Roman" w:cs="Times New Roman"/>
            <w:sz w:val="24"/>
            <w:szCs w:val="24"/>
            <w:lang w:val="es-ES"/>
          </w:rPr>
          <w:delText>la</w:delText>
        </w:r>
      </w:del>
      <w:r w:rsidR="009A4717" w:rsidRPr="009A4717">
        <w:rPr>
          <w:rFonts w:ascii="Times New Roman" w:hAnsi="Times New Roman" w:cs="Times New Roman"/>
          <w:sz w:val="24"/>
          <w:szCs w:val="24"/>
          <w:lang w:val="es-ES"/>
        </w:rPr>
        <w:t xml:space="preserve"> </w:t>
      </w:r>
      <w:r>
        <w:rPr>
          <w:rFonts w:ascii="Times New Roman" w:hAnsi="Times New Roman" w:cs="Times New Roman"/>
          <w:sz w:val="24"/>
          <w:szCs w:val="24"/>
          <w:lang w:val="es-ES"/>
        </w:rPr>
        <w:t>l</w:t>
      </w:r>
      <w:r w:rsidR="009A4717" w:rsidRPr="009A4717">
        <w:rPr>
          <w:rFonts w:ascii="Times New Roman" w:hAnsi="Times New Roman" w:cs="Times New Roman"/>
          <w:sz w:val="24"/>
          <w:szCs w:val="24"/>
          <w:lang w:val="es-ES"/>
        </w:rPr>
        <w:t>ey. 26.052</w:t>
      </w:r>
      <w:ins w:id="3" w:author="sferr" w:date="2020-03-13T11:11:00Z">
        <w:r w:rsidR="00727177">
          <w:rPr>
            <w:rFonts w:ascii="Times New Roman" w:hAnsi="Times New Roman" w:cs="Times New Roman"/>
            <w:sz w:val="24"/>
            <w:szCs w:val="24"/>
            <w:lang w:val="es-ES"/>
          </w:rPr>
          <w:t xml:space="preserve"> modif</w:t>
        </w:r>
      </w:ins>
      <w:ins w:id="4" w:author="sferr" w:date="2020-03-13T11:12:00Z">
        <w:r w:rsidR="00727177">
          <w:rPr>
            <w:rFonts w:ascii="Times New Roman" w:hAnsi="Times New Roman" w:cs="Times New Roman"/>
            <w:sz w:val="24"/>
            <w:szCs w:val="24"/>
            <w:lang w:val="es-ES"/>
          </w:rPr>
          <w:t xml:space="preserve">icatoria </w:t>
        </w:r>
      </w:ins>
      <w:del w:id="5" w:author="sferr" w:date="2020-03-13T11:12:00Z">
        <w:r w:rsidR="009A4717" w:rsidRPr="009A4717" w:rsidDel="00727177">
          <w:rPr>
            <w:rFonts w:ascii="Times New Roman" w:hAnsi="Times New Roman" w:cs="Times New Roman"/>
            <w:sz w:val="24"/>
            <w:szCs w:val="24"/>
            <w:lang w:val="es-ES"/>
          </w:rPr>
          <w:delText xml:space="preserve">, </w:delText>
        </w:r>
        <w:r w:rsidDel="00727177">
          <w:rPr>
            <w:rFonts w:ascii="Times New Roman" w:hAnsi="Times New Roman" w:cs="Times New Roman"/>
            <w:sz w:val="24"/>
            <w:szCs w:val="24"/>
            <w:lang w:val="es-ES"/>
          </w:rPr>
          <w:delText xml:space="preserve">modificó </w:delText>
        </w:r>
      </w:del>
      <w:ins w:id="6" w:author="sferr" w:date="2020-03-13T11:12:00Z">
        <w:r w:rsidR="00727177">
          <w:rPr>
            <w:rFonts w:ascii="Times New Roman" w:hAnsi="Times New Roman" w:cs="Times New Roman"/>
            <w:sz w:val="24"/>
            <w:szCs w:val="24"/>
            <w:lang w:val="es-ES"/>
          </w:rPr>
          <w:t xml:space="preserve">de </w:t>
        </w:r>
      </w:ins>
      <w:del w:id="7" w:author="sferr" w:date="2020-03-13T11:12:00Z">
        <w:r w:rsidDel="00727177">
          <w:rPr>
            <w:rFonts w:ascii="Times New Roman" w:hAnsi="Times New Roman" w:cs="Times New Roman"/>
            <w:sz w:val="24"/>
            <w:szCs w:val="24"/>
            <w:lang w:val="es-ES"/>
          </w:rPr>
          <w:delText xml:space="preserve">la </w:delText>
        </w:r>
      </w:del>
      <w:r>
        <w:rPr>
          <w:rFonts w:ascii="Times New Roman" w:hAnsi="Times New Roman" w:cs="Times New Roman"/>
          <w:sz w:val="24"/>
          <w:szCs w:val="24"/>
          <w:lang w:val="es-ES"/>
        </w:rPr>
        <w:t>ley</w:t>
      </w:r>
      <w:del w:id="8" w:author="sferr" w:date="2020-03-13T11:12:00Z">
        <w:r w:rsidDel="00727177">
          <w:rPr>
            <w:rFonts w:ascii="Times New Roman" w:hAnsi="Times New Roman" w:cs="Times New Roman"/>
            <w:sz w:val="24"/>
            <w:szCs w:val="24"/>
            <w:lang w:val="es-ES"/>
          </w:rPr>
          <w:delText xml:space="preserve"> de estupefacientes (ley</w:delText>
        </w:r>
      </w:del>
      <w:r>
        <w:rPr>
          <w:rFonts w:ascii="Times New Roman" w:hAnsi="Times New Roman" w:cs="Times New Roman"/>
          <w:sz w:val="24"/>
          <w:szCs w:val="24"/>
          <w:lang w:val="es-ES"/>
        </w:rPr>
        <w:t xml:space="preserve"> 23.737</w:t>
      </w:r>
      <w:ins w:id="9" w:author="sferr" w:date="2020-03-13T11:12:00Z">
        <w:r w:rsidR="00727177">
          <w:rPr>
            <w:rFonts w:ascii="Times New Roman" w:hAnsi="Times New Roman" w:cs="Times New Roman"/>
            <w:sz w:val="24"/>
            <w:szCs w:val="24"/>
            <w:lang w:val="es-ES"/>
          </w:rPr>
          <w:t xml:space="preserve">, </w:t>
        </w:r>
      </w:ins>
      <w:del w:id="10" w:author="sferr" w:date="2020-03-13T11:12:00Z">
        <w:r w:rsidDel="00727177">
          <w:rPr>
            <w:rFonts w:ascii="Times New Roman" w:hAnsi="Times New Roman" w:cs="Times New Roman"/>
            <w:sz w:val="24"/>
            <w:szCs w:val="24"/>
            <w:lang w:val="es-ES"/>
          </w:rPr>
          <w:delText xml:space="preserve">). En lo que aquí interesa, </w:delText>
        </w:r>
        <w:r w:rsidR="009A4717" w:rsidRPr="009A4717" w:rsidDel="00727177">
          <w:rPr>
            <w:rFonts w:ascii="Times New Roman" w:hAnsi="Times New Roman" w:cs="Times New Roman"/>
            <w:sz w:val="24"/>
            <w:szCs w:val="24"/>
            <w:lang w:val="es-ES"/>
          </w:rPr>
          <w:delText xml:space="preserve">se </w:delText>
        </w:r>
      </w:del>
      <w:r w:rsidR="009A4717" w:rsidRPr="009A4717">
        <w:rPr>
          <w:rFonts w:ascii="Times New Roman" w:hAnsi="Times New Roman" w:cs="Times New Roman"/>
          <w:sz w:val="24"/>
          <w:szCs w:val="24"/>
          <w:lang w:val="es-ES"/>
        </w:rPr>
        <w:t xml:space="preserve">facultó </w:t>
      </w:r>
      <w:r>
        <w:rPr>
          <w:rFonts w:ascii="Times New Roman" w:hAnsi="Times New Roman" w:cs="Times New Roman"/>
          <w:sz w:val="24"/>
          <w:szCs w:val="24"/>
          <w:lang w:val="es-ES"/>
        </w:rPr>
        <w:t>que</w:t>
      </w:r>
      <w:r w:rsidR="009A4717" w:rsidRPr="009A4717">
        <w:rPr>
          <w:rFonts w:ascii="Times New Roman" w:hAnsi="Times New Roman" w:cs="Times New Roman"/>
          <w:sz w:val="24"/>
          <w:szCs w:val="24"/>
          <w:lang w:val="es-ES"/>
        </w:rPr>
        <w:t xml:space="preserve"> las provincias </w:t>
      </w:r>
      <w:r>
        <w:rPr>
          <w:rFonts w:ascii="Times New Roman" w:hAnsi="Times New Roman" w:cs="Times New Roman"/>
          <w:sz w:val="24"/>
          <w:szCs w:val="24"/>
          <w:lang w:val="es-ES"/>
        </w:rPr>
        <w:t>y la Ciudad de Buenos Aires</w:t>
      </w:r>
      <w:del w:id="11" w:author="sferr" w:date="2020-03-13T11:12:00Z">
        <w:r w:rsidR="00EF3B63" w:rsidDel="00727177">
          <w:rPr>
            <w:rFonts w:ascii="Times New Roman" w:hAnsi="Times New Roman" w:cs="Times New Roman"/>
            <w:sz w:val="24"/>
            <w:szCs w:val="24"/>
            <w:lang w:val="es-ES"/>
          </w:rPr>
          <w:delText xml:space="preserve"> para que</w:delText>
        </w:r>
      </w:del>
      <w:r>
        <w:rPr>
          <w:rFonts w:ascii="Times New Roman" w:hAnsi="Times New Roman" w:cs="Times New Roman"/>
          <w:sz w:val="24"/>
          <w:szCs w:val="24"/>
          <w:lang w:val="es-ES"/>
        </w:rPr>
        <w:t xml:space="preserve">, </w:t>
      </w:r>
      <w:del w:id="12" w:author="sferr" w:date="2020-03-13T11:12:00Z">
        <w:r w:rsidR="009A4717" w:rsidRPr="009A4717" w:rsidDel="00727177">
          <w:rPr>
            <w:rFonts w:ascii="Times New Roman" w:hAnsi="Times New Roman" w:cs="Times New Roman"/>
            <w:sz w:val="24"/>
            <w:szCs w:val="24"/>
            <w:lang w:val="es-ES"/>
          </w:rPr>
          <w:delText xml:space="preserve">mediante </w:delText>
        </w:r>
      </w:del>
      <w:ins w:id="13" w:author="sferr" w:date="2020-03-13T11:12:00Z">
        <w:r w:rsidR="00727177">
          <w:rPr>
            <w:rFonts w:ascii="Times New Roman" w:hAnsi="Times New Roman" w:cs="Times New Roman"/>
            <w:sz w:val="24"/>
            <w:szCs w:val="24"/>
            <w:lang w:val="es-ES"/>
          </w:rPr>
          <w:t>con</w:t>
        </w:r>
        <w:r w:rsidR="00727177" w:rsidRPr="009A4717">
          <w:rPr>
            <w:rFonts w:ascii="Times New Roman" w:hAnsi="Times New Roman" w:cs="Times New Roman"/>
            <w:sz w:val="24"/>
            <w:szCs w:val="24"/>
            <w:lang w:val="es-ES"/>
          </w:rPr>
          <w:t xml:space="preserve"> </w:t>
        </w:r>
      </w:ins>
      <w:r w:rsidR="009A4717" w:rsidRPr="009A4717">
        <w:rPr>
          <w:rFonts w:ascii="Times New Roman" w:hAnsi="Times New Roman" w:cs="Times New Roman"/>
          <w:sz w:val="24"/>
          <w:szCs w:val="24"/>
          <w:lang w:val="es-ES"/>
        </w:rPr>
        <w:t>una ley de adhesión</w:t>
      </w:r>
      <w:r>
        <w:rPr>
          <w:rFonts w:ascii="Times New Roman" w:hAnsi="Times New Roman" w:cs="Times New Roman"/>
          <w:sz w:val="24"/>
          <w:szCs w:val="24"/>
          <w:lang w:val="es-ES"/>
        </w:rPr>
        <w:t>,</w:t>
      </w:r>
      <w:r w:rsidR="009A4717" w:rsidRPr="009A4717">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asuman la competencia </w:t>
      </w:r>
      <w:r w:rsidR="009A4717" w:rsidRPr="009A4717">
        <w:rPr>
          <w:rFonts w:ascii="Times New Roman" w:hAnsi="Times New Roman" w:cs="Times New Roman"/>
          <w:sz w:val="24"/>
          <w:szCs w:val="24"/>
          <w:lang w:val="es-ES"/>
        </w:rPr>
        <w:t xml:space="preserve">para perseguir, juzgar y reprimir </w:t>
      </w:r>
      <w:r>
        <w:rPr>
          <w:rFonts w:ascii="Times New Roman" w:hAnsi="Times New Roman" w:cs="Times New Roman"/>
          <w:sz w:val="24"/>
          <w:szCs w:val="24"/>
          <w:lang w:val="es-ES"/>
        </w:rPr>
        <w:t xml:space="preserve">determinados </w:t>
      </w:r>
      <w:r w:rsidR="009A4717" w:rsidRPr="009A4717">
        <w:rPr>
          <w:rFonts w:ascii="Times New Roman" w:hAnsi="Times New Roman" w:cs="Times New Roman"/>
          <w:sz w:val="24"/>
          <w:szCs w:val="24"/>
          <w:lang w:val="es-ES"/>
        </w:rPr>
        <w:t>delitos tipificados en la ley de estupefacientes</w:t>
      </w:r>
      <w:r>
        <w:rPr>
          <w:rFonts w:ascii="Times New Roman" w:hAnsi="Times New Roman" w:cs="Times New Roman"/>
          <w:sz w:val="24"/>
          <w:szCs w:val="24"/>
          <w:lang w:val="es-ES"/>
        </w:rPr>
        <w:t xml:space="preserve"> (art. 5° incisos c y e; art. 5°penúltimo párrafo; art. 5° último párrafo; art. 14; art. 29; arts. 204, 204 bis, 204 ter y 204 quater del Código Penal). </w:t>
      </w:r>
      <w:r w:rsidR="00EF3B63">
        <w:rPr>
          <w:rFonts w:ascii="Times New Roman" w:hAnsi="Times New Roman" w:cs="Times New Roman"/>
          <w:sz w:val="24"/>
          <w:szCs w:val="24"/>
          <w:lang w:val="es-ES"/>
        </w:rPr>
        <w:t xml:space="preserve">Con una desprolija redacción, la ley establece sin precisiones (o manda a establecer) </w:t>
      </w:r>
      <w:r w:rsidR="009A4717" w:rsidRPr="009A4717">
        <w:rPr>
          <w:rFonts w:ascii="Times New Roman" w:hAnsi="Times New Roman" w:cs="Times New Roman"/>
          <w:sz w:val="24"/>
          <w:szCs w:val="24"/>
        </w:rPr>
        <w:t>un sistema de transferencias proporcionales, a las jurisdicciones (provinciales o a la Ciudad Autónoma de Buenos Aires) que adhieran, y que así lo requieran</w:t>
      </w:r>
      <w:ins w:id="14" w:author="sferr" w:date="2020-03-13T11:13:00Z">
        <w:r w:rsidR="00727177">
          <w:rPr>
            <w:rFonts w:ascii="Times New Roman" w:hAnsi="Times New Roman" w:cs="Times New Roman"/>
            <w:sz w:val="24"/>
            <w:szCs w:val="24"/>
          </w:rPr>
          <w:t>,</w:t>
        </w:r>
      </w:ins>
      <w:r w:rsidR="009A4717" w:rsidRPr="009A4717">
        <w:rPr>
          <w:rFonts w:ascii="Times New Roman" w:hAnsi="Times New Roman" w:cs="Times New Roman"/>
          <w:sz w:val="24"/>
          <w:szCs w:val="24"/>
        </w:rPr>
        <w:t xml:space="preserve"> de los créditos presupuestarios de la Administración Pública Nacional, Ministerio Público y Poder Judicial de la Nación correspondientes a fuerzas de seguridad, servicio penitenciario y prestación de justicia </w:t>
      </w:r>
      <w:ins w:id="15" w:author="sferr" w:date="2020-03-13T11:13:00Z">
        <w:r w:rsidR="00727177">
          <w:rPr>
            <w:rFonts w:ascii="Times New Roman" w:hAnsi="Times New Roman" w:cs="Times New Roman"/>
            <w:sz w:val="24"/>
            <w:szCs w:val="24"/>
          </w:rPr>
          <w:t xml:space="preserve">para </w:t>
        </w:r>
      </w:ins>
      <w:del w:id="16" w:author="sferr" w:date="2020-03-13T11:13:00Z">
        <w:r w:rsidR="009A4717" w:rsidRPr="009A4717" w:rsidDel="00727177">
          <w:rPr>
            <w:rFonts w:ascii="Times New Roman" w:hAnsi="Times New Roman" w:cs="Times New Roman"/>
            <w:sz w:val="24"/>
            <w:szCs w:val="24"/>
          </w:rPr>
          <w:delText xml:space="preserve">con el objeto de </w:delText>
        </w:r>
      </w:del>
      <w:r w:rsidR="009A4717" w:rsidRPr="009A4717">
        <w:rPr>
          <w:rFonts w:ascii="Times New Roman" w:hAnsi="Times New Roman" w:cs="Times New Roman"/>
          <w:sz w:val="24"/>
          <w:szCs w:val="24"/>
        </w:rPr>
        <w:t xml:space="preserve">garantizar la ejecución de la </w:t>
      </w:r>
      <w:del w:id="17" w:author="sferr" w:date="2020-03-13T11:13:00Z">
        <w:r w:rsidR="009A4717" w:rsidRPr="009A4717" w:rsidDel="00727177">
          <w:rPr>
            <w:rFonts w:ascii="Times New Roman" w:hAnsi="Times New Roman" w:cs="Times New Roman"/>
            <w:sz w:val="24"/>
            <w:szCs w:val="24"/>
          </w:rPr>
          <w:delText xml:space="preserve">presente </w:delText>
        </w:r>
      </w:del>
      <w:r w:rsidR="009A4717" w:rsidRPr="009A4717">
        <w:rPr>
          <w:rFonts w:ascii="Times New Roman" w:hAnsi="Times New Roman" w:cs="Times New Roman"/>
          <w:sz w:val="24"/>
          <w:szCs w:val="24"/>
        </w:rPr>
        <w:t>ley</w:t>
      </w:r>
      <w:r w:rsidR="00F15AFA">
        <w:rPr>
          <w:rFonts w:ascii="Times New Roman" w:hAnsi="Times New Roman" w:cs="Times New Roman"/>
          <w:sz w:val="24"/>
          <w:szCs w:val="24"/>
        </w:rPr>
        <w:t xml:space="preserve"> (art. 5)</w:t>
      </w:r>
      <w:r w:rsidR="009A4717" w:rsidRPr="009A4717">
        <w:rPr>
          <w:rFonts w:ascii="Times New Roman" w:hAnsi="Times New Roman" w:cs="Times New Roman"/>
          <w:sz w:val="24"/>
          <w:szCs w:val="24"/>
        </w:rPr>
        <w:t>.</w:t>
      </w:r>
    </w:p>
    <w:p w14:paraId="507D9217" w14:textId="488C863E" w:rsidR="00A3412A" w:rsidRDefault="00A07024" w:rsidP="00A3412A">
      <w:pPr>
        <w:ind w:firstLine="708"/>
        <w:jc w:val="both"/>
        <w:rPr>
          <w:rFonts w:ascii="Times New Roman" w:hAnsi="Times New Roman" w:cs="Times New Roman"/>
          <w:sz w:val="24"/>
          <w:szCs w:val="24"/>
        </w:rPr>
      </w:pPr>
      <w:r>
        <w:rPr>
          <w:rFonts w:ascii="Times New Roman" w:hAnsi="Times New Roman" w:cs="Times New Roman"/>
          <w:sz w:val="24"/>
          <w:szCs w:val="24"/>
        </w:rPr>
        <w:t xml:space="preserve">En </w:t>
      </w:r>
      <w:r w:rsidRPr="00A07024">
        <w:rPr>
          <w:rFonts w:ascii="Times New Roman" w:hAnsi="Times New Roman" w:cs="Times New Roman"/>
          <w:sz w:val="24"/>
          <w:szCs w:val="24"/>
        </w:rPr>
        <w:t>este marco, la Provincia de Buenos Aires, mediante ley 13.392</w:t>
      </w:r>
      <w:del w:id="18" w:author="sferr" w:date="2020-03-13T11:14:00Z">
        <w:r w:rsidDel="00727177">
          <w:rPr>
            <w:rFonts w:ascii="Times New Roman" w:hAnsi="Times New Roman" w:cs="Times New Roman"/>
            <w:sz w:val="24"/>
            <w:szCs w:val="24"/>
          </w:rPr>
          <w:delText xml:space="preserve"> (B.O. 2/12/2005)</w:delText>
        </w:r>
      </w:del>
      <w:r w:rsidRPr="00A07024">
        <w:rPr>
          <w:rFonts w:ascii="Times New Roman" w:hAnsi="Times New Roman" w:cs="Times New Roman"/>
          <w:sz w:val="24"/>
          <w:szCs w:val="24"/>
        </w:rPr>
        <w:t>, adhirió a la ley nacional</w:t>
      </w:r>
      <w:r>
        <w:rPr>
          <w:rFonts w:ascii="Times New Roman" w:hAnsi="Times New Roman" w:cs="Times New Roman"/>
          <w:sz w:val="24"/>
          <w:szCs w:val="24"/>
        </w:rPr>
        <w:t xml:space="preserve"> y </w:t>
      </w:r>
      <w:ins w:id="19" w:author="sferr" w:date="2020-03-13T11:14:00Z">
        <w:r w:rsidR="00727177">
          <w:rPr>
            <w:rFonts w:ascii="Times New Roman" w:hAnsi="Times New Roman" w:cs="Times New Roman"/>
            <w:sz w:val="24"/>
            <w:szCs w:val="24"/>
          </w:rPr>
          <w:t xml:space="preserve">el 2 de diciembre de 2005 </w:t>
        </w:r>
      </w:ins>
      <w:r>
        <w:rPr>
          <w:rFonts w:ascii="Times New Roman" w:hAnsi="Times New Roman" w:cs="Times New Roman"/>
          <w:sz w:val="24"/>
          <w:szCs w:val="24"/>
        </w:rPr>
        <w:t xml:space="preserve">asumió </w:t>
      </w:r>
      <w:r w:rsidR="00F15AFA">
        <w:rPr>
          <w:rFonts w:ascii="Times New Roman" w:hAnsi="Times New Roman" w:cs="Times New Roman"/>
          <w:sz w:val="24"/>
          <w:szCs w:val="24"/>
        </w:rPr>
        <w:t>la</w:t>
      </w:r>
      <w:r w:rsidRPr="00A07024">
        <w:rPr>
          <w:rFonts w:ascii="Times New Roman" w:hAnsi="Times New Roman" w:cs="Times New Roman"/>
          <w:sz w:val="24"/>
          <w:szCs w:val="24"/>
        </w:rPr>
        <w:t xml:space="preserve"> competencia respecto de los delitos previstos y penados en la Ley de Estupefacientes 23.737 y modificatorias, en las condiciones y con los alcances previstos.</w:t>
      </w:r>
      <w:r w:rsidR="00BE0DD8">
        <w:rPr>
          <w:rFonts w:ascii="Times New Roman" w:hAnsi="Times New Roman" w:cs="Times New Roman"/>
          <w:sz w:val="24"/>
          <w:szCs w:val="24"/>
        </w:rPr>
        <w:t xml:space="preserve"> </w:t>
      </w:r>
      <w:r w:rsidR="00504BB0">
        <w:rPr>
          <w:rFonts w:ascii="Times New Roman" w:hAnsi="Times New Roman" w:cs="Times New Roman"/>
          <w:sz w:val="24"/>
          <w:szCs w:val="24"/>
        </w:rPr>
        <w:t xml:space="preserve">Asimismo, se estableció que se le requiera, </w:t>
      </w:r>
      <w:r w:rsidR="00504BB0" w:rsidRPr="00021744">
        <w:rPr>
          <w:rFonts w:ascii="Times New Roman" w:hAnsi="Times New Roman" w:cs="Times New Roman"/>
          <w:sz w:val="24"/>
          <w:szCs w:val="24"/>
        </w:rPr>
        <w:t>de conformidad con lo dispuesto en el artículo 5° de la Ley 26.052, la transferencia a la Provincia de Buenos Aires de los créditos presupuestarios de la Administración Pública Nacional, Ministerio Público y Poder Judicial de la Nación, correspondientes a Fuerzas de Seguridad, Servicio Penitenciario y Prestación de Justicia.</w:t>
      </w:r>
      <w:r w:rsidR="00D73DBA">
        <w:rPr>
          <w:rFonts w:ascii="Times New Roman" w:hAnsi="Times New Roman" w:cs="Times New Roman"/>
          <w:sz w:val="24"/>
          <w:szCs w:val="24"/>
        </w:rPr>
        <w:t xml:space="preserve"> </w:t>
      </w:r>
      <w:r w:rsidR="00EC6569">
        <w:rPr>
          <w:rFonts w:ascii="Times New Roman" w:hAnsi="Times New Roman" w:cs="Times New Roman"/>
          <w:sz w:val="24"/>
          <w:szCs w:val="24"/>
        </w:rPr>
        <w:t xml:space="preserve">Este </w:t>
      </w:r>
      <w:r w:rsidR="00F15AFA">
        <w:rPr>
          <w:rFonts w:ascii="Times New Roman" w:hAnsi="Times New Roman" w:cs="Times New Roman"/>
          <w:sz w:val="24"/>
          <w:szCs w:val="24"/>
        </w:rPr>
        <w:t>traspaso de competencias a Buenos Aires</w:t>
      </w:r>
      <w:r w:rsidR="00EC6569">
        <w:rPr>
          <w:rFonts w:ascii="Times New Roman" w:hAnsi="Times New Roman" w:cs="Times New Roman"/>
          <w:sz w:val="24"/>
          <w:szCs w:val="24"/>
        </w:rPr>
        <w:t>,</w:t>
      </w:r>
      <w:r w:rsidR="00F15AFA">
        <w:rPr>
          <w:rFonts w:ascii="Times New Roman" w:hAnsi="Times New Roman" w:cs="Times New Roman"/>
          <w:sz w:val="24"/>
          <w:szCs w:val="24"/>
        </w:rPr>
        <w:t xml:space="preserve"> en materia de</w:t>
      </w:r>
      <w:r w:rsidR="00EF3B63">
        <w:rPr>
          <w:rFonts w:ascii="Times New Roman" w:hAnsi="Times New Roman" w:cs="Times New Roman"/>
          <w:sz w:val="24"/>
          <w:szCs w:val="24"/>
        </w:rPr>
        <w:t xml:space="preserve"> persecución penal de infracciones a la Ley 23.737</w:t>
      </w:r>
      <w:r w:rsidR="00F15AFA">
        <w:rPr>
          <w:rFonts w:ascii="Times New Roman" w:hAnsi="Times New Roman" w:cs="Times New Roman"/>
          <w:sz w:val="24"/>
          <w:szCs w:val="24"/>
        </w:rPr>
        <w:t xml:space="preserve">, </w:t>
      </w:r>
      <w:r w:rsidR="007D66AF">
        <w:rPr>
          <w:rFonts w:ascii="Times New Roman" w:hAnsi="Times New Roman" w:cs="Times New Roman"/>
          <w:sz w:val="24"/>
          <w:szCs w:val="24"/>
        </w:rPr>
        <w:t>implicó</w:t>
      </w:r>
      <w:r w:rsidR="00EC6569">
        <w:rPr>
          <w:rFonts w:ascii="Times New Roman" w:hAnsi="Times New Roman" w:cs="Times New Roman"/>
          <w:sz w:val="24"/>
          <w:szCs w:val="24"/>
        </w:rPr>
        <w:t>, como hemos anticipado,</w:t>
      </w:r>
      <w:r w:rsidR="007D66AF">
        <w:rPr>
          <w:rFonts w:ascii="Times New Roman" w:hAnsi="Times New Roman" w:cs="Times New Roman"/>
          <w:sz w:val="24"/>
          <w:szCs w:val="24"/>
        </w:rPr>
        <w:t xml:space="preserve"> que la Provincia asumiera </w:t>
      </w:r>
      <w:r w:rsidR="00504BB0">
        <w:rPr>
          <w:rFonts w:ascii="Times New Roman" w:hAnsi="Times New Roman" w:cs="Times New Roman"/>
          <w:sz w:val="24"/>
          <w:szCs w:val="24"/>
        </w:rPr>
        <w:t>en diferentes áreas</w:t>
      </w:r>
      <w:r w:rsidR="008F501B">
        <w:rPr>
          <w:rFonts w:ascii="Times New Roman" w:hAnsi="Times New Roman" w:cs="Times New Roman"/>
          <w:sz w:val="24"/>
          <w:szCs w:val="24"/>
        </w:rPr>
        <w:t xml:space="preserve"> </w:t>
      </w:r>
      <w:r w:rsidR="007D66AF">
        <w:rPr>
          <w:rFonts w:ascii="Times New Roman" w:hAnsi="Times New Roman" w:cs="Times New Roman"/>
          <w:sz w:val="24"/>
          <w:szCs w:val="24"/>
        </w:rPr>
        <w:t>una innumerable cantidad de tareas</w:t>
      </w:r>
      <w:r w:rsidR="00F15AFA">
        <w:rPr>
          <w:rFonts w:ascii="Times New Roman" w:hAnsi="Times New Roman" w:cs="Times New Roman"/>
          <w:sz w:val="24"/>
          <w:szCs w:val="24"/>
        </w:rPr>
        <w:t>, funciones y responsabilidades</w:t>
      </w:r>
      <w:r w:rsidR="00EC6569">
        <w:rPr>
          <w:rFonts w:ascii="Times New Roman" w:hAnsi="Times New Roman" w:cs="Times New Roman"/>
          <w:sz w:val="24"/>
          <w:szCs w:val="24"/>
        </w:rPr>
        <w:t>.</w:t>
      </w:r>
      <w:r w:rsidR="008F501B">
        <w:rPr>
          <w:rFonts w:ascii="Times New Roman" w:hAnsi="Times New Roman" w:cs="Times New Roman"/>
          <w:sz w:val="24"/>
          <w:szCs w:val="24"/>
        </w:rPr>
        <w:t xml:space="preserve"> </w:t>
      </w:r>
    </w:p>
    <w:p w14:paraId="74D49191" w14:textId="1A554EBD" w:rsidR="00D03E2D" w:rsidRDefault="00AF2E25" w:rsidP="00D03E2D">
      <w:pPr>
        <w:ind w:firstLine="708"/>
        <w:jc w:val="both"/>
        <w:rPr>
          <w:rFonts w:ascii="Times New Roman" w:hAnsi="Times New Roman" w:cs="Times New Roman"/>
          <w:sz w:val="24"/>
          <w:szCs w:val="24"/>
        </w:rPr>
      </w:pPr>
      <w:r>
        <w:rPr>
          <w:rFonts w:ascii="Times New Roman" w:hAnsi="Times New Roman" w:cs="Times New Roman"/>
          <w:sz w:val="24"/>
          <w:szCs w:val="24"/>
        </w:rPr>
        <w:t>E</w:t>
      </w:r>
      <w:r w:rsidR="00150384">
        <w:rPr>
          <w:rFonts w:ascii="Times New Roman" w:hAnsi="Times New Roman" w:cs="Times New Roman"/>
          <w:sz w:val="24"/>
          <w:szCs w:val="24"/>
        </w:rPr>
        <w:t xml:space="preserve">l Ministerio de Seguridad, a través de la Superintendencia de Planeamiento y Operaciones Policiales, informó que, </w:t>
      </w:r>
      <w:r w:rsidR="00EF3B63">
        <w:rPr>
          <w:rFonts w:ascii="Times New Roman" w:hAnsi="Times New Roman" w:cs="Times New Roman"/>
          <w:sz w:val="24"/>
          <w:szCs w:val="24"/>
        </w:rPr>
        <w:t xml:space="preserve">solo </w:t>
      </w:r>
      <w:r w:rsidR="00150384">
        <w:rPr>
          <w:rFonts w:ascii="Times New Roman" w:hAnsi="Times New Roman" w:cs="Times New Roman"/>
          <w:sz w:val="24"/>
          <w:szCs w:val="24"/>
        </w:rPr>
        <w:t xml:space="preserve">durante el año 2019, las fuerzas de seguridad aprehendieron a 58.572 personas por infracción a la ley 23.737. </w:t>
      </w:r>
      <w:r w:rsidR="00DF41CA">
        <w:rPr>
          <w:rFonts w:ascii="Times New Roman" w:hAnsi="Times New Roman" w:cs="Times New Roman"/>
          <w:sz w:val="24"/>
          <w:szCs w:val="24"/>
        </w:rPr>
        <w:t xml:space="preserve">Este número, de por sí elevadísimo, cobra aún mayor magnitud si se tiene en cuenta que las aprehensiones por </w:t>
      </w:r>
      <w:r w:rsidR="009A00FC">
        <w:rPr>
          <w:rFonts w:ascii="Times New Roman" w:hAnsi="Times New Roman" w:cs="Times New Roman"/>
          <w:sz w:val="24"/>
          <w:szCs w:val="24"/>
        </w:rPr>
        <w:t>delitos contra la propiedad fueron inferiores.</w:t>
      </w:r>
      <w:r w:rsidR="00492648">
        <w:rPr>
          <w:rFonts w:ascii="Times New Roman" w:hAnsi="Times New Roman" w:cs="Times New Roman"/>
          <w:sz w:val="24"/>
          <w:szCs w:val="24"/>
        </w:rPr>
        <w:t xml:space="preserve"> Este estado de situación</w:t>
      </w:r>
      <w:r w:rsidR="00DC68A8">
        <w:rPr>
          <w:rFonts w:ascii="Times New Roman" w:hAnsi="Times New Roman" w:cs="Times New Roman"/>
          <w:sz w:val="24"/>
          <w:szCs w:val="24"/>
        </w:rPr>
        <w:t xml:space="preserve">, obligatoriamente, </w:t>
      </w:r>
      <w:r w:rsidR="00EC6569">
        <w:rPr>
          <w:rFonts w:ascii="Times New Roman" w:hAnsi="Times New Roman" w:cs="Times New Roman"/>
          <w:sz w:val="24"/>
          <w:szCs w:val="24"/>
        </w:rPr>
        <w:t xml:space="preserve">ha repercutido </w:t>
      </w:r>
      <w:r w:rsidR="00492648">
        <w:rPr>
          <w:rFonts w:ascii="Times New Roman" w:hAnsi="Times New Roman" w:cs="Times New Roman"/>
          <w:sz w:val="24"/>
          <w:szCs w:val="24"/>
        </w:rPr>
        <w:t xml:space="preserve">en </w:t>
      </w:r>
      <w:r w:rsidR="00EC6569">
        <w:rPr>
          <w:rFonts w:ascii="Times New Roman" w:hAnsi="Times New Roman" w:cs="Times New Roman"/>
          <w:sz w:val="24"/>
          <w:szCs w:val="24"/>
        </w:rPr>
        <w:t xml:space="preserve">contrataciones </w:t>
      </w:r>
      <w:r w:rsidR="00492648">
        <w:rPr>
          <w:rFonts w:ascii="Times New Roman" w:hAnsi="Times New Roman" w:cs="Times New Roman"/>
          <w:sz w:val="24"/>
          <w:szCs w:val="24"/>
        </w:rPr>
        <w:t xml:space="preserve">de policías, </w:t>
      </w:r>
      <w:r w:rsidR="00EC6569">
        <w:rPr>
          <w:rFonts w:ascii="Times New Roman" w:hAnsi="Times New Roman" w:cs="Times New Roman"/>
          <w:sz w:val="24"/>
          <w:szCs w:val="24"/>
        </w:rPr>
        <w:t xml:space="preserve">sueldos, </w:t>
      </w:r>
      <w:r w:rsidR="00492648">
        <w:rPr>
          <w:rFonts w:ascii="Times New Roman" w:hAnsi="Times New Roman" w:cs="Times New Roman"/>
          <w:sz w:val="24"/>
          <w:szCs w:val="24"/>
        </w:rPr>
        <w:t xml:space="preserve">combustible de patrulleros, mantenimiento de </w:t>
      </w:r>
      <w:r w:rsidR="00DC68A8">
        <w:rPr>
          <w:rFonts w:ascii="Times New Roman" w:hAnsi="Times New Roman" w:cs="Times New Roman"/>
          <w:sz w:val="24"/>
          <w:szCs w:val="24"/>
        </w:rPr>
        <w:t>comisarías y equipamiento para los</w:t>
      </w:r>
      <w:r w:rsidR="00EC6569">
        <w:rPr>
          <w:rFonts w:ascii="Times New Roman" w:hAnsi="Times New Roman" w:cs="Times New Roman"/>
          <w:sz w:val="24"/>
          <w:szCs w:val="24"/>
        </w:rPr>
        <w:t>/as</w:t>
      </w:r>
      <w:r w:rsidR="00DC68A8">
        <w:rPr>
          <w:rFonts w:ascii="Times New Roman" w:hAnsi="Times New Roman" w:cs="Times New Roman"/>
          <w:sz w:val="24"/>
          <w:szCs w:val="24"/>
        </w:rPr>
        <w:t xml:space="preserve"> agentes. </w:t>
      </w:r>
    </w:p>
    <w:p w14:paraId="13D2C1C0" w14:textId="5A84EDB0" w:rsidR="00B95E18" w:rsidRDefault="00F15AFA" w:rsidP="00C10785">
      <w:pPr>
        <w:ind w:firstLine="708"/>
        <w:jc w:val="both"/>
        <w:rPr>
          <w:rFonts w:ascii="Times New Roman" w:hAnsi="Times New Roman" w:cs="Times New Roman"/>
          <w:sz w:val="24"/>
          <w:szCs w:val="24"/>
        </w:rPr>
      </w:pPr>
      <w:r>
        <w:rPr>
          <w:rFonts w:ascii="Times New Roman" w:hAnsi="Times New Roman" w:cs="Times New Roman"/>
          <w:sz w:val="24"/>
          <w:szCs w:val="24"/>
        </w:rPr>
        <w:t>E</w:t>
      </w:r>
      <w:r w:rsidR="00D10BBD">
        <w:rPr>
          <w:rFonts w:ascii="Times New Roman" w:hAnsi="Times New Roman" w:cs="Times New Roman"/>
          <w:sz w:val="24"/>
          <w:szCs w:val="24"/>
        </w:rPr>
        <w:t>n el plano judicial</w:t>
      </w:r>
      <w:r>
        <w:rPr>
          <w:rFonts w:ascii="Times New Roman" w:hAnsi="Times New Roman" w:cs="Times New Roman"/>
          <w:sz w:val="24"/>
          <w:szCs w:val="24"/>
        </w:rPr>
        <w:t>,</w:t>
      </w:r>
      <w:r w:rsidR="00D10BBD">
        <w:rPr>
          <w:rFonts w:ascii="Times New Roman" w:hAnsi="Times New Roman" w:cs="Times New Roman"/>
          <w:sz w:val="24"/>
          <w:szCs w:val="24"/>
        </w:rPr>
        <w:t xml:space="preserve"> </w:t>
      </w:r>
      <w:r w:rsidR="00FD04EC">
        <w:rPr>
          <w:rFonts w:ascii="Times New Roman" w:hAnsi="Times New Roman" w:cs="Times New Roman"/>
          <w:sz w:val="24"/>
          <w:szCs w:val="24"/>
        </w:rPr>
        <w:t xml:space="preserve">desde el año 2005, y con excepción del periodo 2011/12, </w:t>
      </w:r>
      <w:r>
        <w:rPr>
          <w:rFonts w:ascii="Times New Roman" w:hAnsi="Times New Roman" w:cs="Times New Roman"/>
          <w:sz w:val="24"/>
          <w:szCs w:val="24"/>
        </w:rPr>
        <w:t>creció</w:t>
      </w:r>
      <w:r w:rsidR="009A00FC">
        <w:rPr>
          <w:rFonts w:ascii="Times New Roman" w:hAnsi="Times New Roman" w:cs="Times New Roman"/>
          <w:sz w:val="24"/>
          <w:szCs w:val="24"/>
        </w:rPr>
        <w:t xml:space="preserve"> constantemente</w:t>
      </w:r>
      <w:r w:rsidR="00FD04EC">
        <w:rPr>
          <w:rFonts w:ascii="Times New Roman" w:hAnsi="Times New Roman" w:cs="Times New Roman"/>
          <w:sz w:val="24"/>
          <w:szCs w:val="24"/>
        </w:rPr>
        <w:t xml:space="preserve"> la cantidad de investigaciones por infracción a la ley 23.737. </w:t>
      </w:r>
      <w:r>
        <w:rPr>
          <w:rFonts w:ascii="Times New Roman" w:hAnsi="Times New Roman" w:cs="Times New Roman"/>
          <w:sz w:val="24"/>
          <w:szCs w:val="24"/>
        </w:rPr>
        <w:t xml:space="preserve">Las que, </w:t>
      </w:r>
      <w:r w:rsidR="00FD04EC">
        <w:rPr>
          <w:rFonts w:ascii="Times New Roman" w:hAnsi="Times New Roman" w:cs="Times New Roman"/>
          <w:sz w:val="24"/>
          <w:szCs w:val="24"/>
        </w:rPr>
        <w:t>según el año,</w:t>
      </w:r>
      <w:r w:rsidR="00181FE8">
        <w:rPr>
          <w:rFonts w:ascii="Times New Roman" w:hAnsi="Times New Roman" w:cs="Times New Roman"/>
          <w:sz w:val="24"/>
          <w:szCs w:val="24"/>
        </w:rPr>
        <w:t xml:space="preserve"> </w:t>
      </w:r>
      <w:r>
        <w:rPr>
          <w:rFonts w:ascii="Times New Roman" w:hAnsi="Times New Roman" w:cs="Times New Roman"/>
          <w:sz w:val="24"/>
          <w:szCs w:val="24"/>
        </w:rPr>
        <w:t xml:space="preserve">oscilaron </w:t>
      </w:r>
      <w:r w:rsidR="00FD04EC">
        <w:rPr>
          <w:rFonts w:ascii="Times New Roman" w:hAnsi="Times New Roman" w:cs="Times New Roman"/>
          <w:sz w:val="24"/>
          <w:szCs w:val="24"/>
        </w:rPr>
        <w:t xml:space="preserve">entre un </w:t>
      </w:r>
      <w:r>
        <w:rPr>
          <w:rFonts w:ascii="Times New Roman" w:hAnsi="Times New Roman" w:cs="Times New Roman"/>
          <w:sz w:val="24"/>
          <w:szCs w:val="24"/>
        </w:rPr>
        <w:t xml:space="preserve">seis </w:t>
      </w:r>
      <w:r w:rsidR="00FD04EC">
        <w:rPr>
          <w:rFonts w:ascii="Times New Roman" w:hAnsi="Times New Roman" w:cs="Times New Roman"/>
          <w:sz w:val="24"/>
          <w:szCs w:val="24"/>
        </w:rPr>
        <w:t xml:space="preserve">y un </w:t>
      </w:r>
      <w:r>
        <w:rPr>
          <w:rFonts w:ascii="Times New Roman" w:hAnsi="Times New Roman" w:cs="Times New Roman"/>
          <w:sz w:val="24"/>
          <w:szCs w:val="24"/>
        </w:rPr>
        <w:t>diez por ciento</w:t>
      </w:r>
      <w:r w:rsidR="00FD04EC">
        <w:rPr>
          <w:rFonts w:ascii="Times New Roman" w:hAnsi="Times New Roman" w:cs="Times New Roman"/>
          <w:sz w:val="24"/>
          <w:szCs w:val="24"/>
        </w:rPr>
        <w:t xml:space="preserve"> de</w:t>
      </w:r>
      <w:r>
        <w:rPr>
          <w:rFonts w:ascii="Times New Roman" w:hAnsi="Times New Roman" w:cs="Times New Roman"/>
          <w:sz w:val="24"/>
          <w:szCs w:val="24"/>
        </w:rPr>
        <w:t xml:space="preserve"> todas las</w:t>
      </w:r>
      <w:r w:rsidR="00FD04EC">
        <w:rPr>
          <w:rFonts w:ascii="Times New Roman" w:hAnsi="Times New Roman" w:cs="Times New Roman"/>
          <w:sz w:val="24"/>
          <w:szCs w:val="24"/>
        </w:rPr>
        <w:t xml:space="preserve"> IPPs iniciadas en el Fuero Criminal y Correccional. </w:t>
      </w:r>
      <w:r w:rsidR="00181FE8">
        <w:rPr>
          <w:rFonts w:ascii="Times New Roman" w:hAnsi="Times New Roman" w:cs="Times New Roman"/>
          <w:sz w:val="24"/>
          <w:szCs w:val="24"/>
        </w:rPr>
        <w:t>A</w:t>
      </w:r>
      <w:r w:rsidR="00D10BBD">
        <w:rPr>
          <w:rFonts w:ascii="Times New Roman" w:hAnsi="Times New Roman" w:cs="Times New Roman"/>
          <w:sz w:val="24"/>
          <w:szCs w:val="24"/>
        </w:rPr>
        <w:t xml:space="preserve">demás, </w:t>
      </w:r>
      <w:r w:rsidR="00FD04EC">
        <w:rPr>
          <w:rFonts w:ascii="Times New Roman" w:hAnsi="Times New Roman" w:cs="Times New Roman"/>
          <w:sz w:val="24"/>
          <w:szCs w:val="24"/>
        </w:rPr>
        <w:t xml:space="preserve">se resalta que en el año 2018 se </w:t>
      </w:r>
      <w:r>
        <w:rPr>
          <w:rFonts w:ascii="Times New Roman" w:hAnsi="Times New Roman" w:cs="Times New Roman"/>
          <w:sz w:val="24"/>
          <w:szCs w:val="24"/>
        </w:rPr>
        <w:t xml:space="preserve">registraron </w:t>
      </w:r>
      <w:r w:rsidR="00FD04EC">
        <w:rPr>
          <w:rFonts w:ascii="Times New Roman" w:hAnsi="Times New Roman" w:cs="Times New Roman"/>
          <w:sz w:val="24"/>
          <w:szCs w:val="24"/>
        </w:rPr>
        <w:t xml:space="preserve">63.198 IPPs por infracción ley 23.737, </w:t>
      </w:r>
      <w:r w:rsidR="00181FE8">
        <w:rPr>
          <w:rFonts w:ascii="Times New Roman" w:hAnsi="Times New Roman" w:cs="Times New Roman"/>
          <w:sz w:val="24"/>
          <w:szCs w:val="24"/>
        </w:rPr>
        <w:t>que son más de</w:t>
      </w:r>
      <w:r w:rsidR="00FD04EC">
        <w:rPr>
          <w:rFonts w:ascii="Times New Roman" w:hAnsi="Times New Roman" w:cs="Times New Roman"/>
          <w:sz w:val="24"/>
          <w:szCs w:val="24"/>
        </w:rPr>
        <w:t xml:space="preserve"> un 8% del total de IPPs iniciadas por delito</w:t>
      </w:r>
      <w:r w:rsidR="00181FE8">
        <w:rPr>
          <w:rFonts w:ascii="Times New Roman" w:hAnsi="Times New Roman" w:cs="Times New Roman"/>
          <w:sz w:val="24"/>
          <w:szCs w:val="24"/>
        </w:rPr>
        <w:t xml:space="preserve">. </w:t>
      </w:r>
      <w:r>
        <w:rPr>
          <w:rFonts w:ascii="Times New Roman" w:hAnsi="Times New Roman" w:cs="Times New Roman"/>
          <w:sz w:val="24"/>
          <w:szCs w:val="24"/>
        </w:rPr>
        <w:t xml:space="preserve">Como así también, </w:t>
      </w:r>
      <w:r w:rsidR="00FD04EC">
        <w:rPr>
          <w:rFonts w:ascii="Times New Roman" w:hAnsi="Times New Roman" w:cs="Times New Roman"/>
          <w:sz w:val="24"/>
          <w:szCs w:val="24"/>
        </w:rPr>
        <w:t xml:space="preserve">son más de las iniciadas, por ejemplo, por los delitos contra la integridad sexual, hurto, robo con armas, lesiones culposas o daño, entre </w:t>
      </w:r>
      <w:r w:rsidR="00FD04EC" w:rsidRPr="00FD04EC">
        <w:rPr>
          <w:rFonts w:ascii="Times New Roman" w:hAnsi="Times New Roman" w:cs="Times New Roman"/>
          <w:sz w:val="24"/>
          <w:szCs w:val="24"/>
        </w:rPr>
        <w:t xml:space="preserve">otros </w:t>
      </w:r>
      <w:r w:rsidR="00CB16C8" w:rsidRPr="00FD04EC">
        <w:rPr>
          <w:rFonts w:ascii="Times New Roman" w:hAnsi="Times New Roman" w:cs="Times New Roman"/>
          <w:sz w:val="24"/>
          <w:szCs w:val="24"/>
        </w:rPr>
        <w:t xml:space="preserve">(Fuente </w:t>
      </w:r>
      <w:r w:rsidR="00CB16C8" w:rsidRPr="00FD04EC">
        <w:rPr>
          <w:rFonts w:ascii="Times New Roman" w:hAnsi="Times New Roman" w:cs="Times New Roman"/>
          <w:sz w:val="24"/>
          <w:szCs w:val="24"/>
        </w:rPr>
        <w:lastRenderedPageBreak/>
        <w:t>de datos: Simp (Sistema Informático del Ministerio Público) - Datos extraídos de la base SIMP de fecha 13/01/2019).</w:t>
      </w:r>
      <w:r w:rsidR="00CB16C8">
        <w:rPr>
          <w:rFonts w:ascii="Arial" w:hAnsi="Arial" w:cs="Arial"/>
          <w:sz w:val="17"/>
          <w:szCs w:val="17"/>
        </w:rPr>
        <w:t xml:space="preserve"> </w:t>
      </w:r>
      <w:r w:rsidR="00AE3938">
        <w:rPr>
          <w:rFonts w:ascii="Times New Roman" w:hAnsi="Times New Roman" w:cs="Times New Roman"/>
          <w:sz w:val="24"/>
          <w:szCs w:val="24"/>
        </w:rPr>
        <w:t xml:space="preserve"> </w:t>
      </w:r>
    </w:p>
    <w:p w14:paraId="7AA9F468" w14:textId="77777777" w:rsidR="005953F3" w:rsidRDefault="005953F3" w:rsidP="005A1D11">
      <w:pPr>
        <w:jc w:val="both"/>
        <w:rPr>
          <w:rFonts w:ascii="Times New Roman" w:hAnsi="Times New Roman" w:cs="Times New Roman"/>
          <w:sz w:val="24"/>
          <w:szCs w:val="24"/>
        </w:rPr>
      </w:pPr>
    </w:p>
    <w:p w14:paraId="1B845918" w14:textId="5FE9350F" w:rsidR="00B95E18" w:rsidRPr="00B95E18" w:rsidRDefault="00B95E18" w:rsidP="00B95E18">
      <w:pPr>
        <w:ind w:firstLine="708"/>
        <w:jc w:val="center"/>
        <w:rPr>
          <w:rFonts w:ascii="Times New Roman" w:hAnsi="Times New Roman" w:cs="Times New Roman"/>
          <w:i/>
          <w:iCs/>
          <w:sz w:val="20"/>
          <w:szCs w:val="20"/>
        </w:rPr>
      </w:pPr>
      <w:r w:rsidRPr="00B95E18">
        <w:rPr>
          <w:rFonts w:ascii="Times New Roman" w:hAnsi="Times New Roman" w:cs="Times New Roman"/>
          <w:i/>
          <w:iCs/>
          <w:sz w:val="20"/>
          <w:szCs w:val="20"/>
        </w:rPr>
        <w:t>Gráfico n° 1: Evolución de las IPPs iniciadas por Infracción ley 23.737 en PBA (2005/2018)</w:t>
      </w:r>
    </w:p>
    <w:p w14:paraId="46B1F466" w14:textId="08215F84" w:rsidR="00B8620C" w:rsidRPr="00B95E18" w:rsidRDefault="00B8620C" w:rsidP="00B8620C">
      <w:pPr>
        <w:ind w:firstLine="708"/>
        <w:jc w:val="center"/>
        <w:rPr>
          <w:rFonts w:ascii="Times New Roman" w:hAnsi="Times New Roman" w:cs="Times New Roman"/>
          <w:sz w:val="18"/>
          <w:szCs w:val="18"/>
        </w:rPr>
      </w:pPr>
      <w:r w:rsidRPr="00B95E18">
        <w:rPr>
          <w:rFonts w:ascii="Times New Roman" w:hAnsi="Times New Roman" w:cs="Times New Roman"/>
          <w:noProof/>
          <w:sz w:val="18"/>
          <w:szCs w:val="18"/>
          <w:lang w:val="es-CO" w:eastAsia="es-CO"/>
        </w:rPr>
        <w:drawing>
          <wp:anchor distT="0" distB="0" distL="114300" distR="114300" simplePos="0" relativeHeight="251658240" behindDoc="1" locked="0" layoutInCell="1" allowOverlap="1" wp14:anchorId="31132153" wp14:editId="1D9FBA46">
            <wp:simplePos x="0" y="0"/>
            <wp:positionH relativeFrom="column">
              <wp:posOffset>-54527</wp:posOffset>
            </wp:positionH>
            <wp:positionV relativeFrom="paragraph">
              <wp:posOffset>386</wp:posOffset>
            </wp:positionV>
            <wp:extent cx="5400040" cy="2138680"/>
            <wp:effectExtent l="0" t="0" r="0" b="0"/>
            <wp:wrapTight wrapText="bothSides">
              <wp:wrapPolygon edited="0">
                <wp:start x="0" y="0"/>
                <wp:lineTo x="0" y="21356"/>
                <wp:lineTo x="21488" y="21356"/>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138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5E18">
        <w:rPr>
          <w:rFonts w:ascii="Times New Roman" w:hAnsi="Times New Roman" w:cs="Times New Roman"/>
          <w:sz w:val="18"/>
          <w:szCs w:val="18"/>
        </w:rPr>
        <w:t>Elaboración de la Unidad de Coordinación en Materia de Estupefacientes del Ministerio Público de la Provincia de Buenos Aires.</w:t>
      </w:r>
    </w:p>
    <w:p w14:paraId="787EA3AF" w14:textId="15AA7651" w:rsidR="006A0E07" w:rsidRDefault="00D10BBD" w:rsidP="00D10BBD">
      <w:pPr>
        <w:jc w:val="both"/>
        <w:rPr>
          <w:rFonts w:ascii="Times New Roman" w:hAnsi="Times New Roman" w:cs="Times New Roman"/>
          <w:sz w:val="24"/>
          <w:szCs w:val="24"/>
        </w:rPr>
      </w:pPr>
      <w:r>
        <w:rPr>
          <w:rFonts w:ascii="Times New Roman" w:hAnsi="Times New Roman" w:cs="Times New Roman"/>
          <w:sz w:val="24"/>
          <w:szCs w:val="24"/>
        </w:rPr>
        <w:tab/>
        <w:t xml:space="preserve">A esta información, se agrega que </w:t>
      </w:r>
      <w:del w:id="20" w:author="sferr" w:date="2020-03-13T11:27:00Z">
        <w:r w:rsidR="006A0E07" w:rsidDel="005A1D11">
          <w:rPr>
            <w:rFonts w:ascii="Times New Roman" w:hAnsi="Times New Roman" w:cs="Times New Roman"/>
            <w:sz w:val="24"/>
            <w:szCs w:val="24"/>
          </w:rPr>
          <w:delText>de</w:delText>
        </w:r>
        <w:r w:rsidR="00181FE8" w:rsidDel="005A1D11">
          <w:rPr>
            <w:rFonts w:ascii="Times New Roman" w:hAnsi="Times New Roman" w:cs="Times New Roman"/>
            <w:sz w:val="24"/>
            <w:szCs w:val="24"/>
          </w:rPr>
          <w:delText xml:space="preserve"> </w:delText>
        </w:r>
      </w:del>
      <w:r w:rsidR="00181FE8">
        <w:rPr>
          <w:rFonts w:ascii="Times New Roman" w:hAnsi="Times New Roman" w:cs="Times New Roman"/>
          <w:sz w:val="24"/>
          <w:szCs w:val="24"/>
        </w:rPr>
        <w:t>la</w:t>
      </w:r>
      <w:ins w:id="21" w:author="sferr" w:date="2020-03-13T11:27:00Z">
        <w:r w:rsidR="005A1D11">
          <w:rPr>
            <w:rFonts w:ascii="Times New Roman" w:hAnsi="Times New Roman" w:cs="Times New Roman"/>
            <w:sz w:val="24"/>
            <w:szCs w:val="24"/>
          </w:rPr>
          <w:t xml:space="preserve"> mayoría de las</w:t>
        </w:r>
      </w:ins>
      <w:del w:id="22" w:author="sferr" w:date="2020-03-13T11:27:00Z">
        <w:r w:rsidR="00181FE8" w:rsidDel="005A1D11">
          <w:rPr>
            <w:rFonts w:ascii="Times New Roman" w:hAnsi="Times New Roman" w:cs="Times New Roman"/>
            <w:sz w:val="24"/>
            <w:szCs w:val="24"/>
          </w:rPr>
          <w:delText>s</w:delText>
        </w:r>
      </w:del>
      <w:r w:rsidR="00181FE8">
        <w:rPr>
          <w:rFonts w:ascii="Times New Roman" w:hAnsi="Times New Roman" w:cs="Times New Roman"/>
          <w:sz w:val="24"/>
          <w:szCs w:val="24"/>
        </w:rPr>
        <w:t xml:space="preserve"> </w:t>
      </w:r>
      <w:r>
        <w:rPr>
          <w:rFonts w:ascii="Times New Roman" w:hAnsi="Times New Roman" w:cs="Times New Roman"/>
          <w:sz w:val="24"/>
          <w:szCs w:val="24"/>
        </w:rPr>
        <w:t xml:space="preserve">IPPs iniciadas </w:t>
      </w:r>
      <w:r w:rsidR="006A0E07">
        <w:rPr>
          <w:rFonts w:ascii="Times New Roman" w:hAnsi="Times New Roman" w:cs="Times New Roman"/>
          <w:sz w:val="24"/>
          <w:szCs w:val="24"/>
        </w:rPr>
        <w:t xml:space="preserve">en el periodo 2016/2018 </w:t>
      </w:r>
      <w:r>
        <w:rPr>
          <w:rFonts w:ascii="Times New Roman" w:hAnsi="Times New Roman" w:cs="Times New Roman"/>
          <w:sz w:val="24"/>
          <w:szCs w:val="24"/>
        </w:rPr>
        <w:t xml:space="preserve">por infracción a la ley 23.737, </w:t>
      </w:r>
      <w:del w:id="23" w:author="sferr" w:date="2020-03-13T11:27:00Z">
        <w:r w:rsidR="006A0E07" w:rsidDel="005A1D11">
          <w:rPr>
            <w:rFonts w:ascii="Times New Roman" w:hAnsi="Times New Roman" w:cs="Times New Roman"/>
            <w:sz w:val="24"/>
            <w:szCs w:val="24"/>
          </w:rPr>
          <w:delText xml:space="preserve">la mayoría </w:delText>
        </w:r>
      </w:del>
      <w:r w:rsidR="006A0E07">
        <w:rPr>
          <w:rFonts w:ascii="Times New Roman" w:hAnsi="Times New Roman" w:cs="Times New Roman"/>
          <w:sz w:val="24"/>
          <w:szCs w:val="24"/>
        </w:rPr>
        <w:t>son por comercio</w:t>
      </w:r>
      <w:ins w:id="24" w:author="sferr" w:date="2020-03-13T11:28:00Z">
        <w:r w:rsidR="005A1D11">
          <w:rPr>
            <w:rFonts w:ascii="Times New Roman" w:hAnsi="Times New Roman" w:cs="Times New Roman"/>
            <w:sz w:val="24"/>
            <w:szCs w:val="24"/>
          </w:rPr>
          <w:t>;</w:t>
        </w:r>
      </w:ins>
      <w:del w:id="25" w:author="sferr" w:date="2020-03-13T11:28:00Z">
        <w:r w:rsidR="006A0E07" w:rsidDel="005A1D11">
          <w:rPr>
            <w:rFonts w:ascii="Times New Roman" w:hAnsi="Times New Roman" w:cs="Times New Roman"/>
            <w:sz w:val="24"/>
            <w:szCs w:val="24"/>
          </w:rPr>
          <w:delText>,</w:delText>
        </w:r>
      </w:del>
      <w:r w:rsidR="006A0E07">
        <w:rPr>
          <w:rFonts w:ascii="Times New Roman" w:hAnsi="Times New Roman" w:cs="Times New Roman"/>
          <w:sz w:val="24"/>
          <w:szCs w:val="24"/>
        </w:rPr>
        <w:t xml:space="preserve"> que es la </w:t>
      </w:r>
      <w:r w:rsidR="006C01AD">
        <w:rPr>
          <w:rFonts w:ascii="Times New Roman" w:hAnsi="Times New Roman" w:cs="Times New Roman"/>
          <w:sz w:val="24"/>
          <w:szCs w:val="24"/>
        </w:rPr>
        <w:t xml:space="preserve">figura penal de mayor gravedad, sin posibilidad de salida condicional (conf. art. 14 CP) y </w:t>
      </w:r>
      <w:r w:rsidR="00F15AFA">
        <w:rPr>
          <w:rFonts w:ascii="Times New Roman" w:hAnsi="Times New Roman" w:cs="Times New Roman"/>
          <w:sz w:val="24"/>
          <w:szCs w:val="24"/>
        </w:rPr>
        <w:t>más</w:t>
      </w:r>
      <w:r w:rsidR="006A0E07">
        <w:rPr>
          <w:rFonts w:ascii="Times New Roman" w:hAnsi="Times New Roman" w:cs="Times New Roman"/>
          <w:sz w:val="24"/>
          <w:szCs w:val="24"/>
        </w:rPr>
        <w:t xml:space="preserve"> </w:t>
      </w:r>
      <w:r w:rsidR="00F15AFA">
        <w:rPr>
          <w:rFonts w:ascii="Times New Roman" w:hAnsi="Times New Roman" w:cs="Times New Roman"/>
          <w:sz w:val="24"/>
          <w:szCs w:val="24"/>
        </w:rPr>
        <w:t>compleja de investigar</w:t>
      </w:r>
      <w:r w:rsidR="006C01AD">
        <w:rPr>
          <w:rFonts w:ascii="Times New Roman" w:hAnsi="Times New Roman" w:cs="Times New Roman"/>
          <w:sz w:val="24"/>
          <w:szCs w:val="24"/>
        </w:rPr>
        <w:t xml:space="preserve">. Mientras que el </w:t>
      </w:r>
      <w:r w:rsidR="006A0E07">
        <w:rPr>
          <w:rFonts w:ascii="Times New Roman" w:hAnsi="Times New Roman" w:cs="Times New Roman"/>
          <w:sz w:val="24"/>
          <w:szCs w:val="24"/>
        </w:rPr>
        <w:t xml:space="preserve">resto </w:t>
      </w:r>
      <w:r w:rsidR="00F233AA">
        <w:rPr>
          <w:rFonts w:ascii="Times New Roman" w:hAnsi="Times New Roman" w:cs="Times New Roman"/>
          <w:sz w:val="24"/>
          <w:szCs w:val="24"/>
        </w:rPr>
        <w:t>-</w:t>
      </w:r>
      <w:r w:rsidR="00F15AFA">
        <w:rPr>
          <w:rFonts w:ascii="Times New Roman" w:hAnsi="Times New Roman" w:cs="Times New Roman"/>
          <w:sz w:val="24"/>
          <w:szCs w:val="24"/>
        </w:rPr>
        <w:t xml:space="preserve">en una cantidad sustancialmente </w:t>
      </w:r>
      <w:r w:rsidR="00F233AA">
        <w:rPr>
          <w:rFonts w:ascii="Times New Roman" w:hAnsi="Times New Roman" w:cs="Times New Roman"/>
          <w:sz w:val="24"/>
          <w:szCs w:val="24"/>
        </w:rPr>
        <w:t>menor</w:t>
      </w:r>
      <w:r w:rsidR="00F15AFA">
        <w:rPr>
          <w:rFonts w:ascii="Times New Roman" w:hAnsi="Times New Roman" w:cs="Times New Roman"/>
          <w:sz w:val="24"/>
          <w:szCs w:val="24"/>
        </w:rPr>
        <w:t xml:space="preserve"> </w:t>
      </w:r>
      <w:r w:rsidR="00F233AA">
        <w:rPr>
          <w:rFonts w:ascii="Times New Roman" w:hAnsi="Times New Roman" w:cs="Times New Roman"/>
          <w:sz w:val="24"/>
          <w:szCs w:val="24"/>
        </w:rPr>
        <w:t xml:space="preserve">- </w:t>
      </w:r>
      <w:r w:rsidR="006A0E07">
        <w:rPr>
          <w:rFonts w:ascii="Times New Roman" w:hAnsi="Times New Roman" w:cs="Times New Roman"/>
          <w:sz w:val="24"/>
          <w:szCs w:val="24"/>
        </w:rPr>
        <w:t>se divide entre tenencia para consumo, tenencia simple y otros.</w:t>
      </w:r>
    </w:p>
    <w:p w14:paraId="22B1F3E6" w14:textId="20D6793B" w:rsidR="00B95E18" w:rsidRPr="00B95E18" w:rsidRDefault="00B95E18" w:rsidP="00B95E18">
      <w:pPr>
        <w:jc w:val="center"/>
        <w:rPr>
          <w:rFonts w:ascii="Times New Roman" w:hAnsi="Times New Roman" w:cs="Times New Roman"/>
          <w:i/>
          <w:iCs/>
          <w:sz w:val="20"/>
          <w:szCs w:val="20"/>
        </w:rPr>
      </w:pPr>
      <w:r w:rsidRPr="006A0E07">
        <w:rPr>
          <w:rFonts w:ascii="Times New Roman" w:hAnsi="Times New Roman" w:cs="Times New Roman"/>
          <w:noProof/>
          <w:sz w:val="24"/>
          <w:szCs w:val="24"/>
          <w:lang w:val="es-CO" w:eastAsia="es-CO"/>
        </w:rPr>
        <w:drawing>
          <wp:anchor distT="0" distB="0" distL="114300" distR="114300" simplePos="0" relativeHeight="251659264" behindDoc="1" locked="0" layoutInCell="1" allowOverlap="1" wp14:anchorId="4432F443" wp14:editId="183109EB">
            <wp:simplePos x="0" y="0"/>
            <wp:positionH relativeFrom="margin">
              <wp:posOffset>612775</wp:posOffset>
            </wp:positionH>
            <wp:positionV relativeFrom="paragraph">
              <wp:posOffset>347842</wp:posOffset>
            </wp:positionV>
            <wp:extent cx="4117146" cy="297466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7146" cy="297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5E18">
        <w:rPr>
          <w:rFonts w:ascii="Times New Roman" w:hAnsi="Times New Roman" w:cs="Times New Roman"/>
          <w:i/>
          <w:iCs/>
          <w:sz w:val="20"/>
          <w:szCs w:val="20"/>
        </w:rPr>
        <w:t>Gráfico n° 2: IPPs iniciadas por infracción ley 23.737 según delito</w:t>
      </w:r>
      <w:r>
        <w:rPr>
          <w:rFonts w:ascii="Times New Roman" w:hAnsi="Times New Roman" w:cs="Times New Roman"/>
          <w:i/>
          <w:iCs/>
          <w:sz w:val="20"/>
          <w:szCs w:val="20"/>
        </w:rPr>
        <w:t xml:space="preserve"> (2016/2018)</w:t>
      </w:r>
    </w:p>
    <w:p w14:paraId="73381B48" w14:textId="5FEDFF36" w:rsidR="00AE7072" w:rsidRDefault="00B95E18" w:rsidP="00170017">
      <w:pPr>
        <w:ind w:firstLine="708"/>
        <w:jc w:val="center"/>
        <w:rPr>
          <w:rFonts w:ascii="Times New Roman" w:hAnsi="Times New Roman" w:cs="Times New Roman"/>
          <w:sz w:val="18"/>
          <w:szCs w:val="18"/>
        </w:rPr>
      </w:pPr>
      <w:r w:rsidRPr="00B95E18">
        <w:rPr>
          <w:rFonts w:ascii="Times New Roman" w:hAnsi="Times New Roman" w:cs="Times New Roman"/>
          <w:sz w:val="18"/>
          <w:szCs w:val="18"/>
        </w:rPr>
        <w:t>Elaboración de la Unidad de Coordinación en Materia de Estupefacientes del Ministerio Público de la Provincia de Buenos Aires</w:t>
      </w:r>
    </w:p>
    <w:p w14:paraId="4864AF21" w14:textId="77777777" w:rsidR="00170017" w:rsidRDefault="00170017" w:rsidP="00170017">
      <w:pPr>
        <w:ind w:firstLine="708"/>
        <w:jc w:val="center"/>
        <w:rPr>
          <w:rFonts w:ascii="Times New Roman" w:hAnsi="Times New Roman" w:cs="Times New Roman"/>
          <w:sz w:val="24"/>
          <w:szCs w:val="24"/>
        </w:rPr>
      </w:pPr>
    </w:p>
    <w:p w14:paraId="4D11E5E6" w14:textId="41CA42F5" w:rsidR="0020674B" w:rsidRDefault="0041421C" w:rsidP="0061588F">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En estos términos, l</w:t>
      </w:r>
      <w:r w:rsidR="00607BFF">
        <w:rPr>
          <w:rFonts w:ascii="Times New Roman" w:hAnsi="Times New Roman" w:cs="Times New Roman"/>
          <w:sz w:val="24"/>
          <w:szCs w:val="24"/>
        </w:rPr>
        <w:t xml:space="preserve">a trasferencia de competencias para la persecución y el juzgamiento de las personas que se alega y/o que han infringido la ley 23.737, </w:t>
      </w:r>
      <w:r w:rsidR="000500AF">
        <w:rPr>
          <w:rFonts w:ascii="Times New Roman" w:hAnsi="Times New Roman" w:cs="Times New Roman"/>
          <w:sz w:val="24"/>
          <w:szCs w:val="24"/>
        </w:rPr>
        <w:t xml:space="preserve">trajo </w:t>
      </w:r>
      <w:r w:rsidR="0020674B">
        <w:rPr>
          <w:rFonts w:ascii="Times New Roman" w:hAnsi="Times New Roman" w:cs="Times New Roman"/>
          <w:sz w:val="24"/>
          <w:szCs w:val="24"/>
        </w:rPr>
        <w:t xml:space="preserve">como consecuencia: </w:t>
      </w:r>
    </w:p>
    <w:p w14:paraId="1D6D4FF2" w14:textId="68A18CDD" w:rsidR="00607BFF" w:rsidRDefault="000500AF" w:rsidP="00607BF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El incremento significativo d</w:t>
      </w:r>
      <w:r w:rsidR="0041421C">
        <w:rPr>
          <w:rFonts w:ascii="Times New Roman" w:hAnsi="Times New Roman" w:cs="Times New Roman"/>
          <w:sz w:val="24"/>
          <w:szCs w:val="24"/>
        </w:rPr>
        <w:t xml:space="preserve">el caudal de trabajo -y el nivel de conflictividad- de </w:t>
      </w:r>
      <w:r w:rsidR="00607BFF">
        <w:rPr>
          <w:rFonts w:ascii="Times New Roman" w:hAnsi="Times New Roman" w:cs="Times New Roman"/>
          <w:sz w:val="24"/>
          <w:szCs w:val="24"/>
        </w:rPr>
        <w:t xml:space="preserve">los organismos del Poder Judicial y de los Ministerios Públicos en la primera etapa del proceso; </w:t>
      </w:r>
    </w:p>
    <w:p w14:paraId="7E4223BE" w14:textId="479DED44" w:rsidR="00607BFF" w:rsidRDefault="00607BFF" w:rsidP="00607BFF">
      <w:pPr>
        <w:pStyle w:val="Prrafodelista"/>
        <w:numPr>
          <w:ilvl w:val="0"/>
          <w:numId w:val="6"/>
        </w:numPr>
        <w:jc w:val="both"/>
        <w:rPr>
          <w:rFonts w:ascii="Times New Roman" w:hAnsi="Times New Roman" w:cs="Times New Roman"/>
          <w:sz w:val="24"/>
          <w:szCs w:val="24"/>
        </w:rPr>
      </w:pPr>
      <w:del w:id="26" w:author="sferr" w:date="2020-03-13T11:32:00Z">
        <w:r w:rsidDel="005A1D11">
          <w:rPr>
            <w:rFonts w:ascii="Times New Roman" w:hAnsi="Times New Roman" w:cs="Times New Roman"/>
            <w:sz w:val="24"/>
            <w:szCs w:val="24"/>
          </w:rPr>
          <w:delText xml:space="preserve">A su vez, por las características propias de este tipo de conflictividad, </w:delText>
        </w:r>
      </w:del>
      <w:ins w:id="27" w:author="sferr" w:date="2020-03-13T11:32:00Z">
        <w:r w:rsidR="005A1D11">
          <w:rPr>
            <w:rFonts w:ascii="Times New Roman" w:hAnsi="Times New Roman" w:cs="Times New Roman"/>
            <w:sz w:val="24"/>
            <w:szCs w:val="24"/>
          </w:rPr>
          <w:t>L</w:t>
        </w:r>
      </w:ins>
      <w:ins w:id="28" w:author="sferr" w:date="2020-03-13T11:31:00Z">
        <w:r w:rsidR="005A1D11">
          <w:rPr>
            <w:rFonts w:ascii="Times New Roman" w:hAnsi="Times New Roman" w:cs="Times New Roman"/>
            <w:sz w:val="24"/>
            <w:szCs w:val="24"/>
          </w:rPr>
          <w:t xml:space="preserve">a realización indispensable </w:t>
        </w:r>
      </w:ins>
      <w:del w:id="29" w:author="sferr" w:date="2020-03-13T11:31:00Z">
        <w:r w:rsidR="0041421C" w:rsidDel="005A1D11">
          <w:rPr>
            <w:rFonts w:ascii="Times New Roman" w:hAnsi="Times New Roman" w:cs="Times New Roman"/>
            <w:sz w:val="24"/>
            <w:szCs w:val="24"/>
          </w:rPr>
          <w:delText xml:space="preserve">ha </w:delText>
        </w:r>
        <w:r w:rsidDel="005A1D11">
          <w:rPr>
            <w:rFonts w:ascii="Times New Roman" w:hAnsi="Times New Roman" w:cs="Times New Roman"/>
            <w:sz w:val="24"/>
            <w:szCs w:val="24"/>
          </w:rPr>
          <w:delText>ocasion</w:delText>
        </w:r>
        <w:r w:rsidR="0041421C" w:rsidDel="005A1D11">
          <w:rPr>
            <w:rFonts w:ascii="Times New Roman" w:hAnsi="Times New Roman" w:cs="Times New Roman"/>
            <w:sz w:val="24"/>
            <w:szCs w:val="24"/>
          </w:rPr>
          <w:delText xml:space="preserve">ado </w:delText>
        </w:r>
        <w:r w:rsidDel="005A1D11">
          <w:rPr>
            <w:rFonts w:ascii="Times New Roman" w:hAnsi="Times New Roman" w:cs="Times New Roman"/>
            <w:sz w:val="24"/>
            <w:szCs w:val="24"/>
          </w:rPr>
          <w:delText>que</w:delText>
        </w:r>
        <w:r w:rsidR="0041421C" w:rsidDel="005A1D11">
          <w:rPr>
            <w:rFonts w:ascii="Times New Roman" w:hAnsi="Times New Roman" w:cs="Times New Roman"/>
            <w:sz w:val="24"/>
            <w:szCs w:val="24"/>
          </w:rPr>
          <w:delText xml:space="preserve"> </w:delText>
        </w:r>
        <w:r w:rsidDel="005A1D11">
          <w:rPr>
            <w:rFonts w:ascii="Times New Roman" w:hAnsi="Times New Roman" w:cs="Times New Roman"/>
            <w:sz w:val="24"/>
            <w:szCs w:val="24"/>
          </w:rPr>
          <w:delText xml:space="preserve">sea </w:delText>
        </w:r>
        <w:r w:rsidR="0041421C" w:rsidDel="005A1D11">
          <w:rPr>
            <w:rFonts w:ascii="Times New Roman" w:hAnsi="Times New Roman" w:cs="Times New Roman"/>
            <w:sz w:val="24"/>
            <w:szCs w:val="24"/>
          </w:rPr>
          <w:delText xml:space="preserve">indispensable </w:delText>
        </w:r>
        <w:r w:rsidDel="005A1D11">
          <w:rPr>
            <w:rFonts w:ascii="Times New Roman" w:hAnsi="Times New Roman" w:cs="Times New Roman"/>
            <w:sz w:val="24"/>
            <w:szCs w:val="24"/>
          </w:rPr>
          <w:delText xml:space="preserve">la realización </w:delText>
        </w:r>
      </w:del>
      <w:r>
        <w:rPr>
          <w:rFonts w:ascii="Times New Roman" w:hAnsi="Times New Roman" w:cs="Times New Roman"/>
          <w:sz w:val="24"/>
          <w:szCs w:val="24"/>
        </w:rPr>
        <w:t xml:space="preserve">de pericias toxicológicas; </w:t>
      </w:r>
    </w:p>
    <w:p w14:paraId="270E266B" w14:textId="32D6DD98" w:rsidR="0041421C" w:rsidRDefault="0041421C" w:rsidP="0041421C">
      <w:pPr>
        <w:pStyle w:val="Prrafodelista"/>
        <w:numPr>
          <w:ilvl w:val="0"/>
          <w:numId w:val="6"/>
        </w:numPr>
        <w:jc w:val="both"/>
        <w:rPr>
          <w:rFonts w:ascii="Times New Roman" w:hAnsi="Times New Roman" w:cs="Times New Roman"/>
          <w:sz w:val="24"/>
          <w:szCs w:val="24"/>
        </w:rPr>
      </w:pPr>
      <w:del w:id="30" w:author="sferr" w:date="2020-03-13T11:32:00Z">
        <w:r w:rsidDel="005A1D11">
          <w:rPr>
            <w:rFonts w:ascii="Times New Roman" w:hAnsi="Times New Roman" w:cs="Times New Roman"/>
            <w:sz w:val="24"/>
            <w:szCs w:val="24"/>
          </w:rPr>
          <w:delText xml:space="preserve">En paralelo, </w:delText>
        </w:r>
      </w:del>
      <w:ins w:id="31" w:author="sferr" w:date="2020-03-13T11:32:00Z">
        <w:r w:rsidR="005A1D11">
          <w:rPr>
            <w:rFonts w:ascii="Times New Roman" w:hAnsi="Times New Roman" w:cs="Times New Roman"/>
            <w:sz w:val="24"/>
            <w:szCs w:val="24"/>
          </w:rPr>
          <w:t>La</w:t>
        </w:r>
      </w:ins>
      <w:ins w:id="32" w:author="sferr" w:date="2020-03-13T11:31:00Z">
        <w:r w:rsidR="005A1D11">
          <w:rPr>
            <w:rFonts w:ascii="Times New Roman" w:hAnsi="Times New Roman" w:cs="Times New Roman"/>
            <w:sz w:val="24"/>
            <w:szCs w:val="24"/>
          </w:rPr>
          <w:t xml:space="preserve"> extensión </w:t>
        </w:r>
      </w:ins>
      <w:del w:id="33" w:author="sferr" w:date="2020-03-13T11:31:00Z">
        <w:r w:rsidDel="005A1D11">
          <w:rPr>
            <w:rFonts w:ascii="Times New Roman" w:hAnsi="Times New Roman" w:cs="Times New Roman"/>
            <w:sz w:val="24"/>
            <w:szCs w:val="24"/>
          </w:rPr>
          <w:delText xml:space="preserve">ha extendido </w:delText>
        </w:r>
      </w:del>
      <w:ins w:id="34" w:author="sferr" w:date="2020-03-13T11:31:00Z">
        <w:r w:rsidR="005A1D11">
          <w:rPr>
            <w:rFonts w:ascii="Times New Roman" w:hAnsi="Times New Roman" w:cs="Times New Roman"/>
            <w:sz w:val="24"/>
            <w:szCs w:val="24"/>
          </w:rPr>
          <w:t>d</w:t>
        </w:r>
      </w:ins>
      <w:r>
        <w:rPr>
          <w:rFonts w:ascii="Times New Roman" w:hAnsi="Times New Roman" w:cs="Times New Roman"/>
          <w:sz w:val="24"/>
          <w:szCs w:val="24"/>
        </w:rPr>
        <w:t>el número de audiencias en la instancia oral y el tiempo y los recursos que destinan los distintos actores a tal fin;</w:t>
      </w:r>
    </w:p>
    <w:p w14:paraId="4CBFAC76" w14:textId="2815FE76" w:rsidR="0041421C" w:rsidRDefault="005A1D11" w:rsidP="0041421C">
      <w:pPr>
        <w:pStyle w:val="Prrafodelista"/>
        <w:numPr>
          <w:ilvl w:val="0"/>
          <w:numId w:val="6"/>
        </w:numPr>
        <w:jc w:val="both"/>
        <w:rPr>
          <w:rFonts w:ascii="Times New Roman" w:hAnsi="Times New Roman" w:cs="Times New Roman"/>
          <w:sz w:val="24"/>
          <w:szCs w:val="24"/>
        </w:rPr>
      </w:pPr>
      <w:ins w:id="35" w:author="sferr" w:date="2020-03-13T11:32:00Z">
        <w:r>
          <w:rPr>
            <w:rFonts w:ascii="Times New Roman" w:hAnsi="Times New Roman" w:cs="Times New Roman"/>
            <w:sz w:val="24"/>
            <w:szCs w:val="24"/>
          </w:rPr>
          <w:t>La sobrecarga de</w:t>
        </w:r>
      </w:ins>
      <w:del w:id="36" w:author="sferr" w:date="2020-03-13T11:31:00Z">
        <w:r w:rsidR="00607BFF" w:rsidDel="005A1D11">
          <w:rPr>
            <w:rFonts w:ascii="Times New Roman" w:hAnsi="Times New Roman" w:cs="Times New Roman"/>
            <w:sz w:val="24"/>
            <w:szCs w:val="24"/>
          </w:rPr>
          <w:delText>Además</w:delText>
        </w:r>
      </w:del>
      <w:del w:id="37" w:author="sferr" w:date="2020-03-13T11:32:00Z">
        <w:r w:rsidR="00607BFF" w:rsidDel="005A1D11">
          <w:rPr>
            <w:rFonts w:ascii="Times New Roman" w:hAnsi="Times New Roman" w:cs="Times New Roman"/>
            <w:sz w:val="24"/>
            <w:szCs w:val="24"/>
          </w:rPr>
          <w:delText xml:space="preserve">, </w:delText>
        </w:r>
        <w:r w:rsidR="0041421C" w:rsidDel="005A1D11">
          <w:rPr>
            <w:rFonts w:ascii="Times New Roman" w:hAnsi="Times New Roman" w:cs="Times New Roman"/>
            <w:sz w:val="24"/>
            <w:szCs w:val="24"/>
          </w:rPr>
          <w:delText xml:space="preserve">ha sobrecargado </w:delText>
        </w:r>
        <w:r w:rsidR="00607BFF" w:rsidDel="005A1D11">
          <w:rPr>
            <w:rFonts w:ascii="Times New Roman" w:hAnsi="Times New Roman" w:cs="Times New Roman"/>
            <w:sz w:val="24"/>
            <w:szCs w:val="24"/>
          </w:rPr>
          <w:delText>a</w:delText>
        </w:r>
      </w:del>
      <w:r w:rsidR="00607BFF">
        <w:rPr>
          <w:rFonts w:ascii="Times New Roman" w:hAnsi="Times New Roman" w:cs="Times New Roman"/>
          <w:sz w:val="24"/>
          <w:szCs w:val="24"/>
        </w:rPr>
        <w:t xml:space="preserve"> las Cámaras de Apelación y Garantías en lo penal de</w:t>
      </w:r>
      <w:r w:rsidR="0041421C">
        <w:rPr>
          <w:rFonts w:ascii="Times New Roman" w:hAnsi="Times New Roman" w:cs="Times New Roman"/>
          <w:sz w:val="24"/>
          <w:szCs w:val="24"/>
        </w:rPr>
        <w:t xml:space="preserve">l conjunto de departamentos judiciales, en especial a aquellas del conurbano, </w:t>
      </w:r>
      <w:r w:rsidR="00607BFF">
        <w:rPr>
          <w:rFonts w:ascii="Times New Roman" w:hAnsi="Times New Roman" w:cs="Times New Roman"/>
          <w:sz w:val="24"/>
          <w:szCs w:val="24"/>
        </w:rPr>
        <w:t>y al Tribunal de Casación Penal de la Provincia de Buenos Aires</w:t>
      </w:r>
      <w:r w:rsidR="0041421C">
        <w:rPr>
          <w:rFonts w:ascii="Times New Roman" w:hAnsi="Times New Roman" w:cs="Times New Roman"/>
          <w:sz w:val="24"/>
          <w:szCs w:val="24"/>
        </w:rPr>
        <w:t>.</w:t>
      </w:r>
    </w:p>
    <w:p w14:paraId="599F7022" w14:textId="2BFA70E8" w:rsidR="00170017" w:rsidRDefault="0020674B" w:rsidP="00C10785">
      <w:pPr>
        <w:ind w:firstLine="708"/>
        <w:jc w:val="both"/>
        <w:rPr>
          <w:rFonts w:ascii="Times New Roman" w:hAnsi="Times New Roman" w:cs="Times New Roman"/>
          <w:sz w:val="24"/>
          <w:szCs w:val="24"/>
        </w:rPr>
      </w:pPr>
      <w:r>
        <w:rPr>
          <w:rFonts w:ascii="Times New Roman" w:hAnsi="Times New Roman" w:cs="Times New Roman"/>
          <w:sz w:val="24"/>
          <w:szCs w:val="24"/>
        </w:rPr>
        <w:t xml:space="preserve">Sin embargo, se resalta </w:t>
      </w:r>
      <w:r w:rsidR="00A34DE2">
        <w:rPr>
          <w:rFonts w:ascii="Times New Roman" w:hAnsi="Times New Roman" w:cs="Times New Roman"/>
          <w:sz w:val="24"/>
          <w:szCs w:val="24"/>
        </w:rPr>
        <w:t xml:space="preserve">que este </w:t>
      </w:r>
      <w:r>
        <w:rPr>
          <w:rFonts w:ascii="Times New Roman" w:hAnsi="Times New Roman" w:cs="Times New Roman"/>
          <w:sz w:val="24"/>
          <w:szCs w:val="24"/>
        </w:rPr>
        <w:t>impacto sobre el Poder Judicial Provincial</w:t>
      </w:r>
      <w:r w:rsidR="00A34DE2">
        <w:rPr>
          <w:rFonts w:ascii="Times New Roman" w:hAnsi="Times New Roman" w:cs="Times New Roman"/>
          <w:sz w:val="24"/>
          <w:szCs w:val="24"/>
        </w:rPr>
        <w:t>,</w:t>
      </w:r>
      <w:r>
        <w:rPr>
          <w:rFonts w:ascii="Times New Roman" w:hAnsi="Times New Roman" w:cs="Times New Roman"/>
          <w:sz w:val="24"/>
          <w:szCs w:val="24"/>
        </w:rPr>
        <w:t xml:space="preserve"> se ha sentido, muy especialmente, en los departamentos judiciales del Conurbano: Quilmes, Morón, Lomas de Zamora, La Matanza, San Isidro</w:t>
      </w:r>
      <w:r w:rsidR="00AC7CEE">
        <w:rPr>
          <w:rFonts w:ascii="Times New Roman" w:hAnsi="Times New Roman" w:cs="Times New Roman"/>
          <w:sz w:val="24"/>
          <w:szCs w:val="24"/>
        </w:rPr>
        <w:t xml:space="preserve">, </w:t>
      </w:r>
      <w:r>
        <w:rPr>
          <w:rFonts w:ascii="Times New Roman" w:hAnsi="Times New Roman" w:cs="Times New Roman"/>
          <w:sz w:val="24"/>
          <w:szCs w:val="24"/>
        </w:rPr>
        <w:t>San Martín</w:t>
      </w:r>
      <w:r w:rsidR="00AC7CEE">
        <w:rPr>
          <w:rFonts w:ascii="Times New Roman" w:hAnsi="Times New Roman" w:cs="Times New Roman"/>
          <w:sz w:val="24"/>
          <w:szCs w:val="24"/>
        </w:rPr>
        <w:t xml:space="preserve"> y Moreno-Gral. Rodríguez</w:t>
      </w:r>
      <w:r>
        <w:rPr>
          <w:rFonts w:ascii="Times New Roman" w:hAnsi="Times New Roman" w:cs="Times New Roman"/>
          <w:sz w:val="24"/>
          <w:szCs w:val="24"/>
        </w:rPr>
        <w:t>. En tanto, las</w:t>
      </w:r>
      <w:r w:rsidRPr="0020674B">
        <w:rPr>
          <w:rFonts w:ascii="Times New Roman" w:hAnsi="Times New Roman" w:cs="Times New Roman"/>
          <w:sz w:val="24"/>
          <w:szCs w:val="24"/>
        </w:rPr>
        <w:t xml:space="preserve"> IPPs que se han iniciado por infracción a la ley 23.737, no están distribuidas uniformemente en la Provincia, sino que la mayor cantidad y porcentaje se ha concentrado en </w:t>
      </w:r>
      <w:r w:rsidR="00A34DE2">
        <w:rPr>
          <w:rFonts w:ascii="Times New Roman" w:hAnsi="Times New Roman" w:cs="Times New Roman"/>
          <w:sz w:val="24"/>
          <w:szCs w:val="24"/>
        </w:rPr>
        <w:t>el</w:t>
      </w:r>
      <w:r w:rsidRPr="0020674B">
        <w:rPr>
          <w:rFonts w:ascii="Times New Roman" w:hAnsi="Times New Roman" w:cs="Times New Roman"/>
          <w:sz w:val="24"/>
          <w:szCs w:val="24"/>
        </w:rPr>
        <w:t xml:space="preserve"> conurbano.</w:t>
      </w:r>
      <w:r w:rsidR="00A34DE2">
        <w:rPr>
          <w:rFonts w:ascii="Times New Roman" w:hAnsi="Times New Roman" w:cs="Times New Roman"/>
          <w:sz w:val="24"/>
          <w:szCs w:val="24"/>
        </w:rPr>
        <w:t xml:space="preserve"> </w:t>
      </w:r>
      <w:r w:rsidRPr="0020674B">
        <w:rPr>
          <w:rFonts w:ascii="Times New Roman" w:hAnsi="Times New Roman" w:cs="Times New Roman"/>
          <w:sz w:val="24"/>
          <w:szCs w:val="24"/>
        </w:rPr>
        <w:t xml:space="preserve">Lo dicho, se observa perfectamente en el cuadro n°1, donde se expone </w:t>
      </w:r>
      <w:r w:rsidR="00A34DE2">
        <w:rPr>
          <w:rFonts w:ascii="Times New Roman" w:hAnsi="Times New Roman" w:cs="Times New Roman"/>
          <w:sz w:val="24"/>
          <w:szCs w:val="24"/>
        </w:rPr>
        <w:t xml:space="preserve">-con una muestra del periodo 2016/2018 que funciona como indicativa de lo sucedido desde diciembre de 2005- la abismal diferencia, tanto en términos absolutos como relativos, entre las distintas zonas geográficas. </w:t>
      </w:r>
      <w:r w:rsidRPr="0020674B">
        <w:rPr>
          <w:rFonts w:ascii="Times New Roman" w:hAnsi="Times New Roman" w:cs="Times New Roman"/>
          <w:sz w:val="24"/>
          <w:szCs w:val="24"/>
        </w:rPr>
        <w:t>Esta circunstancia, inexorablemente, ha condicionado la actuación del Poder Judicial y</w:t>
      </w:r>
      <w:r w:rsidR="00396401">
        <w:rPr>
          <w:rFonts w:ascii="Times New Roman" w:hAnsi="Times New Roman" w:cs="Times New Roman"/>
          <w:sz w:val="24"/>
          <w:szCs w:val="24"/>
        </w:rPr>
        <w:t xml:space="preserve"> de las</w:t>
      </w:r>
      <w:r w:rsidRPr="0020674B">
        <w:rPr>
          <w:rFonts w:ascii="Times New Roman" w:hAnsi="Times New Roman" w:cs="Times New Roman"/>
          <w:sz w:val="24"/>
          <w:szCs w:val="24"/>
        </w:rPr>
        <w:t xml:space="preserve"> Fuerzas de Seguridad en estos territorios. </w:t>
      </w:r>
    </w:p>
    <w:p w14:paraId="285F62DA" w14:textId="2F1218A5" w:rsidR="00170017" w:rsidRPr="00170017" w:rsidRDefault="00170017" w:rsidP="00170017">
      <w:pPr>
        <w:ind w:firstLine="708"/>
        <w:jc w:val="center"/>
        <w:rPr>
          <w:rFonts w:ascii="Times New Roman" w:hAnsi="Times New Roman" w:cs="Times New Roman"/>
          <w:i/>
          <w:iCs/>
          <w:sz w:val="20"/>
          <w:szCs w:val="20"/>
        </w:rPr>
      </w:pPr>
      <w:r w:rsidRPr="00AE7072">
        <w:rPr>
          <w:rFonts w:ascii="Times New Roman" w:hAnsi="Times New Roman" w:cs="Times New Roman"/>
          <w:i/>
          <w:iCs/>
          <w:sz w:val="20"/>
          <w:szCs w:val="20"/>
        </w:rPr>
        <w:t>Cuadro n°1: Distribución territorial de IPPs iniciadas por infracción ley 23.737</w:t>
      </w:r>
      <w:r>
        <w:rPr>
          <w:rFonts w:ascii="Times New Roman" w:hAnsi="Times New Roman" w:cs="Times New Roman"/>
          <w:i/>
          <w:iCs/>
          <w:sz w:val="20"/>
          <w:szCs w:val="20"/>
        </w:rPr>
        <w:t xml:space="preserve"> (2016/2018)</w:t>
      </w:r>
    </w:p>
    <w:tbl>
      <w:tblPr>
        <w:tblW w:w="8760" w:type="dxa"/>
        <w:tblCellMar>
          <w:left w:w="70" w:type="dxa"/>
          <w:right w:w="70" w:type="dxa"/>
        </w:tblCellMar>
        <w:tblLook w:val="04A0" w:firstRow="1" w:lastRow="0" w:firstColumn="1" w:lastColumn="0" w:noHBand="0" w:noVBand="1"/>
      </w:tblPr>
      <w:tblGrid>
        <w:gridCol w:w="1174"/>
        <w:gridCol w:w="750"/>
        <w:gridCol w:w="2145"/>
        <w:gridCol w:w="2311"/>
        <w:gridCol w:w="1153"/>
        <w:gridCol w:w="1227"/>
      </w:tblGrid>
      <w:tr w:rsidR="00AC7CEE" w:rsidRPr="00AC7CEE" w14:paraId="4F16A0BD" w14:textId="77777777" w:rsidTr="00396401">
        <w:trPr>
          <w:trHeight w:val="659"/>
        </w:trPr>
        <w:tc>
          <w:tcPr>
            <w:tcW w:w="117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hideMark/>
          </w:tcPr>
          <w:p w14:paraId="4D62164C" w14:textId="54FB7842" w:rsidR="00AC7CEE" w:rsidRPr="00AC7CEE" w:rsidRDefault="00AC7CEE" w:rsidP="00AC7CEE">
            <w:pPr>
              <w:spacing w:after="0" w:line="240" w:lineRule="auto"/>
              <w:jc w:val="center"/>
              <w:rPr>
                <w:rFonts w:ascii="Calibri" w:eastAsia="Times New Roman" w:hAnsi="Calibri" w:cs="Calibri"/>
                <w:b/>
                <w:bCs/>
                <w:color w:val="000000"/>
                <w:lang w:eastAsia="es-AR"/>
              </w:rPr>
            </w:pPr>
            <w:r w:rsidRPr="00AC7CEE">
              <w:rPr>
                <w:rFonts w:ascii="Calibri" w:eastAsia="Times New Roman" w:hAnsi="Calibri" w:cs="Calibri"/>
                <w:b/>
                <w:bCs/>
                <w:color w:val="000000"/>
                <w:lang w:eastAsia="es-AR"/>
              </w:rPr>
              <w:t>Año/IPP</w:t>
            </w:r>
            <w:r w:rsidR="00C10785">
              <w:rPr>
                <w:rFonts w:ascii="Calibri" w:eastAsia="Times New Roman" w:hAnsi="Calibri" w:cs="Calibri"/>
                <w:b/>
                <w:bCs/>
                <w:color w:val="000000"/>
                <w:lang w:eastAsia="es-AR"/>
              </w:rPr>
              <w:t>s por</w:t>
            </w:r>
            <w:r w:rsidRPr="00AC7CEE">
              <w:rPr>
                <w:rFonts w:ascii="Calibri" w:eastAsia="Times New Roman" w:hAnsi="Calibri" w:cs="Calibri"/>
                <w:b/>
                <w:bCs/>
                <w:color w:val="000000"/>
                <w:lang w:eastAsia="es-AR"/>
              </w:rPr>
              <w:t xml:space="preserve"> ley 23.737</w:t>
            </w:r>
          </w:p>
        </w:tc>
        <w:tc>
          <w:tcPr>
            <w:tcW w:w="750" w:type="dxa"/>
            <w:tcBorders>
              <w:top w:val="single" w:sz="4" w:space="0" w:color="auto"/>
              <w:left w:val="nil"/>
              <w:bottom w:val="single" w:sz="4" w:space="0" w:color="auto"/>
              <w:right w:val="single" w:sz="4" w:space="0" w:color="auto"/>
            </w:tcBorders>
            <w:shd w:val="clear" w:color="auto" w:fill="DBDBDB" w:themeFill="accent3" w:themeFillTint="66"/>
            <w:vAlign w:val="center"/>
            <w:hideMark/>
          </w:tcPr>
          <w:p w14:paraId="46FE433E" w14:textId="77777777" w:rsidR="00AC7CEE" w:rsidRPr="00AC7CEE" w:rsidRDefault="00AC7CEE" w:rsidP="00AC7CEE">
            <w:pPr>
              <w:spacing w:after="0" w:line="240" w:lineRule="auto"/>
              <w:jc w:val="center"/>
              <w:rPr>
                <w:rFonts w:ascii="Calibri" w:eastAsia="Times New Roman" w:hAnsi="Calibri" w:cs="Calibri"/>
                <w:b/>
                <w:bCs/>
                <w:color w:val="000000"/>
                <w:lang w:eastAsia="es-AR"/>
              </w:rPr>
            </w:pPr>
            <w:r w:rsidRPr="00AC7CEE">
              <w:rPr>
                <w:rFonts w:ascii="Calibri" w:eastAsia="Times New Roman" w:hAnsi="Calibri" w:cs="Calibri"/>
                <w:b/>
                <w:bCs/>
                <w:color w:val="000000"/>
                <w:lang w:eastAsia="es-AR"/>
              </w:rPr>
              <w:t xml:space="preserve">Total </w:t>
            </w:r>
          </w:p>
        </w:tc>
        <w:tc>
          <w:tcPr>
            <w:tcW w:w="214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3666F00" w14:textId="77777777" w:rsidR="00AC7CEE" w:rsidRPr="00AC7CEE" w:rsidRDefault="00AC7CEE" w:rsidP="00AC7CEE">
            <w:pPr>
              <w:spacing w:after="0" w:line="240" w:lineRule="auto"/>
              <w:jc w:val="center"/>
              <w:rPr>
                <w:rFonts w:ascii="Calibri" w:eastAsia="Times New Roman" w:hAnsi="Calibri" w:cs="Calibri"/>
                <w:b/>
                <w:bCs/>
                <w:color w:val="000000"/>
                <w:lang w:eastAsia="es-AR"/>
              </w:rPr>
            </w:pPr>
            <w:r w:rsidRPr="00AC7CEE">
              <w:rPr>
                <w:rFonts w:ascii="Calibri" w:eastAsia="Times New Roman" w:hAnsi="Calibri" w:cs="Calibri"/>
                <w:b/>
                <w:bCs/>
                <w:color w:val="000000"/>
                <w:lang w:eastAsia="es-AR"/>
              </w:rPr>
              <w:t>Departamentos Judiciales Conurbano</w:t>
            </w:r>
          </w:p>
        </w:tc>
        <w:tc>
          <w:tcPr>
            <w:tcW w:w="2311"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2BBD25CC" w14:textId="1A67C73D" w:rsidR="00AC7CEE" w:rsidRPr="00AC7CEE" w:rsidRDefault="00914A54" w:rsidP="00AC7CEE">
            <w:pPr>
              <w:spacing w:after="0" w:line="240" w:lineRule="auto"/>
              <w:jc w:val="center"/>
              <w:rPr>
                <w:rFonts w:ascii="Calibri" w:eastAsia="Times New Roman" w:hAnsi="Calibri" w:cs="Calibri"/>
                <w:b/>
                <w:bCs/>
                <w:color w:val="000000"/>
                <w:lang w:eastAsia="es-AR"/>
              </w:rPr>
            </w:pPr>
            <w:r>
              <w:rPr>
                <w:rFonts w:ascii="Calibri" w:eastAsia="Times New Roman" w:hAnsi="Calibri" w:cs="Calibri"/>
                <w:b/>
                <w:bCs/>
                <w:color w:val="000000"/>
                <w:lang w:eastAsia="es-AR"/>
              </w:rPr>
              <w:t>D</w:t>
            </w:r>
            <w:r w:rsidR="00AC7CEE" w:rsidRPr="00AC7CEE">
              <w:rPr>
                <w:rFonts w:ascii="Calibri" w:eastAsia="Times New Roman" w:hAnsi="Calibri" w:cs="Calibri"/>
                <w:b/>
                <w:bCs/>
                <w:color w:val="000000"/>
                <w:lang w:eastAsia="es-AR"/>
              </w:rPr>
              <w:t xml:space="preserve">epartamentos Judiciales </w:t>
            </w:r>
            <w:r>
              <w:rPr>
                <w:rFonts w:ascii="Calibri" w:eastAsia="Times New Roman" w:hAnsi="Calibri" w:cs="Calibri"/>
                <w:b/>
                <w:bCs/>
                <w:color w:val="000000"/>
                <w:lang w:eastAsia="es-AR"/>
              </w:rPr>
              <w:t>por fuera del conurbano</w:t>
            </w:r>
          </w:p>
        </w:tc>
        <w:tc>
          <w:tcPr>
            <w:tcW w:w="1153"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25FD1F0" w14:textId="77777777" w:rsidR="00AC7CEE" w:rsidRPr="00AC7CEE" w:rsidRDefault="00AC7CEE" w:rsidP="00AC7CEE">
            <w:pPr>
              <w:spacing w:after="0" w:line="240" w:lineRule="auto"/>
              <w:jc w:val="center"/>
              <w:rPr>
                <w:rFonts w:ascii="Calibri" w:eastAsia="Times New Roman" w:hAnsi="Calibri" w:cs="Calibri"/>
                <w:b/>
                <w:bCs/>
                <w:color w:val="000000"/>
                <w:lang w:eastAsia="es-AR"/>
              </w:rPr>
            </w:pPr>
            <w:r w:rsidRPr="00AC7CEE">
              <w:rPr>
                <w:rFonts w:ascii="Calibri" w:eastAsia="Times New Roman" w:hAnsi="Calibri" w:cs="Calibri"/>
                <w:b/>
                <w:bCs/>
                <w:color w:val="000000"/>
                <w:lang w:eastAsia="es-AR"/>
              </w:rPr>
              <w:t>Porcentaje Conurbano</w:t>
            </w:r>
          </w:p>
        </w:tc>
        <w:tc>
          <w:tcPr>
            <w:tcW w:w="1227"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1059AF7" w14:textId="76B60520" w:rsidR="00AC7CEE" w:rsidRPr="00AC7CEE" w:rsidRDefault="00AC7CEE" w:rsidP="00AC7CEE">
            <w:pPr>
              <w:spacing w:after="0" w:line="240" w:lineRule="auto"/>
              <w:jc w:val="center"/>
              <w:rPr>
                <w:rFonts w:ascii="Calibri" w:eastAsia="Times New Roman" w:hAnsi="Calibri" w:cs="Calibri"/>
                <w:b/>
                <w:bCs/>
                <w:color w:val="000000"/>
                <w:lang w:eastAsia="es-AR"/>
              </w:rPr>
            </w:pPr>
            <w:r w:rsidRPr="00AC7CEE">
              <w:rPr>
                <w:rFonts w:ascii="Calibri" w:eastAsia="Times New Roman" w:hAnsi="Calibri" w:cs="Calibri"/>
                <w:b/>
                <w:bCs/>
                <w:color w:val="000000"/>
                <w:lang w:eastAsia="es-AR"/>
              </w:rPr>
              <w:t xml:space="preserve">Porcentaje </w:t>
            </w:r>
            <w:r w:rsidR="00914A54">
              <w:rPr>
                <w:rFonts w:ascii="Calibri" w:eastAsia="Times New Roman" w:hAnsi="Calibri" w:cs="Calibri"/>
                <w:b/>
                <w:bCs/>
                <w:color w:val="000000"/>
                <w:lang w:eastAsia="es-AR"/>
              </w:rPr>
              <w:t xml:space="preserve">por fuera </w:t>
            </w:r>
            <w:r w:rsidRPr="00AC7CEE">
              <w:rPr>
                <w:rFonts w:ascii="Calibri" w:eastAsia="Times New Roman" w:hAnsi="Calibri" w:cs="Calibri"/>
                <w:b/>
                <w:bCs/>
                <w:color w:val="000000"/>
                <w:lang w:eastAsia="es-AR"/>
              </w:rPr>
              <w:t>Conurbano</w:t>
            </w:r>
          </w:p>
        </w:tc>
      </w:tr>
      <w:tr w:rsidR="00AC7CEE" w:rsidRPr="00AC7CEE" w14:paraId="0FB61222" w14:textId="77777777" w:rsidTr="00396401">
        <w:trPr>
          <w:trHeight w:val="274"/>
        </w:trPr>
        <w:tc>
          <w:tcPr>
            <w:tcW w:w="1174" w:type="dxa"/>
            <w:tcBorders>
              <w:top w:val="nil"/>
              <w:left w:val="single" w:sz="4" w:space="0" w:color="auto"/>
              <w:bottom w:val="single" w:sz="4" w:space="0" w:color="auto"/>
              <w:right w:val="single" w:sz="4" w:space="0" w:color="auto"/>
            </w:tcBorders>
            <w:shd w:val="clear" w:color="auto" w:fill="DBDBDB" w:themeFill="accent3" w:themeFillTint="66"/>
            <w:vAlign w:val="bottom"/>
            <w:hideMark/>
          </w:tcPr>
          <w:p w14:paraId="3221568B" w14:textId="77777777" w:rsidR="00AC7CEE" w:rsidRPr="00AC7CEE" w:rsidRDefault="00AC7CEE" w:rsidP="00AC7CEE">
            <w:pPr>
              <w:spacing w:after="0" w:line="240" w:lineRule="auto"/>
              <w:jc w:val="center"/>
              <w:rPr>
                <w:rFonts w:ascii="Calibri" w:eastAsia="Times New Roman" w:hAnsi="Calibri" w:cs="Calibri"/>
                <w:b/>
                <w:bCs/>
                <w:color w:val="000000"/>
                <w:lang w:eastAsia="es-AR"/>
              </w:rPr>
            </w:pPr>
            <w:r w:rsidRPr="00AC7CEE">
              <w:rPr>
                <w:rFonts w:ascii="Calibri" w:eastAsia="Times New Roman" w:hAnsi="Calibri" w:cs="Calibri"/>
                <w:b/>
                <w:bCs/>
                <w:color w:val="000000"/>
                <w:lang w:eastAsia="es-AR"/>
              </w:rPr>
              <w:t>2016</w:t>
            </w:r>
          </w:p>
        </w:tc>
        <w:tc>
          <w:tcPr>
            <w:tcW w:w="750" w:type="dxa"/>
            <w:tcBorders>
              <w:top w:val="nil"/>
              <w:left w:val="nil"/>
              <w:bottom w:val="single" w:sz="4" w:space="0" w:color="auto"/>
              <w:right w:val="single" w:sz="4" w:space="0" w:color="auto"/>
            </w:tcBorders>
            <w:shd w:val="clear" w:color="auto" w:fill="DBDBDB" w:themeFill="accent3" w:themeFillTint="66"/>
            <w:vAlign w:val="bottom"/>
            <w:hideMark/>
          </w:tcPr>
          <w:p w14:paraId="4401D64E"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47636</w:t>
            </w:r>
          </w:p>
        </w:tc>
        <w:tc>
          <w:tcPr>
            <w:tcW w:w="2145" w:type="dxa"/>
            <w:tcBorders>
              <w:top w:val="nil"/>
              <w:left w:val="nil"/>
              <w:bottom w:val="single" w:sz="4" w:space="0" w:color="auto"/>
              <w:right w:val="single" w:sz="4" w:space="0" w:color="auto"/>
            </w:tcBorders>
            <w:shd w:val="clear" w:color="auto" w:fill="9CC2E5" w:themeFill="accent5" w:themeFillTint="99"/>
            <w:vAlign w:val="bottom"/>
            <w:hideMark/>
          </w:tcPr>
          <w:p w14:paraId="158756F0"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37765</w:t>
            </w:r>
          </w:p>
        </w:tc>
        <w:tc>
          <w:tcPr>
            <w:tcW w:w="2311" w:type="dxa"/>
            <w:tcBorders>
              <w:top w:val="nil"/>
              <w:left w:val="nil"/>
              <w:bottom w:val="single" w:sz="4" w:space="0" w:color="auto"/>
              <w:right w:val="single" w:sz="4" w:space="0" w:color="auto"/>
            </w:tcBorders>
            <w:shd w:val="clear" w:color="auto" w:fill="D9E2F3" w:themeFill="accent1" w:themeFillTint="33"/>
            <w:vAlign w:val="bottom"/>
            <w:hideMark/>
          </w:tcPr>
          <w:p w14:paraId="041EFE8C"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9871</w:t>
            </w:r>
          </w:p>
        </w:tc>
        <w:tc>
          <w:tcPr>
            <w:tcW w:w="1153" w:type="dxa"/>
            <w:tcBorders>
              <w:top w:val="nil"/>
              <w:left w:val="nil"/>
              <w:bottom w:val="single" w:sz="4" w:space="0" w:color="auto"/>
              <w:right w:val="single" w:sz="4" w:space="0" w:color="auto"/>
            </w:tcBorders>
            <w:shd w:val="clear" w:color="auto" w:fill="9CC2E5" w:themeFill="accent5" w:themeFillTint="99"/>
            <w:vAlign w:val="bottom"/>
            <w:hideMark/>
          </w:tcPr>
          <w:p w14:paraId="3417EDAB"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79%</w:t>
            </w:r>
          </w:p>
        </w:tc>
        <w:tc>
          <w:tcPr>
            <w:tcW w:w="1227" w:type="dxa"/>
            <w:tcBorders>
              <w:top w:val="nil"/>
              <w:left w:val="nil"/>
              <w:bottom w:val="single" w:sz="4" w:space="0" w:color="auto"/>
              <w:right w:val="single" w:sz="4" w:space="0" w:color="auto"/>
            </w:tcBorders>
            <w:shd w:val="clear" w:color="auto" w:fill="D9E2F3" w:themeFill="accent1" w:themeFillTint="33"/>
            <w:vAlign w:val="bottom"/>
            <w:hideMark/>
          </w:tcPr>
          <w:p w14:paraId="1505846D"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21%</w:t>
            </w:r>
          </w:p>
        </w:tc>
      </w:tr>
      <w:tr w:rsidR="00AC7CEE" w:rsidRPr="00AC7CEE" w14:paraId="45AB9C5B" w14:textId="77777777" w:rsidTr="00396401">
        <w:trPr>
          <w:trHeight w:val="274"/>
        </w:trPr>
        <w:tc>
          <w:tcPr>
            <w:tcW w:w="1174" w:type="dxa"/>
            <w:tcBorders>
              <w:top w:val="nil"/>
              <w:left w:val="single" w:sz="4" w:space="0" w:color="auto"/>
              <w:bottom w:val="single" w:sz="4" w:space="0" w:color="auto"/>
              <w:right w:val="single" w:sz="4" w:space="0" w:color="auto"/>
            </w:tcBorders>
            <w:shd w:val="clear" w:color="auto" w:fill="DBDBDB" w:themeFill="accent3" w:themeFillTint="66"/>
            <w:vAlign w:val="bottom"/>
            <w:hideMark/>
          </w:tcPr>
          <w:p w14:paraId="56E24F3C" w14:textId="77777777" w:rsidR="00AC7CEE" w:rsidRPr="00AC7CEE" w:rsidRDefault="00AC7CEE" w:rsidP="00AC7CEE">
            <w:pPr>
              <w:spacing w:after="0" w:line="240" w:lineRule="auto"/>
              <w:jc w:val="center"/>
              <w:rPr>
                <w:rFonts w:ascii="Calibri" w:eastAsia="Times New Roman" w:hAnsi="Calibri" w:cs="Calibri"/>
                <w:b/>
                <w:bCs/>
                <w:color w:val="000000"/>
                <w:lang w:eastAsia="es-AR"/>
              </w:rPr>
            </w:pPr>
            <w:r w:rsidRPr="00AC7CEE">
              <w:rPr>
                <w:rFonts w:ascii="Calibri" w:eastAsia="Times New Roman" w:hAnsi="Calibri" w:cs="Calibri"/>
                <w:b/>
                <w:bCs/>
                <w:color w:val="000000"/>
                <w:lang w:eastAsia="es-AR"/>
              </w:rPr>
              <w:t>2017</w:t>
            </w:r>
          </w:p>
        </w:tc>
        <w:tc>
          <w:tcPr>
            <w:tcW w:w="750" w:type="dxa"/>
            <w:tcBorders>
              <w:top w:val="nil"/>
              <w:left w:val="nil"/>
              <w:bottom w:val="single" w:sz="4" w:space="0" w:color="auto"/>
              <w:right w:val="single" w:sz="4" w:space="0" w:color="auto"/>
            </w:tcBorders>
            <w:shd w:val="clear" w:color="auto" w:fill="DBDBDB" w:themeFill="accent3" w:themeFillTint="66"/>
            <w:vAlign w:val="bottom"/>
            <w:hideMark/>
          </w:tcPr>
          <w:p w14:paraId="43068311"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51838</w:t>
            </w:r>
          </w:p>
        </w:tc>
        <w:tc>
          <w:tcPr>
            <w:tcW w:w="2145" w:type="dxa"/>
            <w:tcBorders>
              <w:top w:val="nil"/>
              <w:left w:val="nil"/>
              <w:bottom w:val="single" w:sz="4" w:space="0" w:color="auto"/>
              <w:right w:val="single" w:sz="4" w:space="0" w:color="auto"/>
            </w:tcBorders>
            <w:shd w:val="clear" w:color="auto" w:fill="9CC2E5" w:themeFill="accent5" w:themeFillTint="99"/>
            <w:vAlign w:val="bottom"/>
            <w:hideMark/>
          </w:tcPr>
          <w:p w14:paraId="6BDF0DF2"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40804</w:t>
            </w:r>
          </w:p>
        </w:tc>
        <w:tc>
          <w:tcPr>
            <w:tcW w:w="2311" w:type="dxa"/>
            <w:tcBorders>
              <w:top w:val="nil"/>
              <w:left w:val="nil"/>
              <w:bottom w:val="single" w:sz="4" w:space="0" w:color="auto"/>
              <w:right w:val="single" w:sz="4" w:space="0" w:color="auto"/>
            </w:tcBorders>
            <w:shd w:val="clear" w:color="auto" w:fill="D9E2F3" w:themeFill="accent1" w:themeFillTint="33"/>
            <w:vAlign w:val="bottom"/>
            <w:hideMark/>
          </w:tcPr>
          <w:p w14:paraId="6726F6E5"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11034</w:t>
            </w:r>
          </w:p>
        </w:tc>
        <w:tc>
          <w:tcPr>
            <w:tcW w:w="1153" w:type="dxa"/>
            <w:tcBorders>
              <w:top w:val="nil"/>
              <w:left w:val="nil"/>
              <w:bottom w:val="single" w:sz="4" w:space="0" w:color="auto"/>
              <w:right w:val="single" w:sz="4" w:space="0" w:color="auto"/>
            </w:tcBorders>
            <w:shd w:val="clear" w:color="auto" w:fill="9CC2E5" w:themeFill="accent5" w:themeFillTint="99"/>
            <w:vAlign w:val="bottom"/>
            <w:hideMark/>
          </w:tcPr>
          <w:p w14:paraId="5CDAA44E"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79%</w:t>
            </w:r>
          </w:p>
        </w:tc>
        <w:tc>
          <w:tcPr>
            <w:tcW w:w="1227" w:type="dxa"/>
            <w:tcBorders>
              <w:top w:val="nil"/>
              <w:left w:val="nil"/>
              <w:bottom w:val="single" w:sz="4" w:space="0" w:color="auto"/>
              <w:right w:val="single" w:sz="4" w:space="0" w:color="auto"/>
            </w:tcBorders>
            <w:shd w:val="clear" w:color="auto" w:fill="D9E2F3" w:themeFill="accent1" w:themeFillTint="33"/>
            <w:vAlign w:val="bottom"/>
            <w:hideMark/>
          </w:tcPr>
          <w:p w14:paraId="4ADE1A81"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21%</w:t>
            </w:r>
          </w:p>
        </w:tc>
      </w:tr>
      <w:tr w:rsidR="00AC7CEE" w:rsidRPr="00AC7CEE" w14:paraId="22552486" w14:textId="77777777" w:rsidTr="00396401">
        <w:trPr>
          <w:trHeight w:val="274"/>
        </w:trPr>
        <w:tc>
          <w:tcPr>
            <w:tcW w:w="1174" w:type="dxa"/>
            <w:tcBorders>
              <w:top w:val="nil"/>
              <w:left w:val="single" w:sz="4" w:space="0" w:color="auto"/>
              <w:bottom w:val="single" w:sz="4" w:space="0" w:color="auto"/>
              <w:right w:val="single" w:sz="4" w:space="0" w:color="auto"/>
            </w:tcBorders>
            <w:shd w:val="clear" w:color="auto" w:fill="DBDBDB" w:themeFill="accent3" w:themeFillTint="66"/>
            <w:vAlign w:val="bottom"/>
            <w:hideMark/>
          </w:tcPr>
          <w:p w14:paraId="639A3290" w14:textId="77777777" w:rsidR="00AC7CEE" w:rsidRPr="00AC7CEE" w:rsidRDefault="00AC7CEE" w:rsidP="00AC7CEE">
            <w:pPr>
              <w:spacing w:after="0" w:line="240" w:lineRule="auto"/>
              <w:jc w:val="center"/>
              <w:rPr>
                <w:rFonts w:ascii="Calibri" w:eastAsia="Times New Roman" w:hAnsi="Calibri" w:cs="Calibri"/>
                <w:b/>
                <w:bCs/>
                <w:color w:val="000000"/>
                <w:lang w:eastAsia="es-AR"/>
              </w:rPr>
            </w:pPr>
            <w:r w:rsidRPr="00AC7CEE">
              <w:rPr>
                <w:rFonts w:ascii="Calibri" w:eastAsia="Times New Roman" w:hAnsi="Calibri" w:cs="Calibri"/>
                <w:b/>
                <w:bCs/>
                <w:color w:val="000000"/>
                <w:lang w:eastAsia="es-AR"/>
              </w:rPr>
              <w:t>2018</w:t>
            </w:r>
          </w:p>
        </w:tc>
        <w:tc>
          <w:tcPr>
            <w:tcW w:w="750" w:type="dxa"/>
            <w:tcBorders>
              <w:top w:val="nil"/>
              <w:left w:val="nil"/>
              <w:bottom w:val="single" w:sz="4" w:space="0" w:color="auto"/>
              <w:right w:val="single" w:sz="4" w:space="0" w:color="auto"/>
            </w:tcBorders>
            <w:shd w:val="clear" w:color="auto" w:fill="DBDBDB" w:themeFill="accent3" w:themeFillTint="66"/>
            <w:vAlign w:val="bottom"/>
            <w:hideMark/>
          </w:tcPr>
          <w:p w14:paraId="2D92A08C"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68998</w:t>
            </w:r>
          </w:p>
        </w:tc>
        <w:tc>
          <w:tcPr>
            <w:tcW w:w="2145" w:type="dxa"/>
            <w:tcBorders>
              <w:top w:val="nil"/>
              <w:left w:val="nil"/>
              <w:bottom w:val="single" w:sz="4" w:space="0" w:color="auto"/>
              <w:right w:val="single" w:sz="4" w:space="0" w:color="auto"/>
            </w:tcBorders>
            <w:shd w:val="clear" w:color="auto" w:fill="9CC2E5" w:themeFill="accent5" w:themeFillTint="99"/>
            <w:vAlign w:val="bottom"/>
            <w:hideMark/>
          </w:tcPr>
          <w:p w14:paraId="6D25D35A"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53038</w:t>
            </w:r>
          </w:p>
        </w:tc>
        <w:tc>
          <w:tcPr>
            <w:tcW w:w="2311" w:type="dxa"/>
            <w:tcBorders>
              <w:top w:val="nil"/>
              <w:left w:val="nil"/>
              <w:bottom w:val="single" w:sz="4" w:space="0" w:color="auto"/>
              <w:right w:val="single" w:sz="4" w:space="0" w:color="auto"/>
            </w:tcBorders>
            <w:shd w:val="clear" w:color="auto" w:fill="D9E2F3" w:themeFill="accent1" w:themeFillTint="33"/>
            <w:vAlign w:val="bottom"/>
            <w:hideMark/>
          </w:tcPr>
          <w:p w14:paraId="5F2A223F"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15960</w:t>
            </w:r>
          </w:p>
        </w:tc>
        <w:tc>
          <w:tcPr>
            <w:tcW w:w="1153" w:type="dxa"/>
            <w:tcBorders>
              <w:top w:val="nil"/>
              <w:left w:val="nil"/>
              <w:bottom w:val="single" w:sz="4" w:space="0" w:color="auto"/>
              <w:right w:val="single" w:sz="4" w:space="0" w:color="auto"/>
            </w:tcBorders>
            <w:shd w:val="clear" w:color="auto" w:fill="9CC2E5" w:themeFill="accent5" w:themeFillTint="99"/>
            <w:vAlign w:val="bottom"/>
            <w:hideMark/>
          </w:tcPr>
          <w:p w14:paraId="6E70C325"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77%</w:t>
            </w:r>
          </w:p>
        </w:tc>
        <w:tc>
          <w:tcPr>
            <w:tcW w:w="1227" w:type="dxa"/>
            <w:tcBorders>
              <w:top w:val="nil"/>
              <w:left w:val="nil"/>
              <w:bottom w:val="single" w:sz="4" w:space="0" w:color="auto"/>
              <w:right w:val="single" w:sz="4" w:space="0" w:color="auto"/>
            </w:tcBorders>
            <w:shd w:val="clear" w:color="auto" w:fill="D9E2F3" w:themeFill="accent1" w:themeFillTint="33"/>
            <w:vAlign w:val="bottom"/>
            <w:hideMark/>
          </w:tcPr>
          <w:p w14:paraId="76FB50BC" w14:textId="77777777" w:rsidR="00AC7CEE" w:rsidRPr="00AC7CEE" w:rsidRDefault="00AC7CEE" w:rsidP="00AC7CEE">
            <w:pPr>
              <w:spacing w:after="0" w:line="240" w:lineRule="auto"/>
              <w:jc w:val="center"/>
              <w:rPr>
                <w:rFonts w:ascii="Calibri" w:eastAsia="Times New Roman" w:hAnsi="Calibri" w:cs="Calibri"/>
                <w:color w:val="000000"/>
                <w:lang w:eastAsia="es-AR"/>
              </w:rPr>
            </w:pPr>
            <w:r w:rsidRPr="00AC7CEE">
              <w:rPr>
                <w:rFonts w:ascii="Calibri" w:eastAsia="Times New Roman" w:hAnsi="Calibri" w:cs="Calibri"/>
                <w:color w:val="000000"/>
                <w:lang w:eastAsia="es-AR"/>
              </w:rPr>
              <w:t>23%</w:t>
            </w:r>
          </w:p>
        </w:tc>
      </w:tr>
    </w:tbl>
    <w:p w14:paraId="25720D46" w14:textId="77777777" w:rsidR="00396401" w:rsidRDefault="00396401" w:rsidP="00396401">
      <w:pPr>
        <w:rPr>
          <w:rFonts w:ascii="Times New Roman" w:hAnsi="Times New Roman" w:cs="Times New Roman"/>
          <w:sz w:val="18"/>
          <w:szCs w:val="18"/>
        </w:rPr>
      </w:pPr>
      <w:r w:rsidRPr="00D43127">
        <w:rPr>
          <w:rFonts w:ascii="Times New Roman" w:hAnsi="Times New Roman" w:cs="Times New Roman"/>
          <w:sz w:val="18"/>
          <w:szCs w:val="18"/>
        </w:rPr>
        <w:t xml:space="preserve">Elaboración propia de la Unidad de Planificación Estratégica del Ministerio de Justicia PBA, conforme la información del </w:t>
      </w:r>
      <w:r>
        <w:rPr>
          <w:rFonts w:ascii="Times New Roman" w:hAnsi="Times New Roman" w:cs="Times New Roman"/>
          <w:sz w:val="18"/>
          <w:szCs w:val="18"/>
        </w:rPr>
        <w:t xml:space="preserve">Ministerio Público de la Provincia de Buenos Aires. </w:t>
      </w:r>
    </w:p>
    <w:p w14:paraId="475A6122" w14:textId="7D1B329D" w:rsidR="009C4165" w:rsidRPr="0041421C" w:rsidRDefault="008F3F21" w:rsidP="0041421C">
      <w:pPr>
        <w:ind w:firstLine="708"/>
        <w:jc w:val="both"/>
        <w:rPr>
          <w:rFonts w:ascii="Times New Roman" w:hAnsi="Times New Roman" w:cs="Times New Roman"/>
          <w:sz w:val="24"/>
          <w:szCs w:val="24"/>
        </w:rPr>
      </w:pPr>
      <w:r w:rsidRPr="0041421C">
        <w:rPr>
          <w:rFonts w:ascii="Times New Roman" w:hAnsi="Times New Roman" w:cs="Times New Roman"/>
          <w:sz w:val="24"/>
          <w:szCs w:val="24"/>
        </w:rPr>
        <w:t>En función de l</w:t>
      </w:r>
      <w:r w:rsidR="0061588F" w:rsidRPr="0041421C">
        <w:rPr>
          <w:rFonts w:ascii="Times New Roman" w:hAnsi="Times New Roman" w:cs="Times New Roman"/>
          <w:sz w:val="24"/>
          <w:szCs w:val="24"/>
        </w:rPr>
        <w:t>o hasta aquí</w:t>
      </w:r>
      <w:r w:rsidRPr="0041421C">
        <w:rPr>
          <w:rFonts w:ascii="Times New Roman" w:hAnsi="Times New Roman" w:cs="Times New Roman"/>
          <w:sz w:val="24"/>
          <w:szCs w:val="24"/>
        </w:rPr>
        <w:t xml:space="preserve"> </w:t>
      </w:r>
      <w:r w:rsidR="0061588F" w:rsidRPr="0041421C">
        <w:rPr>
          <w:rFonts w:ascii="Times New Roman" w:hAnsi="Times New Roman" w:cs="Times New Roman"/>
          <w:sz w:val="24"/>
          <w:szCs w:val="24"/>
        </w:rPr>
        <w:t>señalado</w:t>
      </w:r>
      <w:r w:rsidRPr="0041421C">
        <w:rPr>
          <w:rFonts w:ascii="Times New Roman" w:hAnsi="Times New Roman" w:cs="Times New Roman"/>
          <w:sz w:val="24"/>
          <w:szCs w:val="24"/>
        </w:rPr>
        <w:t xml:space="preserve">, </w:t>
      </w:r>
      <w:r w:rsidR="000A65B5" w:rsidRPr="0041421C">
        <w:rPr>
          <w:rFonts w:ascii="Times New Roman" w:hAnsi="Times New Roman" w:cs="Times New Roman"/>
          <w:sz w:val="24"/>
          <w:szCs w:val="24"/>
        </w:rPr>
        <w:t xml:space="preserve">se torna lógico que </w:t>
      </w:r>
      <w:r w:rsidRPr="0041421C">
        <w:rPr>
          <w:rFonts w:ascii="Times New Roman" w:hAnsi="Times New Roman" w:cs="Times New Roman"/>
          <w:sz w:val="24"/>
          <w:szCs w:val="24"/>
        </w:rPr>
        <w:t xml:space="preserve">la desfederalización de la ley 23.737 también </w:t>
      </w:r>
      <w:r w:rsidR="006C01AD" w:rsidRPr="0041421C">
        <w:rPr>
          <w:rFonts w:ascii="Times New Roman" w:hAnsi="Times New Roman" w:cs="Times New Roman"/>
          <w:sz w:val="24"/>
          <w:szCs w:val="24"/>
        </w:rPr>
        <w:t xml:space="preserve">haya impactado </w:t>
      </w:r>
      <w:r w:rsidR="0061588F" w:rsidRPr="0041421C">
        <w:rPr>
          <w:rFonts w:ascii="Times New Roman" w:hAnsi="Times New Roman" w:cs="Times New Roman"/>
          <w:sz w:val="24"/>
          <w:szCs w:val="24"/>
        </w:rPr>
        <w:t>en las cárceles de la Provincia de Buenos Aires.</w:t>
      </w:r>
      <w:r w:rsidR="00F27299" w:rsidRPr="0041421C">
        <w:rPr>
          <w:rFonts w:ascii="Times New Roman" w:hAnsi="Times New Roman" w:cs="Times New Roman"/>
          <w:sz w:val="24"/>
          <w:szCs w:val="24"/>
        </w:rPr>
        <w:t xml:space="preserve"> Por un lado, </w:t>
      </w:r>
      <w:r w:rsidR="006C01AD" w:rsidRPr="0041421C">
        <w:rPr>
          <w:rFonts w:ascii="Times New Roman" w:hAnsi="Times New Roman" w:cs="Times New Roman"/>
          <w:sz w:val="24"/>
          <w:szCs w:val="24"/>
        </w:rPr>
        <w:t xml:space="preserve">sucedió que </w:t>
      </w:r>
      <w:r w:rsidR="00F27299" w:rsidRPr="0041421C">
        <w:rPr>
          <w:rFonts w:ascii="Times New Roman" w:hAnsi="Times New Roman" w:cs="Times New Roman"/>
          <w:sz w:val="24"/>
          <w:szCs w:val="24"/>
        </w:rPr>
        <w:t xml:space="preserve">los/as trabajadores/as del SPB tuvieron que asumir </w:t>
      </w:r>
      <w:r w:rsidRPr="0041421C">
        <w:rPr>
          <w:rFonts w:ascii="Times New Roman" w:hAnsi="Times New Roman" w:cs="Times New Roman"/>
          <w:sz w:val="24"/>
          <w:szCs w:val="24"/>
        </w:rPr>
        <w:t xml:space="preserve">-en un corto periodo de tiempo- </w:t>
      </w:r>
      <w:r w:rsidR="00F27299" w:rsidRPr="0041421C">
        <w:rPr>
          <w:rFonts w:ascii="Times New Roman" w:hAnsi="Times New Roman" w:cs="Times New Roman"/>
          <w:sz w:val="24"/>
          <w:szCs w:val="24"/>
        </w:rPr>
        <w:t xml:space="preserve">funciones y responsabilidades en relación a una población de características </w:t>
      </w:r>
      <w:r w:rsidRPr="0041421C">
        <w:rPr>
          <w:rFonts w:ascii="Times New Roman" w:hAnsi="Times New Roman" w:cs="Times New Roman"/>
          <w:sz w:val="24"/>
          <w:szCs w:val="24"/>
        </w:rPr>
        <w:t>particulares, y</w:t>
      </w:r>
      <w:r w:rsidR="00F27299" w:rsidRPr="0041421C">
        <w:rPr>
          <w:rFonts w:ascii="Times New Roman" w:hAnsi="Times New Roman" w:cs="Times New Roman"/>
          <w:sz w:val="24"/>
          <w:szCs w:val="24"/>
        </w:rPr>
        <w:t xml:space="preserve"> </w:t>
      </w:r>
      <w:r w:rsidR="006C01AD" w:rsidRPr="0041421C">
        <w:rPr>
          <w:rFonts w:ascii="Times New Roman" w:hAnsi="Times New Roman" w:cs="Times New Roman"/>
          <w:sz w:val="24"/>
          <w:szCs w:val="24"/>
        </w:rPr>
        <w:t xml:space="preserve">que además </w:t>
      </w:r>
      <w:r w:rsidR="00F27299" w:rsidRPr="0041421C">
        <w:rPr>
          <w:rFonts w:ascii="Times New Roman" w:hAnsi="Times New Roman" w:cs="Times New Roman"/>
          <w:sz w:val="24"/>
          <w:szCs w:val="24"/>
        </w:rPr>
        <w:t xml:space="preserve">hasta ese entonces no </w:t>
      </w:r>
      <w:r w:rsidRPr="0041421C">
        <w:rPr>
          <w:rFonts w:ascii="Times New Roman" w:hAnsi="Times New Roman" w:cs="Times New Roman"/>
          <w:sz w:val="24"/>
          <w:szCs w:val="24"/>
        </w:rPr>
        <w:t xml:space="preserve">conocía. </w:t>
      </w:r>
      <w:r w:rsidR="006C01AD" w:rsidRPr="0041421C">
        <w:rPr>
          <w:rFonts w:ascii="Times New Roman" w:hAnsi="Times New Roman" w:cs="Times New Roman"/>
          <w:sz w:val="24"/>
          <w:szCs w:val="24"/>
        </w:rPr>
        <w:t xml:space="preserve">Por el otro, </w:t>
      </w:r>
      <w:r w:rsidR="00F27299" w:rsidRPr="0041421C">
        <w:rPr>
          <w:rFonts w:ascii="Times New Roman" w:hAnsi="Times New Roman" w:cs="Times New Roman"/>
          <w:sz w:val="24"/>
          <w:szCs w:val="24"/>
        </w:rPr>
        <w:t>de modo constante</w:t>
      </w:r>
      <w:r w:rsidR="0037657E" w:rsidRPr="0041421C">
        <w:rPr>
          <w:rFonts w:ascii="Times New Roman" w:hAnsi="Times New Roman" w:cs="Times New Roman"/>
          <w:sz w:val="24"/>
          <w:szCs w:val="24"/>
        </w:rPr>
        <w:t>,</w:t>
      </w:r>
      <w:r w:rsidR="00F27299" w:rsidRPr="0041421C">
        <w:rPr>
          <w:rFonts w:ascii="Times New Roman" w:hAnsi="Times New Roman" w:cs="Times New Roman"/>
          <w:sz w:val="24"/>
          <w:szCs w:val="24"/>
        </w:rPr>
        <w:t xml:space="preserve"> </w:t>
      </w:r>
      <w:r w:rsidR="00774AC5" w:rsidRPr="0041421C">
        <w:rPr>
          <w:rFonts w:ascii="Times New Roman" w:hAnsi="Times New Roman" w:cs="Times New Roman"/>
          <w:sz w:val="24"/>
          <w:szCs w:val="24"/>
        </w:rPr>
        <w:t xml:space="preserve">se </w:t>
      </w:r>
      <w:r w:rsidR="006C01AD" w:rsidRPr="0041421C">
        <w:rPr>
          <w:rFonts w:ascii="Times New Roman" w:hAnsi="Times New Roman" w:cs="Times New Roman"/>
          <w:sz w:val="24"/>
          <w:szCs w:val="24"/>
        </w:rPr>
        <w:t>agrandó</w:t>
      </w:r>
      <w:r w:rsidR="00774AC5" w:rsidRPr="0041421C">
        <w:rPr>
          <w:rFonts w:ascii="Times New Roman" w:hAnsi="Times New Roman" w:cs="Times New Roman"/>
          <w:sz w:val="24"/>
          <w:szCs w:val="24"/>
        </w:rPr>
        <w:t xml:space="preserve"> </w:t>
      </w:r>
      <w:r w:rsidR="00F27299" w:rsidRPr="0041421C">
        <w:rPr>
          <w:rFonts w:ascii="Times New Roman" w:hAnsi="Times New Roman" w:cs="Times New Roman"/>
          <w:sz w:val="24"/>
          <w:szCs w:val="24"/>
        </w:rPr>
        <w:t>el número de personas privadas de libertad por infracción a la ley 23.737</w:t>
      </w:r>
      <w:r w:rsidR="00774AC5" w:rsidRPr="0041421C">
        <w:rPr>
          <w:rFonts w:ascii="Times New Roman" w:hAnsi="Times New Roman" w:cs="Times New Roman"/>
          <w:sz w:val="24"/>
          <w:szCs w:val="24"/>
        </w:rPr>
        <w:t xml:space="preserve">. </w:t>
      </w:r>
      <w:r w:rsidRPr="0041421C">
        <w:rPr>
          <w:rFonts w:ascii="Times New Roman" w:hAnsi="Times New Roman" w:cs="Times New Roman"/>
          <w:sz w:val="24"/>
          <w:szCs w:val="24"/>
        </w:rPr>
        <w:t>Esta c</w:t>
      </w:r>
      <w:r w:rsidR="00F27299" w:rsidRPr="0041421C">
        <w:rPr>
          <w:rFonts w:ascii="Times New Roman" w:hAnsi="Times New Roman" w:cs="Times New Roman"/>
          <w:sz w:val="24"/>
          <w:szCs w:val="24"/>
        </w:rPr>
        <w:t>ircunstancia</w:t>
      </w:r>
      <w:r w:rsidR="006C01AD" w:rsidRPr="0041421C">
        <w:rPr>
          <w:rFonts w:ascii="Times New Roman" w:hAnsi="Times New Roman" w:cs="Times New Roman"/>
          <w:sz w:val="24"/>
          <w:szCs w:val="24"/>
        </w:rPr>
        <w:t xml:space="preserve">, </w:t>
      </w:r>
      <w:r w:rsidR="00F27299" w:rsidRPr="0041421C">
        <w:rPr>
          <w:rFonts w:ascii="Times New Roman" w:hAnsi="Times New Roman" w:cs="Times New Roman"/>
          <w:sz w:val="24"/>
          <w:szCs w:val="24"/>
        </w:rPr>
        <w:t>contribuyó a la grave situación de sobrepoblación y hacinamiento que atraviesan las prisiones provinciales. Tanto</w:t>
      </w:r>
      <w:r w:rsidR="00774AC5" w:rsidRPr="0041421C">
        <w:rPr>
          <w:rFonts w:ascii="Times New Roman" w:hAnsi="Times New Roman" w:cs="Times New Roman"/>
          <w:sz w:val="24"/>
          <w:szCs w:val="24"/>
        </w:rPr>
        <w:t>,</w:t>
      </w:r>
      <w:r w:rsidR="00F27299" w:rsidRPr="0041421C">
        <w:rPr>
          <w:rFonts w:ascii="Times New Roman" w:hAnsi="Times New Roman" w:cs="Times New Roman"/>
          <w:sz w:val="24"/>
          <w:szCs w:val="24"/>
        </w:rPr>
        <w:t xml:space="preserve"> que en diciembre de 2019 había casi 5000 personas privadas de libertad por esta clase de delitos, lo que representa </w:t>
      </w:r>
      <w:r w:rsidR="00F27299" w:rsidRPr="0041421C">
        <w:rPr>
          <w:rFonts w:ascii="Times New Roman" w:hAnsi="Times New Roman" w:cs="Times New Roman"/>
          <w:sz w:val="24"/>
          <w:szCs w:val="24"/>
        </w:rPr>
        <w:lastRenderedPageBreak/>
        <w:t>más del 10% del total.</w:t>
      </w:r>
      <w:r w:rsidR="00774AC5" w:rsidRPr="0041421C">
        <w:rPr>
          <w:rFonts w:ascii="Times New Roman" w:hAnsi="Times New Roman" w:cs="Times New Roman"/>
          <w:sz w:val="24"/>
          <w:szCs w:val="24"/>
        </w:rPr>
        <w:t xml:space="preserve"> </w:t>
      </w:r>
      <w:r w:rsidR="00A930D6" w:rsidRPr="0041421C">
        <w:rPr>
          <w:rFonts w:ascii="Times New Roman" w:hAnsi="Times New Roman" w:cs="Times New Roman"/>
          <w:sz w:val="24"/>
          <w:szCs w:val="24"/>
        </w:rPr>
        <w:t xml:space="preserve">Lo expuesto se visualiza adecuadamente en el cuadro n°1 y en el gráfico n°3, que se </w:t>
      </w:r>
      <w:r w:rsidR="00396401">
        <w:rPr>
          <w:rFonts w:ascii="Times New Roman" w:hAnsi="Times New Roman" w:cs="Times New Roman"/>
          <w:sz w:val="24"/>
          <w:szCs w:val="24"/>
        </w:rPr>
        <w:t xml:space="preserve">presentan </w:t>
      </w:r>
      <w:r w:rsidR="00A930D6" w:rsidRPr="0041421C">
        <w:rPr>
          <w:rFonts w:ascii="Times New Roman" w:hAnsi="Times New Roman" w:cs="Times New Roman"/>
          <w:sz w:val="24"/>
          <w:szCs w:val="24"/>
        </w:rPr>
        <w:t>a continuación.</w:t>
      </w:r>
      <w:r w:rsidR="008C07B0">
        <w:rPr>
          <w:rFonts w:ascii="Times New Roman" w:hAnsi="Times New Roman" w:cs="Times New Roman"/>
          <w:sz w:val="24"/>
          <w:szCs w:val="24"/>
        </w:rPr>
        <w:t xml:space="preserve"> En estos cuadros y gráficos no se incluyen las personas privadas de libertad con sistemas de monitoreo electrónico ni </w:t>
      </w:r>
      <w:r w:rsidR="00396401">
        <w:rPr>
          <w:rFonts w:ascii="Times New Roman" w:hAnsi="Times New Roman" w:cs="Times New Roman"/>
          <w:sz w:val="24"/>
          <w:szCs w:val="24"/>
        </w:rPr>
        <w:t>aquellas alojadas</w:t>
      </w:r>
      <w:r w:rsidR="008C07B0">
        <w:rPr>
          <w:rFonts w:ascii="Times New Roman" w:hAnsi="Times New Roman" w:cs="Times New Roman"/>
          <w:sz w:val="24"/>
          <w:szCs w:val="24"/>
        </w:rPr>
        <w:t xml:space="preserve"> en unidades del </w:t>
      </w:r>
      <w:r w:rsidR="00396401">
        <w:rPr>
          <w:rFonts w:ascii="Times New Roman" w:hAnsi="Times New Roman" w:cs="Times New Roman"/>
          <w:sz w:val="24"/>
          <w:szCs w:val="24"/>
        </w:rPr>
        <w:t>S</w:t>
      </w:r>
      <w:r w:rsidR="008C07B0">
        <w:rPr>
          <w:rFonts w:ascii="Times New Roman" w:hAnsi="Times New Roman" w:cs="Times New Roman"/>
          <w:sz w:val="24"/>
          <w:szCs w:val="24"/>
        </w:rPr>
        <w:t xml:space="preserve">ervicio </w:t>
      </w:r>
      <w:r w:rsidR="00396401">
        <w:rPr>
          <w:rFonts w:ascii="Times New Roman" w:hAnsi="Times New Roman" w:cs="Times New Roman"/>
          <w:sz w:val="24"/>
          <w:szCs w:val="24"/>
        </w:rPr>
        <w:t>P</w:t>
      </w:r>
      <w:r w:rsidR="008C07B0">
        <w:rPr>
          <w:rFonts w:ascii="Times New Roman" w:hAnsi="Times New Roman" w:cs="Times New Roman"/>
          <w:sz w:val="24"/>
          <w:szCs w:val="24"/>
        </w:rPr>
        <w:t xml:space="preserve">enitenciario </w:t>
      </w:r>
      <w:r w:rsidR="00396401">
        <w:rPr>
          <w:rFonts w:ascii="Times New Roman" w:hAnsi="Times New Roman" w:cs="Times New Roman"/>
          <w:sz w:val="24"/>
          <w:szCs w:val="24"/>
        </w:rPr>
        <w:t>F</w:t>
      </w:r>
      <w:r w:rsidR="008C07B0">
        <w:rPr>
          <w:rFonts w:ascii="Times New Roman" w:hAnsi="Times New Roman" w:cs="Times New Roman"/>
          <w:sz w:val="24"/>
          <w:szCs w:val="24"/>
        </w:rPr>
        <w:t>ederal</w:t>
      </w:r>
      <w:r w:rsidR="00396401">
        <w:rPr>
          <w:rStyle w:val="Refdenotaalpie"/>
          <w:rFonts w:ascii="Times New Roman" w:hAnsi="Times New Roman" w:cs="Times New Roman"/>
          <w:sz w:val="24"/>
          <w:szCs w:val="24"/>
        </w:rPr>
        <w:footnoteReference w:id="1"/>
      </w:r>
      <w:r w:rsidR="008C07B0">
        <w:rPr>
          <w:rFonts w:ascii="Times New Roman" w:hAnsi="Times New Roman" w:cs="Times New Roman"/>
          <w:sz w:val="24"/>
          <w:szCs w:val="24"/>
        </w:rPr>
        <w:t>. Esto es así porque el objetivo del informe</w:t>
      </w:r>
      <w:r w:rsidR="00396401">
        <w:rPr>
          <w:rFonts w:ascii="Times New Roman" w:hAnsi="Times New Roman" w:cs="Times New Roman"/>
          <w:sz w:val="24"/>
          <w:szCs w:val="24"/>
        </w:rPr>
        <w:t>,</w:t>
      </w:r>
      <w:r w:rsidR="008C07B0">
        <w:rPr>
          <w:rFonts w:ascii="Times New Roman" w:hAnsi="Times New Roman" w:cs="Times New Roman"/>
          <w:sz w:val="24"/>
          <w:szCs w:val="24"/>
        </w:rPr>
        <w:t xml:space="preserve"> es estimar el presupuesto que invierte y que ha invertido la Provincia de Buenos Aires</w:t>
      </w:r>
      <w:r w:rsidR="00396401">
        <w:rPr>
          <w:rFonts w:ascii="Times New Roman" w:hAnsi="Times New Roman" w:cs="Times New Roman"/>
          <w:sz w:val="24"/>
          <w:szCs w:val="24"/>
        </w:rPr>
        <w:t>. R</w:t>
      </w:r>
      <w:r w:rsidR="008C07B0">
        <w:rPr>
          <w:rFonts w:ascii="Times New Roman" w:hAnsi="Times New Roman" w:cs="Times New Roman"/>
          <w:sz w:val="24"/>
          <w:szCs w:val="24"/>
        </w:rPr>
        <w:t xml:space="preserve">especto del monitoreo no se ha podido delimitar con precisión el momento de implementación ni el origen de los fondos, mientras que tampoco se ha podido precisar si las personas privadas de libertad en el servicio federal generan un costo para la Provincia. </w:t>
      </w:r>
    </w:p>
    <w:p w14:paraId="6450213E" w14:textId="764D9011" w:rsidR="00A930D6" w:rsidRPr="00A930D6" w:rsidRDefault="00A930D6" w:rsidP="00A930D6">
      <w:pPr>
        <w:ind w:firstLine="708"/>
        <w:jc w:val="center"/>
        <w:rPr>
          <w:rFonts w:ascii="Times New Roman" w:hAnsi="Times New Roman" w:cs="Times New Roman"/>
          <w:i/>
          <w:iCs/>
          <w:sz w:val="20"/>
          <w:szCs w:val="20"/>
        </w:rPr>
      </w:pPr>
      <w:r w:rsidRPr="00A930D6">
        <w:rPr>
          <w:rFonts w:ascii="Times New Roman" w:hAnsi="Times New Roman" w:cs="Times New Roman"/>
          <w:i/>
          <w:iCs/>
          <w:sz w:val="20"/>
          <w:szCs w:val="20"/>
        </w:rPr>
        <w:t xml:space="preserve">Cuadro n° </w:t>
      </w:r>
      <w:r w:rsidR="00E961E2">
        <w:rPr>
          <w:rFonts w:ascii="Times New Roman" w:hAnsi="Times New Roman" w:cs="Times New Roman"/>
          <w:i/>
          <w:iCs/>
          <w:sz w:val="20"/>
          <w:szCs w:val="20"/>
        </w:rPr>
        <w:t>2</w:t>
      </w:r>
      <w:r w:rsidRPr="00A930D6">
        <w:rPr>
          <w:rFonts w:ascii="Times New Roman" w:hAnsi="Times New Roman" w:cs="Times New Roman"/>
          <w:i/>
          <w:iCs/>
          <w:sz w:val="20"/>
          <w:szCs w:val="20"/>
        </w:rPr>
        <w:t>:</w:t>
      </w:r>
      <w:r>
        <w:rPr>
          <w:rFonts w:ascii="Times New Roman" w:hAnsi="Times New Roman" w:cs="Times New Roman"/>
          <w:i/>
          <w:iCs/>
          <w:sz w:val="20"/>
          <w:szCs w:val="20"/>
        </w:rPr>
        <w:t xml:space="preserve"> presos/as por infracción ley 23.737 y proporción sobre el total de la población detenida, por año. </w:t>
      </w:r>
    </w:p>
    <w:tbl>
      <w:tblPr>
        <w:tblpPr w:leftFromText="141" w:rightFromText="141" w:vertAnchor="text" w:horzAnchor="margin" w:tblpXSpec="center" w:tblpY="336"/>
        <w:tblW w:w="5093" w:type="dxa"/>
        <w:tblCellMar>
          <w:left w:w="0" w:type="dxa"/>
          <w:right w:w="0" w:type="dxa"/>
        </w:tblCellMar>
        <w:tblLook w:val="04A0" w:firstRow="1" w:lastRow="0" w:firstColumn="1" w:lastColumn="0" w:noHBand="0" w:noVBand="1"/>
      </w:tblPr>
      <w:tblGrid>
        <w:gridCol w:w="496"/>
        <w:gridCol w:w="1256"/>
        <w:gridCol w:w="1621"/>
        <w:gridCol w:w="1720"/>
      </w:tblGrid>
      <w:tr w:rsidR="00A930D6" w:rsidRPr="009C0274" w14:paraId="35843565"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131A9F9" w14:textId="77777777" w:rsidR="00774AC5" w:rsidRPr="009C0274" w:rsidRDefault="00774AC5" w:rsidP="00774AC5">
            <w:pPr>
              <w:spacing w:after="0" w:line="240" w:lineRule="auto"/>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Año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9528E52" w14:textId="2421B09E" w:rsidR="00774AC5" w:rsidRPr="009C0274" w:rsidRDefault="00774AC5" w:rsidP="00774AC5">
            <w:pPr>
              <w:spacing w:after="0" w:line="240" w:lineRule="auto"/>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Total presos/as SPB</w:t>
            </w:r>
            <w:r w:rsidR="00A930D6">
              <w:rPr>
                <w:rFonts w:ascii="Calibri" w:eastAsia="Times New Roman" w:hAnsi="Calibri" w:cs="Calibri"/>
                <w:sz w:val="20"/>
                <w:szCs w:val="20"/>
                <w:lang w:eastAsia="es-AR"/>
              </w:rPr>
              <w:t xml:space="preserve"> (al 31/12)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F2AC9F6" w14:textId="4FA83C87" w:rsidR="00774AC5" w:rsidRPr="009C0274" w:rsidRDefault="00774AC5" w:rsidP="00774AC5">
            <w:pPr>
              <w:spacing w:after="0" w:line="240" w:lineRule="auto"/>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Presos/as por infracción a la ley 23737</w:t>
            </w:r>
            <w:r w:rsidR="00DE7F2D">
              <w:rPr>
                <w:rFonts w:ascii="Calibri" w:eastAsia="Times New Roman" w:hAnsi="Calibri" w:cs="Calibri"/>
                <w:sz w:val="20"/>
                <w:szCs w:val="20"/>
                <w:lang w:eastAsia="es-AR"/>
              </w:rPr>
              <w:t xml:space="preserve"> </w:t>
            </w:r>
            <w:r w:rsidR="00A930D6">
              <w:rPr>
                <w:rFonts w:ascii="Calibri" w:eastAsia="Times New Roman" w:hAnsi="Calibri" w:cs="Calibri"/>
                <w:sz w:val="20"/>
                <w:szCs w:val="20"/>
                <w:lang w:eastAsia="es-AR"/>
              </w:rPr>
              <w:t>(al 31/12)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792CB0A" w14:textId="77777777" w:rsidR="00774AC5" w:rsidRPr="009C0274" w:rsidRDefault="00774AC5" w:rsidP="00774AC5">
            <w:pPr>
              <w:spacing w:after="0" w:line="240" w:lineRule="auto"/>
              <w:rPr>
                <w:rFonts w:ascii="Calibri" w:eastAsia="Times New Roman" w:hAnsi="Calibri" w:cs="Calibri"/>
                <w:sz w:val="20"/>
                <w:szCs w:val="20"/>
                <w:lang w:eastAsia="es-AR"/>
              </w:rPr>
            </w:pPr>
            <w:r w:rsidRPr="00CC3A5C">
              <w:rPr>
                <w:rFonts w:ascii="Calibri" w:eastAsia="Times New Roman" w:hAnsi="Calibri" w:cs="Calibri"/>
                <w:sz w:val="20"/>
                <w:szCs w:val="20"/>
                <w:lang w:eastAsia="es-AR"/>
              </w:rPr>
              <w:t>Proporción</w:t>
            </w:r>
            <w:r w:rsidRPr="009C0274">
              <w:rPr>
                <w:rFonts w:ascii="Calibri" w:eastAsia="Times New Roman" w:hAnsi="Calibri" w:cs="Calibri"/>
                <w:sz w:val="20"/>
                <w:szCs w:val="20"/>
                <w:lang w:eastAsia="es-AR"/>
              </w:rPr>
              <w:t xml:space="preserve"> presos/as por infracción a la ley 23737</w:t>
            </w:r>
          </w:p>
        </w:tc>
      </w:tr>
      <w:tr w:rsidR="00A930D6" w:rsidRPr="009C0274" w14:paraId="700E5AE8"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2C0139B6"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2005</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460FC2AC"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12788</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65AC2C3B"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6</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1929B4EB"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0.05%</w:t>
            </w:r>
          </w:p>
        </w:tc>
      </w:tr>
      <w:tr w:rsidR="00A930D6" w:rsidRPr="009C0274" w14:paraId="46E31E14"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71C277AE"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2006</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4C7642B9"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20109</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6FEA9E6D"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334</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16CCB908"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1.66%</w:t>
            </w:r>
          </w:p>
        </w:tc>
      </w:tr>
      <w:tr w:rsidR="00A930D6" w:rsidRPr="009C0274" w14:paraId="72B5AF5C"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1205CB9F"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2007</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03614AE3"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21491</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46829BD0"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1010</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1BA060FE"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4.70%</w:t>
            </w:r>
          </w:p>
        </w:tc>
      </w:tr>
      <w:tr w:rsidR="00A930D6" w:rsidRPr="009C0274" w14:paraId="597C6088"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3F155A60"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2008</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3138FBC1"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22769</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721EDDA6"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1462</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252A0E89"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6.42%</w:t>
            </w:r>
          </w:p>
        </w:tc>
      </w:tr>
      <w:tr w:rsidR="00A930D6" w:rsidRPr="009C0274" w14:paraId="6A6CC13E"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1390152E"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2009</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19893C09"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22858</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40D0F332"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1696</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2B0E9B68"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7.42%</w:t>
            </w:r>
          </w:p>
        </w:tc>
      </w:tr>
      <w:tr w:rsidR="00A930D6" w:rsidRPr="009C0274" w14:paraId="151257EF"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693E46E8"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153314E4"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25874</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63B523CD"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2113</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372B596C"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8.17%</w:t>
            </w:r>
          </w:p>
        </w:tc>
      </w:tr>
      <w:tr w:rsidR="00A930D6" w:rsidRPr="009C0274" w14:paraId="5DE1FC4E"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7BC41B2D"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2D5385C2"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26871</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783F396B"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2500</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2C8AA4D3"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9.30%</w:t>
            </w:r>
          </w:p>
        </w:tc>
      </w:tr>
      <w:tr w:rsidR="00A930D6" w:rsidRPr="009C0274" w14:paraId="2E2999DD"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41992B61"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2C22096C"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26780</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30D03E44"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2534</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3FF17BDD"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9.46%</w:t>
            </w:r>
          </w:p>
        </w:tc>
      </w:tr>
      <w:tr w:rsidR="00A930D6" w:rsidRPr="009C0274" w14:paraId="59B2EB30"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0D007F31"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671C2E59"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27860</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3F2B0B56"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2544</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715EB782"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9.13%</w:t>
            </w:r>
          </w:p>
        </w:tc>
      </w:tr>
      <w:tr w:rsidR="00A930D6" w:rsidRPr="009C0274" w14:paraId="5C7C843E"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3FF57F1B"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481A1383"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30177</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2B6B673A"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2435</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5263DF5B"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8.07%</w:t>
            </w:r>
          </w:p>
        </w:tc>
      </w:tr>
      <w:tr w:rsidR="00A930D6" w:rsidRPr="009C0274" w14:paraId="260A6D83"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2FEA24BA"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2015</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448FC41E"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31619</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5A6396DA"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2616</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399F0EE0"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8.27%</w:t>
            </w:r>
          </w:p>
        </w:tc>
      </w:tr>
      <w:tr w:rsidR="00A930D6" w:rsidRPr="009C0274" w14:paraId="11DA1077"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7917EEA9"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2016</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262BD2D1"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33461</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7A43547E"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2642</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040D6B4D"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7.90%</w:t>
            </w:r>
          </w:p>
        </w:tc>
      </w:tr>
      <w:tr w:rsidR="00A930D6" w:rsidRPr="009C0274" w14:paraId="48B63833"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75B64E23"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2017</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6DE09BA9"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37342</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5CC0817A"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3730</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6034127D"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9.99%</w:t>
            </w:r>
          </w:p>
        </w:tc>
      </w:tr>
      <w:tr w:rsidR="00A930D6" w:rsidRPr="009C0274" w14:paraId="176EEB1A"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1196E0DC"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2018</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643D13B6"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42255</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162A2B60"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4960</w:t>
            </w:r>
          </w:p>
        </w:tc>
        <w:tc>
          <w:tcPr>
            <w:tcW w:w="0" w:type="auto"/>
            <w:tcBorders>
              <w:top w:val="single" w:sz="6" w:space="0" w:color="CCCCCC"/>
              <w:left w:val="single" w:sz="6" w:space="0" w:color="CCCCCC"/>
              <w:bottom w:val="single" w:sz="6" w:space="0" w:color="CCCCCC"/>
              <w:right w:val="single" w:sz="6" w:space="0" w:color="CCCCCC"/>
            </w:tcBorders>
            <w:shd w:val="clear" w:color="auto" w:fill="DBE5F1"/>
            <w:tcMar>
              <w:top w:w="0" w:type="dxa"/>
              <w:left w:w="45" w:type="dxa"/>
              <w:bottom w:w="0" w:type="dxa"/>
              <w:right w:w="45" w:type="dxa"/>
            </w:tcMar>
            <w:vAlign w:val="bottom"/>
            <w:hideMark/>
          </w:tcPr>
          <w:p w14:paraId="6ACEB7D2"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11.74%</w:t>
            </w:r>
          </w:p>
        </w:tc>
      </w:tr>
      <w:tr w:rsidR="00A930D6" w:rsidRPr="009C0274" w14:paraId="616B7A80" w14:textId="77777777" w:rsidTr="00CC3A5C">
        <w:trPr>
          <w:trHeight w:val="289"/>
        </w:trPr>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153E0902"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2019</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07EC4CEC"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45366</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0F4FC03F" w14:textId="77777777" w:rsidR="00774AC5" w:rsidRPr="009C0274" w:rsidRDefault="00774AC5" w:rsidP="00774AC5">
            <w:pPr>
              <w:spacing w:after="0" w:line="240" w:lineRule="auto"/>
              <w:jc w:val="right"/>
              <w:rPr>
                <w:rFonts w:ascii="Calibri" w:eastAsia="Times New Roman" w:hAnsi="Calibri" w:cs="Calibri"/>
                <w:sz w:val="20"/>
                <w:szCs w:val="20"/>
                <w:lang w:eastAsia="es-AR"/>
              </w:rPr>
            </w:pPr>
            <w:r w:rsidRPr="009C0274">
              <w:rPr>
                <w:rFonts w:ascii="Calibri" w:eastAsia="Times New Roman" w:hAnsi="Calibri" w:cs="Calibri"/>
                <w:sz w:val="20"/>
                <w:szCs w:val="20"/>
                <w:lang w:eastAsia="es-AR"/>
              </w:rPr>
              <w:t>4915</w:t>
            </w:r>
          </w:p>
        </w:tc>
        <w:tc>
          <w:tcPr>
            <w:tcW w:w="0" w:type="auto"/>
            <w:tcBorders>
              <w:top w:val="single" w:sz="6" w:space="0" w:color="CCCCCC"/>
              <w:left w:val="single" w:sz="6" w:space="0" w:color="CCCCCC"/>
              <w:bottom w:val="single" w:sz="6" w:space="0" w:color="CCCCCC"/>
              <w:right w:val="single" w:sz="6" w:space="0" w:color="CCCCCC"/>
            </w:tcBorders>
            <w:shd w:val="clear" w:color="auto" w:fill="B8CCE4"/>
            <w:tcMar>
              <w:top w:w="0" w:type="dxa"/>
              <w:left w:w="45" w:type="dxa"/>
              <w:bottom w:w="0" w:type="dxa"/>
              <w:right w:w="45" w:type="dxa"/>
            </w:tcMar>
            <w:vAlign w:val="bottom"/>
            <w:hideMark/>
          </w:tcPr>
          <w:p w14:paraId="018EE172" w14:textId="77777777" w:rsidR="00774AC5" w:rsidRPr="009C0274" w:rsidRDefault="00774AC5" w:rsidP="00774AC5">
            <w:pPr>
              <w:spacing w:after="0" w:line="240" w:lineRule="auto"/>
              <w:jc w:val="right"/>
              <w:rPr>
                <w:rFonts w:ascii="Calibri" w:eastAsia="Times New Roman" w:hAnsi="Calibri" w:cs="Calibri"/>
                <w:color w:val="000000"/>
                <w:sz w:val="20"/>
                <w:szCs w:val="20"/>
                <w:lang w:eastAsia="es-AR"/>
              </w:rPr>
            </w:pPr>
            <w:r w:rsidRPr="009C0274">
              <w:rPr>
                <w:rFonts w:ascii="Calibri" w:eastAsia="Times New Roman" w:hAnsi="Calibri" w:cs="Calibri"/>
                <w:color w:val="000000"/>
                <w:sz w:val="20"/>
                <w:szCs w:val="20"/>
                <w:lang w:eastAsia="es-AR"/>
              </w:rPr>
              <w:t>10.83%</w:t>
            </w:r>
          </w:p>
        </w:tc>
      </w:tr>
    </w:tbl>
    <w:p w14:paraId="10442DC6" w14:textId="77777777" w:rsidR="00774AC5" w:rsidRDefault="00774AC5" w:rsidP="00D43127">
      <w:pPr>
        <w:jc w:val="both"/>
        <w:rPr>
          <w:rFonts w:ascii="Times New Roman" w:hAnsi="Times New Roman" w:cs="Times New Roman"/>
          <w:sz w:val="18"/>
          <w:szCs w:val="18"/>
        </w:rPr>
      </w:pPr>
    </w:p>
    <w:p w14:paraId="74355E9A" w14:textId="77777777" w:rsidR="00774AC5" w:rsidRDefault="00774AC5" w:rsidP="00D43127">
      <w:pPr>
        <w:jc w:val="both"/>
        <w:rPr>
          <w:rFonts w:ascii="Times New Roman" w:hAnsi="Times New Roman" w:cs="Times New Roman"/>
          <w:sz w:val="18"/>
          <w:szCs w:val="18"/>
        </w:rPr>
      </w:pPr>
    </w:p>
    <w:p w14:paraId="16BDA936" w14:textId="77777777" w:rsidR="00774AC5" w:rsidRDefault="00774AC5" w:rsidP="00D43127">
      <w:pPr>
        <w:jc w:val="both"/>
        <w:rPr>
          <w:rFonts w:ascii="Times New Roman" w:hAnsi="Times New Roman" w:cs="Times New Roman"/>
          <w:sz w:val="18"/>
          <w:szCs w:val="18"/>
        </w:rPr>
      </w:pPr>
    </w:p>
    <w:p w14:paraId="024BD96B" w14:textId="77777777" w:rsidR="00774AC5" w:rsidRDefault="00774AC5" w:rsidP="00D43127">
      <w:pPr>
        <w:jc w:val="both"/>
        <w:rPr>
          <w:rFonts w:ascii="Times New Roman" w:hAnsi="Times New Roman" w:cs="Times New Roman"/>
          <w:sz w:val="18"/>
          <w:szCs w:val="18"/>
        </w:rPr>
      </w:pPr>
    </w:p>
    <w:p w14:paraId="69E1CFC6" w14:textId="77777777" w:rsidR="00774AC5" w:rsidRDefault="00774AC5" w:rsidP="00D43127">
      <w:pPr>
        <w:jc w:val="both"/>
        <w:rPr>
          <w:rFonts w:ascii="Times New Roman" w:hAnsi="Times New Roman" w:cs="Times New Roman"/>
          <w:sz w:val="18"/>
          <w:szCs w:val="18"/>
        </w:rPr>
      </w:pPr>
    </w:p>
    <w:p w14:paraId="173638AA" w14:textId="77777777" w:rsidR="00774AC5" w:rsidRDefault="00774AC5" w:rsidP="00D43127">
      <w:pPr>
        <w:jc w:val="both"/>
        <w:rPr>
          <w:rFonts w:ascii="Times New Roman" w:hAnsi="Times New Roman" w:cs="Times New Roman"/>
          <w:sz w:val="18"/>
          <w:szCs w:val="18"/>
        </w:rPr>
      </w:pPr>
    </w:p>
    <w:p w14:paraId="2F51F504" w14:textId="77777777" w:rsidR="00774AC5" w:rsidRDefault="00774AC5" w:rsidP="00D43127">
      <w:pPr>
        <w:jc w:val="both"/>
        <w:rPr>
          <w:rFonts w:ascii="Times New Roman" w:hAnsi="Times New Roman" w:cs="Times New Roman"/>
          <w:sz w:val="18"/>
          <w:szCs w:val="18"/>
        </w:rPr>
      </w:pPr>
    </w:p>
    <w:p w14:paraId="14672CFA" w14:textId="77777777" w:rsidR="00774AC5" w:rsidRDefault="00774AC5" w:rsidP="00D43127">
      <w:pPr>
        <w:jc w:val="both"/>
        <w:rPr>
          <w:rFonts w:ascii="Times New Roman" w:hAnsi="Times New Roman" w:cs="Times New Roman"/>
          <w:sz w:val="18"/>
          <w:szCs w:val="18"/>
        </w:rPr>
      </w:pPr>
    </w:p>
    <w:p w14:paraId="4AC7027F" w14:textId="77777777" w:rsidR="00DE7F2D" w:rsidRDefault="00DE7F2D" w:rsidP="00D43127">
      <w:pPr>
        <w:jc w:val="both"/>
        <w:rPr>
          <w:rFonts w:ascii="Times New Roman" w:hAnsi="Times New Roman" w:cs="Times New Roman"/>
          <w:sz w:val="18"/>
          <w:szCs w:val="18"/>
        </w:rPr>
      </w:pPr>
    </w:p>
    <w:p w14:paraId="06BF8042" w14:textId="77777777" w:rsidR="00433318" w:rsidRDefault="00433318" w:rsidP="00D43127">
      <w:pPr>
        <w:jc w:val="both"/>
        <w:rPr>
          <w:rFonts w:ascii="Times New Roman" w:hAnsi="Times New Roman" w:cs="Times New Roman"/>
          <w:sz w:val="18"/>
          <w:szCs w:val="18"/>
        </w:rPr>
      </w:pPr>
    </w:p>
    <w:p w14:paraId="7ADD8BB5" w14:textId="77777777" w:rsidR="00433318" w:rsidRDefault="00433318" w:rsidP="00D43127">
      <w:pPr>
        <w:jc w:val="both"/>
        <w:rPr>
          <w:rFonts w:ascii="Times New Roman" w:hAnsi="Times New Roman" w:cs="Times New Roman"/>
          <w:sz w:val="18"/>
          <w:szCs w:val="18"/>
        </w:rPr>
      </w:pPr>
    </w:p>
    <w:p w14:paraId="728EB17A" w14:textId="77777777" w:rsidR="00433318" w:rsidRDefault="00433318" w:rsidP="00D43127">
      <w:pPr>
        <w:jc w:val="both"/>
        <w:rPr>
          <w:rFonts w:ascii="Times New Roman" w:hAnsi="Times New Roman" w:cs="Times New Roman"/>
          <w:sz w:val="18"/>
          <w:szCs w:val="18"/>
        </w:rPr>
      </w:pPr>
    </w:p>
    <w:p w14:paraId="3AE9E786" w14:textId="77777777" w:rsidR="009C4165" w:rsidRDefault="009C4165" w:rsidP="00D43127">
      <w:pPr>
        <w:jc w:val="both"/>
        <w:rPr>
          <w:rFonts w:ascii="Times New Roman" w:hAnsi="Times New Roman" w:cs="Times New Roman"/>
          <w:sz w:val="18"/>
          <w:szCs w:val="18"/>
        </w:rPr>
      </w:pPr>
    </w:p>
    <w:p w14:paraId="213B3068" w14:textId="77777777" w:rsidR="009C4165" w:rsidRDefault="009C4165" w:rsidP="00D43127">
      <w:pPr>
        <w:jc w:val="both"/>
        <w:rPr>
          <w:rFonts w:ascii="Times New Roman" w:hAnsi="Times New Roman" w:cs="Times New Roman"/>
          <w:sz w:val="18"/>
          <w:szCs w:val="18"/>
        </w:rPr>
      </w:pPr>
    </w:p>
    <w:p w14:paraId="2120CF57" w14:textId="77777777" w:rsidR="00790FA1" w:rsidRDefault="00790FA1" w:rsidP="00D43127">
      <w:pPr>
        <w:jc w:val="both"/>
        <w:rPr>
          <w:rFonts w:ascii="Times New Roman" w:hAnsi="Times New Roman" w:cs="Times New Roman"/>
          <w:sz w:val="18"/>
          <w:szCs w:val="18"/>
        </w:rPr>
      </w:pPr>
    </w:p>
    <w:p w14:paraId="761518DF" w14:textId="77777777" w:rsidR="00790FA1" w:rsidRDefault="00790FA1" w:rsidP="00D43127">
      <w:pPr>
        <w:jc w:val="both"/>
        <w:rPr>
          <w:rFonts w:ascii="Times New Roman" w:hAnsi="Times New Roman" w:cs="Times New Roman"/>
          <w:sz w:val="18"/>
          <w:szCs w:val="18"/>
        </w:rPr>
      </w:pPr>
    </w:p>
    <w:p w14:paraId="0622177D" w14:textId="68DC086E" w:rsidR="005953F3" w:rsidRDefault="00D43127" w:rsidP="008C07B0">
      <w:pPr>
        <w:jc w:val="both"/>
        <w:rPr>
          <w:rFonts w:ascii="docs-Calibri" w:hAnsi="docs-Calibri"/>
          <w:color w:val="000000"/>
          <w:sz w:val="18"/>
          <w:szCs w:val="18"/>
        </w:rPr>
      </w:pPr>
      <w:r w:rsidRPr="00D43127">
        <w:rPr>
          <w:rFonts w:ascii="Times New Roman" w:hAnsi="Times New Roman" w:cs="Times New Roman"/>
          <w:sz w:val="18"/>
          <w:szCs w:val="18"/>
        </w:rPr>
        <w:t xml:space="preserve">Elaboración propia de la Unidad de Planificación Estratégica del Ministerio de Justicia PBA, conforme la información del </w:t>
      </w:r>
      <w:r w:rsidRPr="00D43127">
        <w:rPr>
          <w:rFonts w:ascii="Times New Roman" w:hAnsi="Times New Roman" w:cs="Times New Roman"/>
          <w:color w:val="000000"/>
          <w:sz w:val="18"/>
          <w:szCs w:val="18"/>
        </w:rPr>
        <w:t>Sistema Nacional de Estadísticas sobre Ejecución de la Pena (para los años 2005/2018) y de la Unidad de Gestión y Coordinación Estadística del SPB (para el año 2019).</w:t>
      </w:r>
      <w:r w:rsidRPr="00D43127">
        <w:rPr>
          <w:rFonts w:ascii="docs-Calibri" w:hAnsi="docs-Calibri"/>
          <w:color w:val="000000"/>
          <w:sz w:val="18"/>
          <w:szCs w:val="18"/>
        </w:rPr>
        <w:t xml:space="preserve"> </w:t>
      </w:r>
    </w:p>
    <w:p w14:paraId="7B666F31" w14:textId="5981EE74" w:rsidR="00D43127" w:rsidRPr="00A930D6" w:rsidRDefault="00D11346" w:rsidP="00CC3A5C">
      <w:pPr>
        <w:jc w:val="center"/>
        <w:rPr>
          <w:rFonts w:ascii="Times New Roman" w:hAnsi="Times New Roman" w:cs="Times New Roman"/>
          <w:i/>
          <w:iCs/>
          <w:color w:val="000000"/>
          <w:sz w:val="20"/>
          <w:szCs w:val="20"/>
        </w:rPr>
      </w:pPr>
      <w:r w:rsidRPr="00A930D6">
        <w:rPr>
          <w:rFonts w:ascii="Times New Roman" w:hAnsi="Times New Roman" w:cs="Times New Roman"/>
          <w:i/>
          <w:iCs/>
          <w:noProof/>
          <w:lang w:val="es-CO" w:eastAsia="es-CO"/>
        </w:rPr>
        <w:lastRenderedPageBreak/>
        <w:drawing>
          <wp:anchor distT="0" distB="0" distL="114300" distR="114300" simplePos="0" relativeHeight="251660288" behindDoc="0" locked="0" layoutInCell="1" allowOverlap="1" wp14:anchorId="3AC7DC4A" wp14:editId="6A020B46">
            <wp:simplePos x="0" y="0"/>
            <wp:positionH relativeFrom="margin">
              <wp:posOffset>175895</wp:posOffset>
            </wp:positionH>
            <wp:positionV relativeFrom="paragraph">
              <wp:posOffset>195387</wp:posOffset>
            </wp:positionV>
            <wp:extent cx="5040630" cy="3021330"/>
            <wp:effectExtent l="0" t="0" r="7620"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remento preses droga.jpeg"/>
                    <pic:cNvPicPr/>
                  </pic:nvPicPr>
                  <pic:blipFill>
                    <a:blip r:embed="rId10">
                      <a:extLst>
                        <a:ext uri="{28A0092B-C50C-407E-A947-70E740481C1C}">
                          <a14:useLocalDpi xmlns:a14="http://schemas.microsoft.com/office/drawing/2010/main" val="0"/>
                        </a:ext>
                      </a:extLst>
                    </a:blip>
                    <a:stretch>
                      <a:fillRect/>
                    </a:stretch>
                  </pic:blipFill>
                  <pic:spPr>
                    <a:xfrm>
                      <a:off x="0" y="0"/>
                      <a:ext cx="5040630" cy="3021330"/>
                    </a:xfrm>
                    <a:prstGeom prst="rect">
                      <a:avLst/>
                    </a:prstGeom>
                  </pic:spPr>
                </pic:pic>
              </a:graphicData>
            </a:graphic>
            <wp14:sizeRelH relativeFrom="margin">
              <wp14:pctWidth>0</wp14:pctWidth>
            </wp14:sizeRelH>
            <wp14:sizeRelV relativeFrom="margin">
              <wp14:pctHeight>0</wp14:pctHeight>
            </wp14:sizeRelV>
          </wp:anchor>
        </w:drawing>
      </w:r>
      <w:r w:rsidR="00A930D6" w:rsidRPr="00A930D6">
        <w:rPr>
          <w:rFonts w:ascii="Times New Roman" w:hAnsi="Times New Roman" w:cs="Times New Roman"/>
          <w:i/>
          <w:iCs/>
          <w:color w:val="000000"/>
          <w:sz w:val="20"/>
          <w:szCs w:val="20"/>
        </w:rPr>
        <w:t>Gráfico n°3:</w:t>
      </w:r>
      <w:r w:rsidR="00A930D6">
        <w:rPr>
          <w:rFonts w:ascii="Times New Roman" w:hAnsi="Times New Roman" w:cs="Times New Roman"/>
          <w:i/>
          <w:iCs/>
          <w:color w:val="000000"/>
          <w:sz w:val="20"/>
          <w:szCs w:val="20"/>
        </w:rPr>
        <w:t xml:space="preserve"> crecimiento de la población en cárceles por infracción ley 23.737</w:t>
      </w:r>
    </w:p>
    <w:p w14:paraId="61B0C6F0" w14:textId="092F9973" w:rsidR="00F233AA" w:rsidRPr="00D11346" w:rsidRDefault="00D11346" w:rsidP="00B8620C">
      <w:pPr>
        <w:jc w:val="both"/>
        <w:rPr>
          <w:rFonts w:ascii="docs-Calibri" w:hAnsi="docs-Calibri"/>
          <w:color w:val="000000"/>
          <w:sz w:val="18"/>
          <w:szCs w:val="18"/>
        </w:rPr>
      </w:pPr>
      <w:r w:rsidRPr="00D43127">
        <w:rPr>
          <w:rFonts w:ascii="Times New Roman" w:hAnsi="Times New Roman" w:cs="Times New Roman"/>
          <w:sz w:val="18"/>
          <w:szCs w:val="18"/>
        </w:rPr>
        <w:t xml:space="preserve">Elaboración propia de la Unidad de Planificación Estratégica del Ministerio de Justicia PBA, conforme la información del </w:t>
      </w:r>
      <w:r w:rsidRPr="00D43127">
        <w:rPr>
          <w:rFonts w:ascii="Times New Roman" w:hAnsi="Times New Roman" w:cs="Times New Roman"/>
          <w:color w:val="000000"/>
          <w:sz w:val="18"/>
          <w:szCs w:val="18"/>
        </w:rPr>
        <w:t>Sistema Nacional de Estadísticas sobre Ejecución de la Pena (para los años 2005/2018) y de la Unidad de Gestión y Coordinación Estadística del SPB (para el año 2019).</w:t>
      </w:r>
      <w:r w:rsidRPr="00D43127">
        <w:rPr>
          <w:rFonts w:ascii="docs-Calibri" w:hAnsi="docs-Calibri"/>
          <w:color w:val="000000"/>
          <w:sz w:val="18"/>
          <w:szCs w:val="18"/>
        </w:rPr>
        <w:t xml:space="preserve"> </w:t>
      </w:r>
    </w:p>
    <w:p w14:paraId="217E529B" w14:textId="39843875" w:rsidR="00790FA1" w:rsidRPr="00F257D4" w:rsidRDefault="008F3F21" w:rsidP="00F257D4">
      <w:pPr>
        <w:ind w:firstLine="708"/>
        <w:jc w:val="both"/>
        <w:rPr>
          <w:rFonts w:ascii="Times New Roman" w:hAnsi="Times New Roman" w:cs="Times New Roman"/>
          <w:sz w:val="24"/>
          <w:szCs w:val="24"/>
        </w:rPr>
      </w:pPr>
      <w:r>
        <w:rPr>
          <w:rFonts w:ascii="Times New Roman" w:hAnsi="Times New Roman" w:cs="Times New Roman"/>
          <w:sz w:val="24"/>
          <w:szCs w:val="24"/>
        </w:rPr>
        <w:t xml:space="preserve">En función de lo expuesto, </w:t>
      </w:r>
      <w:r w:rsidR="00181FE8">
        <w:rPr>
          <w:rFonts w:ascii="Times New Roman" w:hAnsi="Times New Roman" w:cs="Times New Roman"/>
          <w:sz w:val="24"/>
          <w:szCs w:val="24"/>
        </w:rPr>
        <w:t>se construye un panorama integral</w:t>
      </w:r>
      <w:r w:rsidR="00AD743A">
        <w:rPr>
          <w:rFonts w:ascii="Times New Roman" w:hAnsi="Times New Roman" w:cs="Times New Roman"/>
          <w:sz w:val="24"/>
          <w:szCs w:val="24"/>
        </w:rPr>
        <w:t xml:space="preserve">, que </w:t>
      </w:r>
      <w:r w:rsidR="00181FE8">
        <w:rPr>
          <w:rFonts w:ascii="Times New Roman" w:hAnsi="Times New Roman" w:cs="Times New Roman"/>
          <w:sz w:val="24"/>
          <w:szCs w:val="24"/>
        </w:rPr>
        <w:t xml:space="preserve">da cuenta </w:t>
      </w:r>
      <w:r w:rsidR="009A00ED">
        <w:rPr>
          <w:rFonts w:ascii="Times New Roman" w:hAnsi="Times New Roman" w:cs="Times New Roman"/>
          <w:sz w:val="24"/>
          <w:szCs w:val="24"/>
        </w:rPr>
        <w:t>de la</w:t>
      </w:r>
      <w:r w:rsidR="00181FE8">
        <w:rPr>
          <w:rFonts w:ascii="Times New Roman" w:hAnsi="Times New Roman" w:cs="Times New Roman"/>
          <w:sz w:val="24"/>
          <w:szCs w:val="24"/>
        </w:rPr>
        <w:t xml:space="preserve"> importantísima cantidad de personas, </w:t>
      </w:r>
      <w:r w:rsidR="006C01AD">
        <w:rPr>
          <w:rFonts w:ascii="Times New Roman" w:hAnsi="Times New Roman" w:cs="Times New Roman"/>
          <w:sz w:val="24"/>
          <w:szCs w:val="24"/>
        </w:rPr>
        <w:t>recursos materiales</w:t>
      </w:r>
      <w:r w:rsidR="008C07B0">
        <w:rPr>
          <w:rFonts w:ascii="Times New Roman" w:hAnsi="Times New Roman" w:cs="Times New Roman"/>
          <w:sz w:val="24"/>
          <w:szCs w:val="24"/>
        </w:rPr>
        <w:t>,</w:t>
      </w:r>
      <w:r w:rsidR="006C01AD">
        <w:rPr>
          <w:rFonts w:ascii="Times New Roman" w:hAnsi="Times New Roman" w:cs="Times New Roman"/>
          <w:sz w:val="24"/>
          <w:szCs w:val="24"/>
        </w:rPr>
        <w:t xml:space="preserve"> </w:t>
      </w:r>
      <w:r w:rsidR="00181FE8">
        <w:rPr>
          <w:rFonts w:ascii="Times New Roman" w:hAnsi="Times New Roman" w:cs="Times New Roman"/>
          <w:sz w:val="24"/>
          <w:szCs w:val="24"/>
        </w:rPr>
        <w:t xml:space="preserve">y tiempo, que viene destinando </w:t>
      </w:r>
      <w:r w:rsidR="00AD743A">
        <w:rPr>
          <w:rFonts w:ascii="Times New Roman" w:hAnsi="Times New Roman" w:cs="Times New Roman"/>
          <w:sz w:val="24"/>
          <w:szCs w:val="24"/>
        </w:rPr>
        <w:t xml:space="preserve">la Provincia </w:t>
      </w:r>
      <w:r w:rsidR="00FC74EF">
        <w:rPr>
          <w:rFonts w:ascii="Times New Roman" w:hAnsi="Times New Roman" w:cs="Times New Roman"/>
          <w:sz w:val="24"/>
          <w:szCs w:val="24"/>
        </w:rPr>
        <w:t>-ininterrumpidamente desde el 2005-,</w:t>
      </w:r>
      <w:r w:rsidR="00181FE8">
        <w:rPr>
          <w:rFonts w:ascii="Times New Roman" w:hAnsi="Times New Roman" w:cs="Times New Roman"/>
          <w:sz w:val="24"/>
          <w:szCs w:val="24"/>
        </w:rPr>
        <w:t xml:space="preserve"> en prevención, persecución y sanción </w:t>
      </w:r>
      <w:r w:rsidR="00FC74EF">
        <w:rPr>
          <w:rFonts w:ascii="Times New Roman" w:hAnsi="Times New Roman" w:cs="Times New Roman"/>
          <w:sz w:val="24"/>
          <w:szCs w:val="24"/>
        </w:rPr>
        <w:t xml:space="preserve">en materia de estupefacientes. Especialmente, a través de </w:t>
      </w:r>
      <w:r w:rsidR="00D11346">
        <w:rPr>
          <w:rFonts w:ascii="Times New Roman" w:hAnsi="Times New Roman" w:cs="Times New Roman"/>
          <w:sz w:val="24"/>
          <w:szCs w:val="24"/>
        </w:rPr>
        <w:t xml:space="preserve">sus </w:t>
      </w:r>
      <w:r w:rsidR="00FC74EF">
        <w:rPr>
          <w:rFonts w:ascii="Times New Roman" w:hAnsi="Times New Roman" w:cs="Times New Roman"/>
          <w:sz w:val="24"/>
          <w:szCs w:val="24"/>
        </w:rPr>
        <w:t xml:space="preserve">Fuerzas de Seguridad, </w:t>
      </w:r>
      <w:r w:rsidR="008C07B0">
        <w:rPr>
          <w:rFonts w:ascii="Times New Roman" w:hAnsi="Times New Roman" w:cs="Times New Roman"/>
          <w:sz w:val="24"/>
          <w:szCs w:val="24"/>
        </w:rPr>
        <w:t xml:space="preserve">el </w:t>
      </w:r>
      <w:r w:rsidR="00FC74EF">
        <w:rPr>
          <w:rFonts w:ascii="Times New Roman" w:hAnsi="Times New Roman" w:cs="Times New Roman"/>
          <w:sz w:val="24"/>
          <w:szCs w:val="24"/>
        </w:rPr>
        <w:t>Poder Judicial y</w:t>
      </w:r>
      <w:r w:rsidR="008C07B0">
        <w:rPr>
          <w:rFonts w:ascii="Times New Roman" w:hAnsi="Times New Roman" w:cs="Times New Roman"/>
          <w:sz w:val="24"/>
          <w:szCs w:val="24"/>
        </w:rPr>
        <w:t xml:space="preserve"> el</w:t>
      </w:r>
      <w:r w:rsidR="00FC74EF">
        <w:rPr>
          <w:rFonts w:ascii="Times New Roman" w:hAnsi="Times New Roman" w:cs="Times New Roman"/>
          <w:sz w:val="24"/>
          <w:szCs w:val="24"/>
        </w:rPr>
        <w:t xml:space="preserve"> Servicio Penitenciario</w:t>
      </w:r>
      <w:r w:rsidR="009A00ED">
        <w:rPr>
          <w:rFonts w:ascii="Times New Roman" w:hAnsi="Times New Roman" w:cs="Times New Roman"/>
          <w:sz w:val="24"/>
          <w:szCs w:val="24"/>
        </w:rPr>
        <w:t xml:space="preserve">. </w:t>
      </w:r>
      <w:r w:rsidR="006C01AD">
        <w:rPr>
          <w:rFonts w:ascii="Times New Roman" w:hAnsi="Times New Roman" w:cs="Times New Roman"/>
          <w:sz w:val="24"/>
          <w:szCs w:val="24"/>
        </w:rPr>
        <w:t xml:space="preserve">Y </w:t>
      </w:r>
      <w:r w:rsidR="009A00ED">
        <w:rPr>
          <w:rFonts w:ascii="Times New Roman" w:hAnsi="Times New Roman" w:cs="Times New Roman"/>
          <w:sz w:val="24"/>
          <w:szCs w:val="24"/>
        </w:rPr>
        <w:t>si bien por las características institucionales y las pr</w:t>
      </w:r>
      <w:r w:rsidR="0037657E">
        <w:rPr>
          <w:rFonts w:ascii="Times New Roman" w:hAnsi="Times New Roman" w:cs="Times New Roman"/>
          <w:sz w:val="24"/>
          <w:szCs w:val="24"/>
        </w:rPr>
        <w:t>á</w:t>
      </w:r>
      <w:r w:rsidR="009A00ED">
        <w:rPr>
          <w:rFonts w:ascii="Times New Roman" w:hAnsi="Times New Roman" w:cs="Times New Roman"/>
          <w:sz w:val="24"/>
          <w:szCs w:val="24"/>
        </w:rPr>
        <w:t>cticas cotidianas de est</w:t>
      </w:r>
      <w:r w:rsidR="006C01AD">
        <w:rPr>
          <w:rFonts w:ascii="Times New Roman" w:hAnsi="Times New Roman" w:cs="Times New Roman"/>
          <w:sz w:val="24"/>
          <w:szCs w:val="24"/>
        </w:rPr>
        <w:t>a</w:t>
      </w:r>
      <w:r w:rsidR="009A00ED">
        <w:rPr>
          <w:rFonts w:ascii="Times New Roman" w:hAnsi="Times New Roman" w:cs="Times New Roman"/>
          <w:sz w:val="24"/>
          <w:szCs w:val="24"/>
        </w:rPr>
        <w:t xml:space="preserve">s </w:t>
      </w:r>
      <w:r w:rsidR="006C01AD">
        <w:rPr>
          <w:rFonts w:ascii="Times New Roman" w:hAnsi="Times New Roman" w:cs="Times New Roman"/>
          <w:sz w:val="24"/>
          <w:szCs w:val="24"/>
        </w:rPr>
        <w:t xml:space="preserve">instituciones, </w:t>
      </w:r>
      <w:r w:rsidR="009A00ED">
        <w:rPr>
          <w:rFonts w:ascii="Times New Roman" w:hAnsi="Times New Roman" w:cs="Times New Roman"/>
          <w:sz w:val="24"/>
          <w:szCs w:val="24"/>
        </w:rPr>
        <w:t xml:space="preserve">se dificulta </w:t>
      </w:r>
      <w:r w:rsidR="00714BF3">
        <w:rPr>
          <w:rFonts w:ascii="Times New Roman" w:hAnsi="Times New Roman" w:cs="Times New Roman"/>
          <w:sz w:val="24"/>
          <w:szCs w:val="24"/>
        </w:rPr>
        <w:t xml:space="preserve">calcular </w:t>
      </w:r>
      <w:r w:rsidR="009A00ED">
        <w:rPr>
          <w:rFonts w:ascii="Times New Roman" w:hAnsi="Times New Roman" w:cs="Times New Roman"/>
          <w:sz w:val="24"/>
          <w:szCs w:val="24"/>
        </w:rPr>
        <w:t xml:space="preserve">el gasto exacto, </w:t>
      </w:r>
      <w:r w:rsidR="00714BF3">
        <w:rPr>
          <w:rFonts w:ascii="Times New Roman" w:hAnsi="Times New Roman" w:cs="Times New Roman"/>
          <w:sz w:val="24"/>
          <w:szCs w:val="24"/>
        </w:rPr>
        <w:t>s</w:t>
      </w:r>
      <w:r w:rsidR="0037657E">
        <w:rPr>
          <w:rFonts w:ascii="Times New Roman" w:hAnsi="Times New Roman" w:cs="Times New Roman"/>
          <w:sz w:val="24"/>
          <w:szCs w:val="24"/>
        </w:rPr>
        <w:t>í</w:t>
      </w:r>
      <w:r w:rsidR="00714BF3">
        <w:rPr>
          <w:rFonts w:ascii="Times New Roman" w:hAnsi="Times New Roman" w:cs="Times New Roman"/>
          <w:sz w:val="24"/>
          <w:szCs w:val="24"/>
        </w:rPr>
        <w:t xml:space="preserve"> </w:t>
      </w:r>
      <w:r w:rsidR="009A00ED">
        <w:rPr>
          <w:rFonts w:ascii="Times New Roman" w:hAnsi="Times New Roman" w:cs="Times New Roman"/>
          <w:sz w:val="24"/>
          <w:szCs w:val="24"/>
        </w:rPr>
        <w:t xml:space="preserve">se </w:t>
      </w:r>
      <w:r w:rsidR="00FD6C49">
        <w:rPr>
          <w:rFonts w:ascii="Times New Roman" w:hAnsi="Times New Roman" w:cs="Times New Roman"/>
          <w:sz w:val="24"/>
          <w:szCs w:val="24"/>
        </w:rPr>
        <w:t xml:space="preserve">ha puesto a la vista </w:t>
      </w:r>
      <w:r w:rsidR="006C01AD">
        <w:rPr>
          <w:rFonts w:ascii="Times New Roman" w:hAnsi="Times New Roman" w:cs="Times New Roman"/>
          <w:sz w:val="24"/>
          <w:szCs w:val="24"/>
        </w:rPr>
        <w:t xml:space="preserve">que necesariamente </w:t>
      </w:r>
      <w:r w:rsidR="009A00ED">
        <w:rPr>
          <w:rFonts w:ascii="Times New Roman" w:hAnsi="Times New Roman" w:cs="Times New Roman"/>
          <w:sz w:val="24"/>
          <w:szCs w:val="24"/>
        </w:rPr>
        <w:t xml:space="preserve">la Provincia </w:t>
      </w:r>
      <w:r w:rsidR="0037657E">
        <w:rPr>
          <w:rFonts w:ascii="Times New Roman" w:hAnsi="Times New Roman" w:cs="Times New Roman"/>
          <w:sz w:val="24"/>
          <w:szCs w:val="24"/>
        </w:rPr>
        <w:t xml:space="preserve">destina </w:t>
      </w:r>
      <w:r w:rsidR="009A00ED">
        <w:rPr>
          <w:rFonts w:ascii="Times New Roman" w:hAnsi="Times New Roman" w:cs="Times New Roman"/>
          <w:sz w:val="24"/>
          <w:szCs w:val="24"/>
        </w:rPr>
        <w:t>una parte no menor de su presupuesto público en estas cuestiones.</w:t>
      </w:r>
      <w:r w:rsidR="00FD6C49">
        <w:rPr>
          <w:rFonts w:ascii="Times New Roman" w:hAnsi="Times New Roman" w:cs="Times New Roman"/>
          <w:sz w:val="24"/>
          <w:szCs w:val="24"/>
        </w:rPr>
        <w:t xml:space="preserve"> Más allá de este obstáculo, </w:t>
      </w:r>
      <w:r w:rsidR="0045722C">
        <w:rPr>
          <w:rFonts w:ascii="Times New Roman" w:hAnsi="Times New Roman" w:cs="Times New Roman"/>
          <w:sz w:val="24"/>
          <w:szCs w:val="24"/>
        </w:rPr>
        <w:t>se ha</w:t>
      </w:r>
      <w:r w:rsidR="00D72287">
        <w:rPr>
          <w:rFonts w:ascii="Times New Roman" w:hAnsi="Times New Roman" w:cs="Times New Roman"/>
          <w:sz w:val="24"/>
          <w:szCs w:val="24"/>
        </w:rPr>
        <w:t>n</w:t>
      </w:r>
      <w:r w:rsidR="0045722C">
        <w:rPr>
          <w:rFonts w:ascii="Times New Roman" w:hAnsi="Times New Roman" w:cs="Times New Roman"/>
          <w:sz w:val="24"/>
          <w:szCs w:val="24"/>
        </w:rPr>
        <w:t xml:space="preserve"> realizado </w:t>
      </w:r>
      <w:r w:rsidR="00D72287">
        <w:rPr>
          <w:rFonts w:ascii="Times New Roman" w:hAnsi="Times New Roman" w:cs="Times New Roman"/>
          <w:sz w:val="24"/>
          <w:szCs w:val="24"/>
        </w:rPr>
        <w:t>dos</w:t>
      </w:r>
      <w:r w:rsidR="0045722C">
        <w:rPr>
          <w:rFonts w:ascii="Times New Roman" w:hAnsi="Times New Roman" w:cs="Times New Roman"/>
          <w:sz w:val="24"/>
          <w:szCs w:val="24"/>
        </w:rPr>
        <w:t xml:space="preserve"> cálculo</w:t>
      </w:r>
      <w:r w:rsidR="00D72287">
        <w:rPr>
          <w:rFonts w:ascii="Times New Roman" w:hAnsi="Times New Roman" w:cs="Times New Roman"/>
          <w:sz w:val="24"/>
          <w:szCs w:val="24"/>
        </w:rPr>
        <w:t>s</w:t>
      </w:r>
      <w:r w:rsidR="0045722C">
        <w:rPr>
          <w:rFonts w:ascii="Times New Roman" w:hAnsi="Times New Roman" w:cs="Times New Roman"/>
          <w:sz w:val="24"/>
          <w:szCs w:val="24"/>
        </w:rPr>
        <w:t xml:space="preserve"> estimativo</w:t>
      </w:r>
      <w:r w:rsidR="00D72287">
        <w:rPr>
          <w:rFonts w:ascii="Times New Roman" w:hAnsi="Times New Roman" w:cs="Times New Roman"/>
          <w:sz w:val="24"/>
          <w:szCs w:val="24"/>
        </w:rPr>
        <w:t>s</w:t>
      </w:r>
      <w:r w:rsidR="0045722C">
        <w:rPr>
          <w:rFonts w:ascii="Times New Roman" w:hAnsi="Times New Roman" w:cs="Times New Roman"/>
          <w:sz w:val="24"/>
          <w:szCs w:val="24"/>
        </w:rPr>
        <w:t xml:space="preserve">, de cuanto han costado </w:t>
      </w:r>
      <w:r w:rsidR="00AA6FD0">
        <w:rPr>
          <w:rFonts w:ascii="Times New Roman" w:hAnsi="Times New Roman" w:cs="Times New Roman"/>
          <w:sz w:val="24"/>
          <w:szCs w:val="24"/>
        </w:rPr>
        <w:t xml:space="preserve">-anualmente- </w:t>
      </w:r>
      <w:r w:rsidR="0045722C">
        <w:rPr>
          <w:rFonts w:ascii="Times New Roman" w:hAnsi="Times New Roman" w:cs="Times New Roman"/>
          <w:sz w:val="24"/>
          <w:szCs w:val="24"/>
        </w:rPr>
        <w:t>las personas presas por infracción a la ley 23.737 desde diciembre de 2005 hasta marzo del 2020 en la Provincia. Ello, con el propósito de construir un</w:t>
      </w:r>
      <w:r w:rsidR="00D72287">
        <w:rPr>
          <w:rFonts w:ascii="Times New Roman" w:hAnsi="Times New Roman" w:cs="Times New Roman"/>
          <w:sz w:val="24"/>
          <w:szCs w:val="24"/>
        </w:rPr>
        <w:t xml:space="preserve"> parámetro</w:t>
      </w:r>
      <w:r w:rsidR="0045722C">
        <w:rPr>
          <w:rFonts w:ascii="Times New Roman" w:hAnsi="Times New Roman" w:cs="Times New Roman"/>
          <w:sz w:val="24"/>
          <w:szCs w:val="24"/>
        </w:rPr>
        <w:t xml:space="preserve"> que sirva como referencia mínima de este gasto público. </w:t>
      </w:r>
    </w:p>
    <w:p w14:paraId="3AB8D01E" w14:textId="1B72C2E5" w:rsidR="0037657E" w:rsidRDefault="00FD6C49" w:rsidP="00A02032">
      <w:pPr>
        <w:ind w:firstLine="708"/>
        <w:jc w:val="both"/>
        <w:rPr>
          <w:rFonts w:ascii="Times New Roman" w:hAnsi="Times New Roman" w:cs="Times New Roman"/>
          <w:sz w:val="24"/>
          <w:szCs w:val="24"/>
        </w:rPr>
      </w:pPr>
      <w:r>
        <w:rPr>
          <w:rFonts w:ascii="Times New Roman" w:hAnsi="Times New Roman" w:cs="Times New Roman"/>
          <w:sz w:val="24"/>
          <w:szCs w:val="24"/>
        </w:rPr>
        <w:t xml:space="preserve">En particular, </w:t>
      </w:r>
      <w:r w:rsidR="0037657E">
        <w:rPr>
          <w:rFonts w:ascii="Times New Roman" w:hAnsi="Times New Roman" w:cs="Times New Roman"/>
          <w:sz w:val="24"/>
          <w:szCs w:val="24"/>
        </w:rPr>
        <w:t>se ha procedido del siguiente modo</w:t>
      </w:r>
      <w:r w:rsidR="00AA6FD0">
        <w:rPr>
          <w:rFonts w:ascii="Times New Roman" w:hAnsi="Times New Roman" w:cs="Times New Roman"/>
          <w:sz w:val="24"/>
          <w:szCs w:val="24"/>
        </w:rPr>
        <w:t xml:space="preserve">: </w:t>
      </w:r>
    </w:p>
    <w:p w14:paraId="549F668F" w14:textId="02448A81" w:rsidR="0037657E" w:rsidRDefault="0037657E" w:rsidP="00DE7F2D">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S</w:t>
      </w:r>
      <w:r w:rsidR="00AA6FD0" w:rsidRPr="00F73B9D">
        <w:rPr>
          <w:rFonts w:ascii="Times New Roman" w:hAnsi="Times New Roman" w:cs="Times New Roman"/>
          <w:sz w:val="24"/>
          <w:szCs w:val="24"/>
        </w:rPr>
        <w:t>e ha individualizado</w:t>
      </w:r>
      <w:r w:rsidR="00807BFF">
        <w:rPr>
          <w:rFonts w:ascii="Times New Roman" w:hAnsi="Times New Roman" w:cs="Times New Roman"/>
          <w:sz w:val="24"/>
          <w:szCs w:val="24"/>
        </w:rPr>
        <w:t xml:space="preserve">, </w:t>
      </w:r>
      <w:r w:rsidR="00BD32E1">
        <w:rPr>
          <w:rFonts w:ascii="Times New Roman" w:hAnsi="Times New Roman" w:cs="Times New Roman"/>
          <w:sz w:val="24"/>
          <w:szCs w:val="24"/>
        </w:rPr>
        <w:t>d</w:t>
      </w:r>
      <w:r w:rsidR="0045722C" w:rsidRPr="00F73B9D">
        <w:rPr>
          <w:rFonts w:ascii="Times New Roman" w:hAnsi="Times New Roman" w:cs="Times New Roman"/>
          <w:sz w:val="24"/>
          <w:szCs w:val="24"/>
        </w:rPr>
        <w:t>el presupuesto anual</w:t>
      </w:r>
      <w:r w:rsidR="00E94C75">
        <w:rPr>
          <w:rFonts w:ascii="Times New Roman" w:hAnsi="Times New Roman" w:cs="Times New Roman"/>
          <w:sz w:val="24"/>
          <w:szCs w:val="24"/>
        </w:rPr>
        <w:t xml:space="preserve"> de PBA, el total de erogaciones </w:t>
      </w:r>
      <w:r w:rsidR="00AA6FD0" w:rsidRPr="00F73B9D">
        <w:rPr>
          <w:rFonts w:ascii="Times New Roman" w:hAnsi="Times New Roman" w:cs="Times New Roman"/>
          <w:sz w:val="24"/>
          <w:szCs w:val="24"/>
        </w:rPr>
        <w:t xml:space="preserve">para el </w:t>
      </w:r>
      <w:r w:rsidR="00DE7F2D">
        <w:rPr>
          <w:rFonts w:ascii="Times New Roman" w:hAnsi="Times New Roman" w:cs="Times New Roman"/>
          <w:sz w:val="24"/>
          <w:szCs w:val="24"/>
        </w:rPr>
        <w:t>S</w:t>
      </w:r>
      <w:r w:rsidR="00F93C2B">
        <w:rPr>
          <w:rFonts w:ascii="Times New Roman" w:hAnsi="Times New Roman" w:cs="Times New Roman"/>
          <w:sz w:val="24"/>
          <w:szCs w:val="24"/>
        </w:rPr>
        <w:t>ervicio</w:t>
      </w:r>
      <w:r w:rsidR="00F93C2B" w:rsidRPr="00F73B9D">
        <w:rPr>
          <w:rFonts w:ascii="Times New Roman" w:hAnsi="Times New Roman" w:cs="Times New Roman"/>
          <w:sz w:val="24"/>
          <w:szCs w:val="24"/>
        </w:rPr>
        <w:t xml:space="preserve"> </w:t>
      </w:r>
      <w:r w:rsidR="00DE7F2D">
        <w:rPr>
          <w:rFonts w:ascii="Times New Roman" w:hAnsi="Times New Roman" w:cs="Times New Roman"/>
          <w:sz w:val="24"/>
          <w:szCs w:val="24"/>
        </w:rPr>
        <w:t>P</w:t>
      </w:r>
      <w:r w:rsidR="00AA6FD0" w:rsidRPr="00F73B9D">
        <w:rPr>
          <w:rFonts w:ascii="Times New Roman" w:hAnsi="Times New Roman" w:cs="Times New Roman"/>
          <w:sz w:val="24"/>
          <w:szCs w:val="24"/>
        </w:rPr>
        <w:t>enitenciario</w:t>
      </w:r>
      <w:r>
        <w:rPr>
          <w:rFonts w:ascii="Times New Roman" w:hAnsi="Times New Roman" w:cs="Times New Roman"/>
          <w:sz w:val="24"/>
          <w:szCs w:val="24"/>
        </w:rPr>
        <w:t xml:space="preserve"> </w:t>
      </w:r>
      <w:r w:rsidR="00DE7F2D">
        <w:rPr>
          <w:rFonts w:ascii="Times New Roman" w:hAnsi="Times New Roman" w:cs="Times New Roman"/>
          <w:sz w:val="24"/>
          <w:szCs w:val="24"/>
        </w:rPr>
        <w:t>B</w:t>
      </w:r>
      <w:r>
        <w:rPr>
          <w:rFonts w:ascii="Times New Roman" w:hAnsi="Times New Roman" w:cs="Times New Roman"/>
          <w:sz w:val="24"/>
          <w:szCs w:val="24"/>
        </w:rPr>
        <w:t>onaerense</w:t>
      </w:r>
      <w:r w:rsidR="00DE7F2D">
        <w:rPr>
          <w:rFonts w:ascii="Times New Roman" w:hAnsi="Times New Roman" w:cs="Times New Roman"/>
          <w:sz w:val="24"/>
          <w:szCs w:val="24"/>
        </w:rPr>
        <w:t>;</w:t>
      </w:r>
      <w:r>
        <w:rPr>
          <w:rFonts w:ascii="Times New Roman" w:hAnsi="Times New Roman" w:cs="Times New Roman"/>
          <w:sz w:val="24"/>
          <w:szCs w:val="24"/>
        </w:rPr>
        <w:t xml:space="preserve"> </w:t>
      </w:r>
    </w:p>
    <w:p w14:paraId="01FAEDBF" w14:textId="77777777" w:rsidR="00D72287" w:rsidRDefault="0037657E" w:rsidP="00DE7F2D">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S</w:t>
      </w:r>
      <w:r w:rsidR="00AA6FD0" w:rsidRPr="00F73B9D">
        <w:rPr>
          <w:rFonts w:ascii="Times New Roman" w:hAnsi="Times New Roman" w:cs="Times New Roman"/>
          <w:sz w:val="24"/>
          <w:szCs w:val="24"/>
        </w:rPr>
        <w:t>e lo ha dividido</w:t>
      </w:r>
      <w:r w:rsidR="00D72287">
        <w:rPr>
          <w:rFonts w:ascii="Times New Roman" w:hAnsi="Times New Roman" w:cs="Times New Roman"/>
          <w:sz w:val="24"/>
          <w:szCs w:val="24"/>
        </w:rPr>
        <w:t>:</w:t>
      </w:r>
    </w:p>
    <w:p w14:paraId="32419D05" w14:textId="0AE56E70" w:rsidR="0037657E" w:rsidRPr="00F73B9D" w:rsidRDefault="00F73B9D" w:rsidP="00F73B9D">
      <w:pPr>
        <w:pStyle w:val="Prrafodelista"/>
        <w:numPr>
          <w:ilvl w:val="1"/>
          <w:numId w:val="4"/>
        </w:numPr>
        <w:jc w:val="both"/>
        <w:rPr>
          <w:rFonts w:ascii="Times New Roman" w:hAnsi="Times New Roman" w:cs="Times New Roman"/>
          <w:sz w:val="24"/>
          <w:szCs w:val="24"/>
        </w:rPr>
      </w:pPr>
      <w:r w:rsidRPr="00F73B9D">
        <w:rPr>
          <w:rFonts w:ascii="Times New Roman" w:hAnsi="Times New Roman" w:cs="Times New Roman"/>
          <w:sz w:val="24"/>
          <w:szCs w:val="24"/>
        </w:rPr>
        <w:t xml:space="preserve">En la cuenta n°1, </w:t>
      </w:r>
      <w:r w:rsidR="00D72287" w:rsidRPr="00F73B9D">
        <w:rPr>
          <w:rFonts w:ascii="Times New Roman" w:hAnsi="Times New Roman" w:cs="Times New Roman"/>
          <w:sz w:val="24"/>
          <w:szCs w:val="24"/>
        </w:rPr>
        <w:t>p</w:t>
      </w:r>
      <w:r w:rsidR="00874CCD" w:rsidRPr="00F73B9D">
        <w:rPr>
          <w:rFonts w:ascii="Times New Roman" w:hAnsi="Times New Roman" w:cs="Times New Roman"/>
          <w:sz w:val="24"/>
          <w:szCs w:val="24"/>
        </w:rPr>
        <w:t xml:space="preserve">or </w:t>
      </w:r>
      <w:r w:rsidR="00F93C2B" w:rsidRPr="00F73B9D">
        <w:rPr>
          <w:rFonts w:ascii="Times New Roman" w:hAnsi="Times New Roman" w:cs="Times New Roman"/>
          <w:sz w:val="24"/>
          <w:szCs w:val="24"/>
        </w:rPr>
        <w:t>el número</w:t>
      </w:r>
      <w:r w:rsidR="00874CCD" w:rsidRPr="00F73B9D">
        <w:rPr>
          <w:rFonts w:ascii="Times New Roman" w:hAnsi="Times New Roman" w:cs="Times New Roman"/>
          <w:sz w:val="24"/>
          <w:szCs w:val="24"/>
        </w:rPr>
        <w:t xml:space="preserve"> de personas presas</w:t>
      </w:r>
      <w:r w:rsidR="00AA6FD0" w:rsidRPr="00F73B9D">
        <w:rPr>
          <w:rFonts w:ascii="Times New Roman" w:hAnsi="Times New Roman" w:cs="Times New Roman"/>
          <w:sz w:val="24"/>
          <w:szCs w:val="24"/>
        </w:rPr>
        <w:t xml:space="preserve"> </w:t>
      </w:r>
      <w:r w:rsidR="00D72287" w:rsidRPr="00F73B9D">
        <w:rPr>
          <w:rFonts w:ascii="Times New Roman" w:hAnsi="Times New Roman" w:cs="Times New Roman"/>
          <w:sz w:val="24"/>
          <w:szCs w:val="24"/>
        </w:rPr>
        <w:t xml:space="preserve">al 31 de diciembre </w:t>
      </w:r>
      <w:r w:rsidR="00AA6FD0" w:rsidRPr="00F73B9D">
        <w:rPr>
          <w:rFonts w:ascii="Times New Roman" w:hAnsi="Times New Roman" w:cs="Times New Roman"/>
          <w:sz w:val="24"/>
          <w:szCs w:val="24"/>
        </w:rPr>
        <w:t>del año correspondiente</w:t>
      </w:r>
      <w:r>
        <w:rPr>
          <w:rFonts w:ascii="Times New Roman" w:hAnsi="Times New Roman" w:cs="Times New Roman"/>
          <w:sz w:val="24"/>
          <w:szCs w:val="24"/>
        </w:rPr>
        <w:t>;</w:t>
      </w:r>
      <w:r w:rsidR="0037657E" w:rsidRPr="00F73B9D">
        <w:rPr>
          <w:rFonts w:ascii="Times New Roman" w:hAnsi="Times New Roman" w:cs="Times New Roman"/>
          <w:sz w:val="24"/>
          <w:szCs w:val="24"/>
        </w:rPr>
        <w:t xml:space="preserve"> </w:t>
      </w:r>
    </w:p>
    <w:p w14:paraId="6490ACB4" w14:textId="6CD124FA" w:rsidR="00F21CEC" w:rsidRPr="00F21CEC" w:rsidRDefault="00F73B9D" w:rsidP="00F21CEC">
      <w:pPr>
        <w:pStyle w:val="Prrafodelista"/>
        <w:numPr>
          <w:ilvl w:val="1"/>
          <w:numId w:val="4"/>
        </w:numPr>
        <w:jc w:val="both"/>
        <w:rPr>
          <w:rFonts w:ascii="Times New Roman" w:hAnsi="Times New Roman" w:cs="Times New Roman"/>
          <w:sz w:val="24"/>
          <w:szCs w:val="24"/>
          <w:lang w:val="es-ES"/>
        </w:rPr>
      </w:pPr>
      <w:r w:rsidRPr="00C7384B">
        <w:rPr>
          <w:rFonts w:ascii="Times New Roman" w:hAnsi="Times New Roman" w:cs="Times New Roman"/>
          <w:sz w:val="24"/>
          <w:szCs w:val="24"/>
        </w:rPr>
        <w:t xml:space="preserve">En la cuenta n°2, </w:t>
      </w:r>
      <w:r w:rsidR="00D72287" w:rsidRPr="00C7384B">
        <w:rPr>
          <w:rFonts w:ascii="Times New Roman" w:hAnsi="Times New Roman" w:cs="Times New Roman"/>
          <w:sz w:val="24"/>
          <w:szCs w:val="24"/>
        </w:rPr>
        <w:t>por el número total meridional de personas presas durante el año correspondiente</w:t>
      </w:r>
      <w:r w:rsidR="00F21CEC">
        <w:rPr>
          <w:rFonts w:ascii="Times New Roman" w:hAnsi="Times New Roman" w:cs="Times New Roman"/>
          <w:sz w:val="24"/>
          <w:szCs w:val="24"/>
        </w:rPr>
        <w:t xml:space="preserve"> (promedio medio lineal por </w:t>
      </w:r>
      <w:r w:rsidR="00F21CEC" w:rsidRPr="00210C45">
        <w:rPr>
          <w:rFonts w:ascii="Times New Roman" w:hAnsi="Times New Roman" w:cs="Times New Roman"/>
          <w:sz w:val="24"/>
          <w:szCs w:val="24"/>
        </w:rPr>
        <w:t>mes);</w:t>
      </w:r>
    </w:p>
    <w:p w14:paraId="304FF988" w14:textId="190B7239" w:rsidR="008C3CC1" w:rsidRPr="008C3CC1" w:rsidRDefault="00F257D4" w:rsidP="008C3CC1">
      <w:pPr>
        <w:ind w:left="708"/>
        <w:jc w:val="both"/>
        <w:rPr>
          <w:rFonts w:ascii="Times New Roman" w:hAnsi="Times New Roman" w:cs="Times New Roman"/>
          <w:sz w:val="24"/>
          <w:szCs w:val="24"/>
          <w:lang w:val="es-ES"/>
        </w:rPr>
      </w:pPr>
      <w:r w:rsidRPr="008C3CC1">
        <w:rPr>
          <w:rFonts w:ascii="Times New Roman" w:hAnsi="Times New Roman" w:cs="Times New Roman"/>
          <w:sz w:val="24"/>
          <w:szCs w:val="24"/>
          <w:lang w:val="es-ES"/>
        </w:rPr>
        <w:t>No han sido incluidas las personas privadas de libertad que están con sistema de monitoreo electrónico y/o con detención domiciliaria;</w:t>
      </w:r>
      <w:r w:rsidR="008C3CC1">
        <w:rPr>
          <w:rFonts w:ascii="Times New Roman" w:hAnsi="Times New Roman" w:cs="Times New Roman"/>
          <w:sz w:val="24"/>
          <w:szCs w:val="24"/>
          <w:lang w:val="es-ES"/>
        </w:rPr>
        <w:t xml:space="preserve"> esta circunstancia permitiría compensar -al menos parcialmente- la no distinción entre costos fijos y variables que integran el presupuesto del Servicio Penitenciario Bonaerense. </w:t>
      </w:r>
    </w:p>
    <w:p w14:paraId="0593A488" w14:textId="77777777" w:rsidR="00F73B9D" w:rsidRDefault="00F73B9D" w:rsidP="00D72287">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Al resultado: </w:t>
      </w:r>
    </w:p>
    <w:p w14:paraId="581480B9" w14:textId="77777777" w:rsidR="00F73B9D" w:rsidRDefault="00F73B9D" w:rsidP="00F73B9D">
      <w:pPr>
        <w:pStyle w:val="Prrafodelista"/>
        <w:numPr>
          <w:ilvl w:val="1"/>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En la cuenta n°1, </w:t>
      </w:r>
      <w:r w:rsidR="00D72287" w:rsidRPr="00F73B9D">
        <w:rPr>
          <w:rFonts w:ascii="Times New Roman" w:hAnsi="Times New Roman" w:cs="Times New Roman"/>
          <w:sz w:val="24"/>
          <w:szCs w:val="24"/>
        </w:rPr>
        <w:t>se lo ha multiplicado por el número de presos/as por infracción a ley 23.737 al 31 de diciembre de ese periodo;</w:t>
      </w:r>
    </w:p>
    <w:p w14:paraId="48497E67" w14:textId="2BF36C38" w:rsidR="00F21CEC" w:rsidRDefault="00F73B9D" w:rsidP="00F21CEC">
      <w:pPr>
        <w:pStyle w:val="Prrafodelista"/>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En la cuenta n°2, </w:t>
      </w:r>
      <w:r w:rsidR="00D72287" w:rsidRPr="00F73B9D">
        <w:rPr>
          <w:rFonts w:ascii="Times New Roman" w:hAnsi="Times New Roman" w:cs="Times New Roman"/>
          <w:sz w:val="24"/>
          <w:szCs w:val="24"/>
        </w:rPr>
        <w:t>se lo ha multiplicado por el número meridional de presos/as por infracción a ley 23.737 comprendidos durante ese periodo.</w:t>
      </w:r>
    </w:p>
    <w:p w14:paraId="348B64C2" w14:textId="552EFC87" w:rsidR="00EB3EDC" w:rsidRPr="00EB3EDC" w:rsidRDefault="00EB3EDC" w:rsidP="00EB3EDC">
      <w:pPr>
        <w:ind w:left="1428"/>
        <w:jc w:val="both"/>
        <w:rPr>
          <w:rFonts w:ascii="Times New Roman" w:hAnsi="Times New Roman" w:cs="Times New Roman"/>
          <w:sz w:val="24"/>
          <w:szCs w:val="24"/>
        </w:rPr>
      </w:pPr>
      <w:r>
        <w:rPr>
          <w:rFonts w:ascii="Times New Roman" w:hAnsi="Times New Roman" w:cs="Times New Roman"/>
          <w:sz w:val="24"/>
          <w:szCs w:val="24"/>
        </w:rPr>
        <w:t>Se aclara que, del 2005, únicamente se calcul</w:t>
      </w:r>
      <w:r w:rsidR="00D44060">
        <w:rPr>
          <w:rFonts w:ascii="Times New Roman" w:hAnsi="Times New Roman" w:cs="Times New Roman"/>
          <w:sz w:val="24"/>
          <w:szCs w:val="24"/>
        </w:rPr>
        <w:t>ó</w:t>
      </w:r>
      <w:r>
        <w:rPr>
          <w:rFonts w:ascii="Times New Roman" w:hAnsi="Times New Roman" w:cs="Times New Roman"/>
          <w:sz w:val="24"/>
          <w:szCs w:val="24"/>
        </w:rPr>
        <w:t xml:space="preserve"> el mes de diciembre. Por lo tanto, al resultado de la cuenta anterior, se lo dividió por doce. </w:t>
      </w:r>
    </w:p>
    <w:p w14:paraId="38C504B7" w14:textId="069AAF92" w:rsidR="00F257D4" w:rsidRPr="0003162D" w:rsidRDefault="00910779" w:rsidP="008C07B0">
      <w:pPr>
        <w:pStyle w:val="Prrafodelista"/>
        <w:numPr>
          <w:ilvl w:val="0"/>
          <w:numId w:val="4"/>
        </w:numPr>
        <w:ind w:firstLine="708"/>
        <w:jc w:val="both"/>
        <w:rPr>
          <w:rFonts w:ascii="Times New Roman" w:hAnsi="Times New Roman" w:cs="Times New Roman"/>
          <w:sz w:val="24"/>
          <w:szCs w:val="24"/>
        </w:rPr>
      </w:pPr>
      <w:r w:rsidRPr="0003162D">
        <w:rPr>
          <w:rFonts w:ascii="Times New Roman" w:hAnsi="Times New Roman" w:cs="Times New Roman"/>
          <w:sz w:val="24"/>
          <w:szCs w:val="24"/>
        </w:rPr>
        <w:t>Luego</w:t>
      </w:r>
      <w:r w:rsidR="008C3CC1" w:rsidRPr="0003162D">
        <w:rPr>
          <w:rFonts w:ascii="Times New Roman" w:hAnsi="Times New Roman" w:cs="Times New Roman"/>
          <w:sz w:val="24"/>
          <w:szCs w:val="24"/>
        </w:rPr>
        <w:t>,</w:t>
      </w:r>
      <w:r w:rsidRPr="0003162D">
        <w:rPr>
          <w:rFonts w:ascii="Times New Roman" w:hAnsi="Times New Roman" w:cs="Times New Roman"/>
          <w:sz w:val="24"/>
          <w:szCs w:val="24"/>
        </w:rPr>
        <w:t xml:space="preserve"> el resultado de cada una de estas cuentas</w:t>
      </w:r>
      <w:r w:rsidR="008C3CC1" w:rsidRPr="0003162D">
        <w:rPr>
          <w:rFonts w:ascii="Times New Roman" w:hAnsi="Times New Roman" w:cs="Times New Roman"/>
          <w:sz w:val="24"/>
          <w:szCs w:val="24"/>
        </w:rPr>
        <w:t>, se lo ha actualizado por inflación</w:t>
      </w:r>
      <w:r w:rsidRPr="0003162D">
        <w:rPr>
          <w:rFonts w:ascii="Times New Roman" w:hAnsi="Times New Roman" w:cs="Times New Roman"/>
          <w:sz w:val="24"/>
          <w:szCs w:val="24"/>
        </w:rPr>
        <w:t xml:space="preserve"> </w:t>
      </w:r>
      <w:r w:rsidR="008C3CC1" w:rsidRPr="0003162D">
        <w:rPr>
          <w:rFonts w:ascii="Times New Roman" w:hAnsi="Times New Roman" w:cs="Times New Roman"/>
          <w:sz w:val="24"/>
          <w:szCs w:val="24"/>
        </w:rPr>
        <w:t xml:space="preserve">y de ahí surge </w:t>
      </w:r>
      <w:r w:rsidRPr="0003162D">
        <w:rPr>
          <w:rFonts w:ascii="Times New Roman" w:hAnsi="Times New Roman" w:cs="Times New Roman"/>
          <w:sz w:val="24"/>
          <w:szCs w:val="24"/>
        </w:rPr>
        <w:t>-estimativamente- cu</w:t>
      </w:r>
      <w:r w:rsidR="00D44060">
        <w:rPr>
          <w:rFonts w:ascii="Times New Roman" w:hAnsi="Times New Roman" w:cs="Times New Roman"/>
          <w:sz w:val="24"/>
          <w:szCs w:val="24"/>
        </w:rPr>
        <w:t>á</w:t>
      </w:r>
      <w:r w:rsidRPr="0003162D">
        <w:rPr>
          <w:rFonts w:ascii="Times New Roman" w:hAnsi="Times New Roman" w:cs="Times New Roman"/>
          <w:sz w:val="24"/>
          <w:szCs w:val="24"/>
        </w:rPr>
        <w:t>n</w:t>
      </w:r>
      <w:r w:rsidR="008C3CC1" w:rsidRPr="0003162D">
        <w:rPr>
          <w:rFonts w:ascii="Times New Roman" w:hAnsi="Times New Roman" w:cs="Times New Roman"/>
          <w:sz w:val="24"/>
          <w:szCs w:val="24"/>
        </w:rPr>
        <w:t>to</w:t>
      </w:r>
      <w:r w:rsidRPr="0003162D">
        <w:rPr>
          <w:rFonts w:ascii="Times New Roman" w:hAnsi="Times New Roman" w:cs="Times New Roman"/>
          <w:sz w:val="24"/>
          <w:szCs w:val="24"/>
        </w:rPr>
        <w:t xml:space="preserve"> le han costado a la Provincia de Buenos Aires, las personas presas por infracción a la ley 23.737, desde </w:t>
      </w:r>
      <w:r w:rsidR="00741441" w:rsidRPr="0003162D">
        <w:rPr>
          <w:rFonts w:ascii="Times New Roman" w:hAnsi="Times New Roman" w:cs="Times New Roman"/>
          <w:sz w:val="24"/>
          <w:szCs w:val="24"/>
        </w:rPr>
        <w:t xml:space="preserve">diciembre de </w:t>
      </w:r>
      <w:r w:rsidRPr="0003162D">
        <w:rPr>
          <w:rFonts w:ascii="Times New Roman" w:hAnsi="Times New Roman" w:cs="Times New Roman"/>
          <w:sz w:val="24"/>
          <w:szCs w:val="24"/>
        </w:rPr>
        <w:t xml:space="preserve">2005 y hasta </w:t>
      </w:r>
      <w:r w:rsidR="00741441" w:rsidRPr="0003162D">
        <w:rPr>
          <w:rFonts w:ascii="Times New Roman" w:hAnsi="Times New Roman" w:cs="Times New Roman"/>
          <w:sz w:val="24"/>
          <w:szCs w:val="24"/>
        </w:rPr>
        <w:t>diciembre de 2019.</w:t>
      </w:r>
    </w:p>
    <w:p w14:paraId="3FA82B0C" w14:textId="73709165" w:rsidR="0003162D" w:rsidRDefault="00F80AB1" w:rsidP="00B61F28">
      <w:pPr>
        <w:ind w:firstLine="708"/>
        <w:jc w:val="both"/>
        <w:rPr>
          <w:rFonts w:ascii="Times New Roman" w:hAnsi="Times New Roman" w:cs="Times New Roman"/>
          <w:sz w:val="24"/>
          <w:szCs w:val="24"/>
        </w:rPr>
      </w:pPr>
      <w:r w:rsidRPr="00BD32E1">
        <w:rPr>
          <w:rFonts w:ascii="Times New Roman" w:hAnsi="Times New Roman" w:cs="Times New Roman"/>
          <w:sz w:val="24"/>
          <w:szCs w:val="24"/>
        </w:rPr>
        <w:t>El detalle completo del procesamiento de datos se encuentra en el anexo n°1</w:t>
      </w:r>
      <w:r w:rsidR="00F73B9D" w:rsidRPr="00BD32E1">
        <w:rPr>
          <w:rFonts w:ascii="Times New Roman" w:hAnsi="Times New Roman" w:cs="Times New Roman"/>
          <w:sz w:val="24"/>
          <w:szCs w:val="24"/>
        </w:rPr>
        <w:t>; y a</w:t>
      </w:r>
      <w:r w:rsidRPr="00BD32E1">
        <w:rPr>
          <w:rFonts w:ascii="Times New Roman" w:hAnsi="Times New Roman" w:cs="Times New Roman"/>
          <w:sz w:val="24"/>
          <w:szCs w:val="24"/>
        </w:rPr>
        <w:t xml:space="preserve"> continuación, </w:t>
      </w:r>
      <w:r w:rsidR="00D72287" w:rsidRPr="00BD32E1">
        <w:rPr>
          <w:rFonts w:ascii="Times New Roman" w:hAnsi="Times New Roman" w:cs="Times New Roman"/>
          <w:sz w:val="24"/>
          <w:szCs w:val="24"/>
        </w:rPr>
        <w:t xml:space="preserve">se presentan los resultados finales </w:t>
      </w:r>
      <w:r w:rsidRPr="00BD32E1">
        <w:rPr>
          <w:rFonts w:ascii="Times New Roman" w:hAnsi="Times New Roman" w:cs="Times New Roman"/>
          <w:sz w:val="24"/>
          <w:szCs w:val="24"/>
        </w:rPr>
        <w:t>de</w:t>
      </w:r>
      <w:r w:rsidR="00796EC6" w:rsidRPr="00BD32E1">
        <w:rPr>
          <w:rFonts w:ascii="Times New Roman" w:hAnsi="Times New Roman" w:cs="Times New Roman"/>
          <w:sz w:val="24"/>
          <w:szCs w:val="24"/>
        </w:rPr>
        <w:t xml:space="preserve"> </w:t>
      </w:r>
      <w:r w:rsidRPr="00BD32E1">
        <w:rPr>
          <w:rFonts w:ascii="Times New Roman" w:hAnsi="Times New Roman" w:cs="Times New Roman"/>
          <w:sz w:val="24"/>
          <w:szCs w:val="24"/>
        </w:rPr>
        <w:t>l</w:t>
      </w:r>
      <w:r w:rsidR="00796EC6" w:rsidRPr="00BD32E1">
        <w:rPr>
          <w:rFonts w:ascii="Times New Roman" w:hAnsi="Times New Roman" w:cs="Times New Roman"/>
          <w:sz w:val="24"/>
          <w:szCs w:val="24"/>
        </w:rPr>
        <w:t>as cuentas n°1 y n°2</w:t>
      </w:r>
      <w:r w:rsidR="00F73B9D" w:rsidRPr="00BD32E1">
        <w:rPr>
          <w:rFonts w:ascii="Times New Roman" w:hAnsi="Times New Roman" w:cs="Times New Roman"/>
          <w:sz w:val="24"/>
          <w:szCs w:val="24"/>
        </w:rPr>
        <w:t xml:space="preserve">. </w:t>
      </w:r>
    </w:p>
    <w:p w14:paraId="5097AC72" w14:textId="77777777" w:rsidR="0003162D" w:rsidRDefault="0003162D" w:rsidP="00B61F28">
      <w:pPr>
        <w:ind w:firstLine="708"/>
        <w:jc w:val="both"/>
        <w:rPr>
          <w:rFonts w:ascii="Times New Roman" w:hAnsi="Times New Roman" w:cs="Times New Roman"/>
          <w:color w:val="FF0000"/>
          <w:sz w:val="24"/>
          <w:szCs w:val="24"/>
        </w:rPr>
      </w:pPr>
    </w:p>
    <w:p w14:paraId="0B6ED27F" w14:textId="0FC84B98" w:rsidR="00441237" w:rsidRPr="000634EA" w:rsidRDefault="00210C45" w:rsidP="00441237">
      <w:pPr>
        <w:jc w:val="center"/>
        <w:rPr>
          <w:rFonts w:ascii="Times New Roman" w:hAnsi="Times New Roman" w:cs="Times New Roman"/>
          <w:b/>
          <w:bCs/>
          <w:i/>
          <w:iCs/>
          <w:sz w:val="20"/>
          <w:szCs w:val="20"/>
        </w:rPr>
      </w:pPr>
      <w:r>
        <w:rPr>
          <w:rFonts w:ascii="Times New Roman" w:hAnsi="Times New Roman" w:cs="Times New Roman"/>
          <w:b/>
          <w:bCs/>
          <w:i/>
          <w:iCs/>
          <w:sz w:val="20"/>
          <w:szCs w:val="20"/>
        </w:rPr>
        <w:t xml:space="preserve">Presupuesto invertido por </w:t>
      </w:r>
      <w:r w:rsidR="00441237">
        <w:rPr>
          <w:rFonts w:ascii="Times New Roman" w:hAnsi="Times New Roman" w:cs="Times New Roman"/>
          <w:b/>
          <w:bCs/>
          <w:i/>
          <w:iCs/>
          <w:sz w:val="20"/>
          <w:szCs w:val="20"/>
        </w:rPr>
        <w:t xml:space="preserve">PBA en los/as </w:t>
      </w:r>
      <w:r w:rsidR="00F73B9D" w:rsidRPr="000634EA">
        <w:rPr>
          <w:rFonts w:ascii="Times New Roman" w:hAnsi="Times New Roman" w:cs="Times New Roman"/>
          <w:b/>
          <w:bCs/>
          <w:i/>
          <w:iCs/>
          <w:sz w:val="20"/>
          <w:szCs w:val="20"/>
        </w:rPr>
        <w:t xml:space="preserve">presos/as </w:t>
      </w:r>
      <w:r w:rsidR="00441237">
        <w:rPr>
          <w:rFonts w:ascii="Times New Roman" w:hAnsi="Times New Roman" w:cs="Times New Roman"/>
          <w:b/>
          <w:bCs/>
          <w:i/>
          <w:iCs/>
          <w:sz w:val="20"/>
          <w:szCs w:val="20"/>
        </w:rPr>
        <w:t>por infracción a ley 23.737 -</w:t>
      </w:r>
      <w:r w:rsidR="00F73B9D" w:rsidRPr="000634EA">
        <w:rPr>
          <w:rFonts w:ascii="Times New Roman" w:hAnsi="Times New Roman" w:cs="Times New Roman"/>
          <w:b/>
          <w:bCs/>
          <w:i/>
          <w:iCs/>
          <w:sz w:val="20"/>
          <w:szCs w:val="20"/>
        </w:rPr>
        <w:t>al 31/12 de cada año</w:t>
      </w:r>
      <w:r w:rsidR="00441237">
        <w:rPr>
          <w:rFonts w:ascii="Times New Roman" w:hAnsi="Times New Roman" w:cs="Times New Roman"/>
          <w:b/>
          <w:bCs/>
          <w:i/>
          <w:iCs/>
          <w:sz w:val="20"/>
          <w:szCs w:val="20"/>
        </w:rPr>
        <w:t>- periodo 2005/2019</w:t>
      </w:r>
    </w:p>
    <w:tbl>
      <w:tblPr>
        <w:tblW w:w="11150" w:type="dxa"/>
        <w:tblInd w:w="-1368" w:type="dxa"/>
        <w:tblCellMar>
          <w:left w:w="70" w:type="dxa"/>
          <w:right w:w="70" w:type="dxa"/>
        </w:tblCellMar>
        <w:tblLook w:val="04A0" w:firstRow="1" w:lastRow="0" w:firstColumn="1" w:lastColumn="0" w:noHBand="0" w:noVBand="1"/>
      </w:tblPr>
      <w:tblGrid>
        <w:gridCol w:w="813"/>
        <w:gridCol w:w="1742"/>
        <w:gridCol w:w="1003"/>
        <w:gridCol w:w="1268"/>
        <w:gridCol w:w="1135"/>
        <w:gridCol w:w="1003"/>
        <w:gridCol w:w="2411"/>
        <w:gridCol w:w="1775"/>
      </w:tblGrid>
      <w:tr w:rsidR="005A6812" w:rsidRPr="005A6812" w14:paraId="06D45BA3" w14:textId="77777777" w:rsidTr="00FF2164">
        <w:trPr>
          <w:trHeight w:val="761"/>
        </w:trPr>
        <w:tc>
          <w:tcPr>
            <w:tcW w:w="813" w:type="dxa"/>
            <w:tcBorders>
              <w:top w:val="single" w:sz="8" w:space="0" w:color="CCCCCC"/>
              <w:left w:val="single" w:sz="8" w:space="0" w:color="CCCCCC"/>
              <w:bottom w:val="single" w:sz="8" w:space="0" w:color="CCCCCC"/>
              <w:right w:val="single" w:sz="8" w:space="0" w:color="CCCCCC"/>
            </w:tcBorders>
            <w:shd w:val="clear" w:color="000000" w:fill="FFFFFF"/>
            <w:vAlign w:val="center"/>
            <w:hideMark/>
          </w:tcPr>
          <w:p w14:paraId="48B92733"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Año</w:t>
            </w:r>
          </w:p>
        </w:tc>
        <w:tc>
          <w:tcPr>
            <w:tcW w:w="1742" w:type="dxa"/>
            <w:tcBorders>
              <w:top w:val="single" w:sz="8" w:space="0" w:color="CCCCCC"/>
              <w:left w:val="nil"/>
              <w:bottom w:val="single" w:sz="8" w:space="0" w:color="CCCCCC"/>
              <w:right w:val="single" w:sz="8" w:space="0" w:color="CCCCCC"/>
            </w:tcBorders>
            <w:shd w:val="clear" w:color="000000" w:fill="FFFFFF"/>
            <w:vAlign w:val="center"/>
            <w:hideMark/>
          </w:tcPr>
          <w:p w14:paraId="0221B1EA"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Presupuesto Sistema Penitenciario</w:t>
            </w:r>
          </w:p>
        </w:tc>
        <w:tc>
          <w:tcPr>
            <w:tcW w:w="1003" w:type="dxa"/>
            <w:tcBorders>
              <w:top w:val="single" w:sz="8" w:space="0" w:color="CCCCCC"/>
              <w:left w:val="nil"/>
              <w:bottom w:val="single" w:sz="8" w:space="0" w:color="CCCCCC"/>
              <w:right w:val="single" w:sz="8" w:space="0" w:color="CCCCCC"/>
            </w:tcBorders>
            <w:shd w:val="clear" w:color="000000" w:fill="FFFFFF"/>
            <w:vAlign w:val="center"/>
            <w:hideMark/>
          </w:tcPr>
          <w:p w14:paraId="61B2FE13" w14:textId="00FF6DF5"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Total presos/as SPB</w:t>
            </w:r>
            <w:r w:rsidR="000634EA">
              <w:rPr>
                <w:rFonts w:ascii="Calibri" w:eastAsia="Times New Roman" w:hAnsi="Calibri" w:cs="Calibri"/>
                <w:color w:val="000000"/>
                <w:sz w:val="18"/>
                <w:szCs w:val="18"/>
                <w:lang w:eastAsia="es-AR"/>
              </w:rPr>
              <w:t xml:space="preserve"> al 31/12</w:t>
            </w:r>
          </w:p>
        </w:tc>
        <w:tc>
          <w:tcPr>
            <w:tcW w:w="1268" w:type="dxa"/>
            <w:tcBorders>
              <w:top w:val="single" w:sz="8" w:space="0" w:color="CCCCCC"/>
              <w:left w:val="nil"/>
              <w:bottom w:val="single" w:sz="8" w:space="0" w:color="CCCCCC"/>
              <w:right w:val="single" w:sz="8" w:space="0" w:color="CCCCCC"/>
            </w:tcBorders>
            <w:shd w:val="clear" w:color="000000" w:fill="FFFFFF"/>
            <w:vAlign w:val="center"/>
            <w:hideMark/>
          </w:tcPr>
          <w:p w14:paraId="2ACA1538"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Costo anual por preso/a SPB</w:t>
            </w:r>
          </w:p>
        </w:tc>
        <w:tc>
          <w:tcPr>
            <w:tcW w:w="1135" w:type="dxa"/>
            <w:tcBorders>
              <w:top w:val="single" w:sz="8" w:space="0" w:color="CCCCCC"/>
              <w:left w:val="nil"/>
              <w:bottom w:val="single" w:sz="8" w:space="0" w:color="CCCCCC"/>
              <w:right w:val="single" w:sz="8" w:space="0" w:color="CCCCCC"/>
            </w:tcBorders>
            <w:shd w:val="clear" w:color="000000" w:fill="FFFFFF"/>
            <w:vAlign w:val="center"/>
            <w:hideMark/>
          </w:tcPr>
          <w:p w14:paraId="259CC88E"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Costo mensual por preso/a SPB</w:t>
            </w:r>
          </w:p>
        </w:tc>
        <w:tc>
          <w:tcPr>
            <w:tcW w:w="1003" w:type="dxa"/>
            <w:tcBorders>
              <w:top w:val="single" w:sz="8" w:space="0" w:color="CCCCCC"/>
              <w:left w:val="nil"/>
              <w:bottom w:val="single" w:sz="8" w:space="0" w:color="CCCCCC"/>
              <w:right w:val="single" w:sz="8" w:space="0" w:color="CCCCCC"/>
            </w:tcBorders>
            <w:shd w:val="clear" w:color="000000" w:fill="FFFFFF"/>
            <w:vAlign w:val="center"/>
            <w:hideMark/>
          </w:tcPr>
          <w:p w14:paraId="0AC6C6CE" w14:textId="732534C2"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Presos/as por infracción a la ley 23737</w:t>
            </w:r>
            <w:r w:rsidR="000634EA">
              <w:rPr>
                <w:rFonts w:ascii="Calibri" w:eastAsia="Times New Roman" w:hAnsi="Calibri" w:cs="Calibri"/>
                <w:color w:val="000000"/>
                <w:sz w:val="18"/>
                <w:szCs w:val="18"/>
                <w:lang w:eastAsia="es-AR"/>
              </w:rPr>
              <w:t xml:space="preserve"> al 31/12</w:t>
            </w:r>
          </w:p>
        </w:tc>
        <w:tc>
          <w:tcPr>
            <w:tcW w:w="2411" w:type="dxa"/>
            <w:tcBorders>
              <w:top w:val="single" w:sz="8" w:space="0" w:color="CCCCCC"/>
              <w:left w:val="nil"/>
              <w:bottom w:val="single" w:sz="8" w:space="0" w:color="CCCCCC"/>
              <w:right w:val="single" w:sz="8" w:space="0" w:color="CCCCCC"/>
            </w:tcBorders>
            <w:shd w:val="clear" w:color="000000" w:fill="FFFFFF"/>
            <w:vAlign w:val="center"/>
            <w:hideMark/>
          </w:tcPr>
          <w:p w14:paraId="06C590CD"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Costo total presos/as por ley23737</w:t>
            </w:r>
          </w:p>
        </w:tc>
        <w:tc>
          <w:tcPr>
            <w:tcW w:w="1775" w:type="dxa"/>
            <w:tcBorders>
              <w:top w:val="single" w:sz="8" w:space="0" w:color="CCCCCC"/>
              <w:left w:val="nil"/>
              <w:bottom w:val="single" w:sz="8" w:space="0" w:color="CCCCCC"/>
              <w:right w:val="single" w:sz="8" w:space="0" w:color="CCCCCC"/>
            </w:tcBorders>
            <w:shd w:val="clear" w:color="000000" w:fill="FFFFFF"/>
            <w:vAlign w:val="center"/>
            <w:hideMark/>
          </w:tcPr>
          <w:p w14:paraId="6450B248" w14:textId="13DE5FFB"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Costo total presos/as por ley23737 corregido por inflación</w:t>
            </w:r>
          </w:p>
        </w:tc>
      </w:tr>
      <w:tr w:rsidR="005A6812" w:rsidRPr="005A6812" w14:paraId="26BEC733" w14:textId="77777777" w:rsidTr="00FF2164">
        <w:trPr>
          <w:trHeight w:val="400"/>
        </w:trPr>
        <w:tc>
          <w:tcPr>
            <w:tcW w:w="813" w:type="dxa"/>
            <w:tcBorders>
              <w:top w:val="nil"/>
              <w:left w:val="single" w:sz="8" w:space="0" w:color="CCCCCC"/>
              <w:bottom w:val="single" w:sz="8" w:space="0" w:color="CCCCCC"/>
              <w:right w:val="single" w:sz="8" w:space="0" w:color="CCCCCC"/>
            </w:tcBorders>
            <w:shd w:val="clear" w:color="000000" w:fill="B8CCE4"/>
            <w:vAlign w:val="center"/>
            <w:hideMark/>
          </w:tcPr>
          <w:p w14:paraId="1BCC29C6"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2005</w:t>
            </w:r>
          </w:p>
        </w:tc>
        <w:tc>
          <w:tcPr>
            <w:tcW w:w="1742" w:type="dxa"/>
            <w:tcBorders>
              <w:top w:val="nil"/>
              <w:left w:val="nil"/>
              <w:bottom w:val="single" w:sz="8" w:space="0" w:color="CCCCCC"/>
              <w:right w:val="single" w:sz="8" w:space="0" w:color="CCCCCC"/>
            </w:tcBorders>
            <w:shd w:val="clear" w:color="000000" w:fill="B8CCE4"/>
            <w:vAlign w:val="center"/>
            <w:hideMark/>
          </w:tcPr>
          <w:p w14:paraId="026B5532" w14:textId="7F90716D"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$ 480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095</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252</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B8CCE4"/>
            <w:vAlign w:val="center"/>
            <w:hideMark/>
          </w:tcPr>
          <w:p w14:paraId="6AAFFE7B"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12788</w:t>
            </w:r>
          </w:p>
        </w:tc>
        <w:tc>
          <w:tcPr>
            <w:tcW w:w="1268" w:type="dxa"/>
            <w:tcBorders>
              <w:top w:val="nil"/>
              <w:left w:val="nil"/>
              <w:bottom w:val="single" w:sz="8" w:space="0" w:color="CCCCCC"/>
              <w:right w:val="single" w:sz="8" w:space="0" w:color="CCCCCC"/>
            </w:tcBorders>
            <w:shd w:val="clear" w:color="000000" w:fill="B8CCE4"/>
            <w:vAlign w:val="center"/>
            <w:hideMark/>
          </w:tcPr>
          <w:p w14:paraId="7CC2B20A" w14:textId="4F5664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542</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64</w:t>
            </w:r>
          </w:p>
        </w:tc>
        <w:tc>
          <w:tcPr>
            <w:tcW w:w="1135" w:type="dxa"/>
            <w:tcBorders>
              <w:top w:val="nil"/>
              <w:left w:val="nil"/>
              <w:bottom w:val="single" w:sz="8" w:space="0" w:color="CCCCCC"/>
              <w:right w:val="single" w:sz="8" w:space="0" w:color="CCCCCC"/>
            </w:tcBorders>
            <w:shd w:val="clear" w:color="000000" w:fill="B8CCE4"/>
            <w:vAlign w:val="center"/>
            <w:hideMark/>
          </w:tcPr>
          <w:p w14:paraId="5435160E"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$ 3,128.55</w:t>
            </w:r>
          </w:p>
        </w:tc>
        <w:tc>
          <w:tcPr>
            <w:tcW w:w="1003" w:type="dxa"/>
            <w:tcBorders>
              <w:top w:val="nil"/>
              <w:left w:val="nil"/>
              <w:bottom w:val="single" w:sz="8" w:space="0" w:color="CCCCCC"/>
              <w:right w:val="single" w:sz="8" w:space="0" w:color="CCCCCC"/>
            </w:tcBorders>
            <w:shd w:val="clear" w:color="000000" w:fill="B8CCE4"/>
            <w:vAlign w:val="center"/>
            <w:hideMark/>
          </w:tcPr>
          <w:p w14:paraId="139BEAA2"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6</w:t>
            </w:r>
          </w:p>
        </w:tc>
        <w:tc>
          <w:tcPr>
            <w:tcW w:w="2411" w:type="dxa"/>
            <w:tcBorders>
              <w:top w:val="nil"/>
              <w:left w:val="nil"/>
              <w:bottom w:val="single" w:sz="8" w:space="0" w:color="CCCCCC"/>
              <w:right w:val="single" w:sz="8" w:space="0" w:color="CCCCCC"/>
            </w:tcBorders>
            <w:shd w:val="clear" w:color="000000" w:fill="B8CCE4"/>
            <w:vAlign w:val="center"/>
            <w:hideMark/>
          </w:tcPr>
          <w:p w14:paraId="5F8510A2" w14:textId="7C2DF273" w:rsidR="005A6812" w:rsidRPr="005A6812" w:rsidRDefault="000634EA" w:rsidP="005A6812">
            <w:pPr>
              <w:spacing w:after="0" w:line="240" w:lineRule="auto"/>
              <w:jc w:val="center"/>
              <w:rPr>
                <w:rFonts w:ascii="Calibri" w:eastAsia="Times New Roman" w:hAnsi="Calibri" w:cs="Calibri"/>
                <w:color w:val="000000"/>
                <w:sz w:val="18"/>
                <w:szCs w:val="18"/>
                <w:lang w:eastAsia="es-AR"/>
              </w:rPr>
            </w:pPr>
            <w:r w:rsidRPr="00796EC6">
              <w:rPr>
                <w:rFonts w:ascii="Calibri" w:eastAsia="Times New Roman" w:hAnsi="Calibri" w:cs="Calibri"/>
                <w:color w:val="000000"/>
                <w:sz w:val="18"/>
                <w:szCs w:val="18"/>
                <w:lang w:eastAsia="es-AR"/>
              </w:rPr>
              <w:t>$ 18</w:t>
            </w:r>
            <w:r w:rsidR="000D340D">
              <w:rPr>
                <w:rFonts w:ascii="Calibri" w:eastAsia="Times New Roman" w:hAnsi="Calibri" w:cs="Calibri"/>
                <w:color w:val="000000"/>
                <w:sz w:val="18"/>
                <w:szCs w:val="18"/>
                <w:lang w:eastAsia="es-AR"/>
              </w:rPr>
              <w:t>.</w:t>
            </w:r>
            <w:r w:rsidRPr="00796EC6">
              <w:rPr>
                <w:rFonts w:ascii="Calibri" w:eastAsia="Times New Roman" w:hAnsi="Calibri" w:cs="Calibri"/>
                <w:color w:val="000000"/>
                <w:sz w:val="18"/>
                <w:szCs w:val="18"/>
                <w:lang w:eastAsia="es-AR"/>
              </w:rPr>
              <w:t>771</w:t>
            </w:r>
            <w:r w:rsidR="000D340D">
              <w:rPr>
                <w:rFonts w:ascii="Calibri" w:eastAsia="Times New Roman" w:hAnsi="Calibri" w:cs="Calibri"/>
                <w:color w:val="000000"/>
                <w:sz w:val="18"/>
                <w:szCs w:val="18"/>
                <w:lang w:eastAsia="es-AR"/>
              </w:rPr>
              <w:t>,</w:t>
            </w:r>
            <w:r w:rsidRPr="00796EC6">
              <w:rPr>
                <w:rFonts w:ascii="Calibri" w:eastAsia="Times New Roman" w:hAnsi="Calibri" w:cs="Calibri"/>
                <w:color w:val="000000"/>
                <w:sz w:val="18"/>
                <w:szCs w:val="18"/>
                <w:lang w:eastAsia="es-AR"/>
              </w:rPr>
              <w:t>32</w:t>
            </w:r>
          </w:p>
        </w:tc>
        <w:tc>
          <w:tcPr>
            <w:tcW w:w="1775" w:type="dxa"/>
            <w:tcBorders>
              <w:top w:val="nil"/>
              <w:left w:val="nil"/>
              <w:bottom w:val="single" w:sz="8" w:space="0" w:color="CCCCCC"/>
              <w:right w:val="single" w:sz="8" w:space="0" w:color="CCCCCC"/>
            </w:tcBorders>
            <w:shd w:val="clear" w:color="000000" w:fill="B8CCE4"/>
            <w:vAlign w:val="center"/>
            <w:hideMark/>
          </w:tcPr>
          <w:p w14:paraId="0EDBF125" w14:textId="29D68937" w:rsidR="005A6812" w:rsidRPr="005A6812" w:rsidRDefault="000634EA" w:rsidP="005A6812">
            <w:pPr>
              <w:spacing w:after="0" w:line="240" w:lineRule="auto"/>
              <w:jc w:val="center"/>
              <w:rPr>
                <w:rFonts w:ascii="Calibri" w:eastAsia="Times New Roman" w:hAnsi="Calibri" w:cs="Calibri"/>
                <w:color w:val="000000"/>
                <w:sz w:val="18"/>
                <w:szCs w:val="18"/>
                <w:lang w:eastAsia="es-AR"/>
              </w:rPr>
            </w:pPr>
            <w:r w:rsidRPr="00796EC6">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547.583,52</w:t>
            </w:r>
          </w:p>
        </w:tc>
      </w:tr>
      <w:tr w:rsidR="005A6812" w:rsidRPr="005A6812" w14:paraId="190B2B77" w14:textId="77777777" w:rsidTr="00FF2164">
        <w:trPr>
          <w:trHeight w:val="367"/>
        </w:trPr>
        <w:tc>
          <w:tcPr>
            <w:tcW w:w="813" w:type="dxa"/>
            <w:tcBorders>
              <w:top w:val="nil"/>
              <w:left w:val="single" w:sz="8" w:space="0" w:color="CCCCCC"/>
              <w:bottom w:val="single" w:sz="8" w:space="0" w:color="CCCCCC"/>
              <w:right w:val="single" w:sz="8" w:space="0" w:color="CCCCCC"/>
            </w:tcBorders>
            <w:shd w:val="clear" w:color="000000" w:fill="DBE5F1"/>
            <w:vAlign w:val="center"/>
            <w:hideMark/>
          </w:tcPr>
          <w:p w14:paraId="7FECB030"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2006</w:t>
            </w:r>
          </w:p>
        </w:tc>
        <w:tc>
          <w:tcPr>
            <w:tcW w:w="1742" w:type="dxa"/>
            <w:tcBorders>
              <w:top w:val="nil"/>
              <w:left w:val="nil"/>
              <w:bottom w:val="single" w:sz="8" w:space="0" w:color="CCCCCC"/>
              <w:right w:val="single" w:sz="8" w:space="0" w:color="CCCCCC"/>
            </w:tcBorders>
            <w:shd w:val="clear" w:color="000000" w:fill="DBE5F1"/>
            <w:vAlign w:val="center"/>
            <w:hideMark/>
          </w:tcPr>
          <w:p w14:paraId="36301846" w14:textId="41A8315D"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$ 568</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460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089</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DBE5F1"/>
            <w:vAlign w:val="center"/>
            <w:hideMark/>
          </w:tcPr>
          <w:p w14:paraId="6E201290"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20109</w:t>
            </w:r>
          </w:p>
        </w:tc>
        <w:tc>
          <w:tcPr>
            <w:tcW w:w="1268" w:type="dxa"/>
            <w:tcBorders>
              <w:top w:val="nil"/>
              <w:left w:val="nil"/>
              <w:bottom w:val="single" w:sz="8" w:space="0" w:color="CCCCCC"/>
              <w:right w:val="single" w:sz="8" w:space="0" w:color="CCCCCC"/>
            </w:tcBorders>
            <w:shd w:val="clear" w:color="000000" w:fill="DBE5F1"/>
            <w:vAlign w:val="center"/>
            <w:hideMark/>
          </w:tcPr>
          <w:p w14:paraId="5F75160C" w14:textId="45059EB8"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$ 28</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268</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94</w:t>
            </w:r>
          </w:p>
        </w:tc>
        <w:tc>
          <w:tcPr>
            <w:tcW w:w="1135" w:type="dxa"/>
            <w:tcBorders>
              <w:top w:val="nil"/>
              <w:left w:val="nil"/>
              <w:bottom w:val="single" w:sz="8" w:space="0" w:color="CCCCCC"/>
              <w:right w:val="single" w:sz="8" w:space="0" w:color="CCCCCC"/>
            </w:tcBorders>
            <w:shd w:val="clear" w:color="000000" w:fill="DBE5F1"/>
            <w:vAlign w:val="center"/>
            <w:hideMark/>
          </w:tcPr>
          <w:p w14:paraId="29DBAE64"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$ 2,355.74</w:t>
            </w:r>
          </w:p>
        </w:tc>
        <w:tc>
          <w:tcPr>
            <w:tcW w:w="1003" w:type="dxa"/>
            <w:tcBorders>
              <w:top w:val="nil"/>
              <w:left w:val="nil"/>
              <w:bottom w:val="single" w:sz="8" w:space="0" w:color="CCCCCC"/>
              <w:right w:val="single" w:sz="8" w:space="0" w:color="CCCCCC"/>
            </w:tcBorders>
            <w:shd w:val="clear" w:color="000000" w:fill="DBE5F1"/>
            <w:vAlign w:val="center"/>
            <w:hideMark/>
          </w:tcPr>
          <w:p w14:paraId="6BBDF89C"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334</w:t>
            </w:r>
          </w:p>
        </w:tc>
        <w:tc>
          <w:tcPr>
            <w:tcW w:w="2411" w:type="dxa"/>
            <w:tcBorders>
              <w:top w:val="nil"/>
              <w:left w:val="nil"/>
              <w:bottom w:val="single" w:sz="8" w:space="0" w:color="CCCCCC"/>
              <w:right w:val="single" w:sz="8" w:space="0" w:color="CCCCCC"/>
            </w:tcBorders>
            <w:shd w:val="clear" w:color="000000" w:fill="DBE5F1"/>
            <w:vAlign w:val="center"/>
            <w:hideMark/>
          </w:tcPr>
          <w:p w14:paraId="71F7610B" w14:textId="6FFEF14C"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$ 9</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441</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825</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54</w:t>
            </w:r>
          </w:p>
        </w:tc>
        <w:tc>
          <w:tcPr>
            <w:tcW w:w="1775" w:type="dxa"/>
            <w:tcBorders>
              <w:top w:val="nil"/>
              <w:left w:val="nil"/>
              <w:bottom w:val="single" w:sz="8" w:space="0" w:color="CCCCCC"/>
              <w:right w:val="single" w:sz="8" w:space="0" w:color="CCCCCC"/>
            </w:tcBorders>
            <w:shd w:val="clear" w:color="000000" w:fill="DBE5F1"/>
            <w:vAlign w:val="center"/>
            <w:hideMark/>
          </w:tcPr>
          <w:p w14:paraId="3A52E440" w14:textId="337A200B" w:rsidR="000D340D" w:rsidRPr="005A6812" w:rsidRDefault="005A6812" w:rsidP="000D340D">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261.555.532,99</w:t>
            </w:r>
          </w:p>
        </w:tc>
      </w:tr>
      <w:tr w:rsidR="005A6812" w:rsidRPr="005A6812" w14:paraId="2B0B1421" w14:textId="77777777" w:rsidTr="00FF2164">
        <w:trPr>
          <w:trHeight w:val="378"/>
        </w:trPr>
        <w:tc>
          <w:tcPr>
            <w:tcW w:w="813" w:type="dxa"/>
            <w:tcBorders>
              <w:top w:val="nil"/>
              <w:left w:val="single" w:sz="8" w:space="0" w:color="CCCCCC"/>
              <w:bottom w:val="single" w:sz="8" w:space="0" w:color="CCCCCC"/>
              <w:right w:val="single" w:sz="8" w:space="0" w:color="CCCCCC"/>
            </w:tcBorders>
            <w:shd w:val="clear" w:color="000000" w:fill="B8CCE4"/>
            <w:vAlign w:val="center"/>
            <w:hideMark/>
          </w:tcPr>
          <w:p w14:paraId="5C8F4141"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2007</w:t>
            </w:r>
          </w:p>
        </w:tc>
        <w:tc>
          <w:tcPr>
            <w:tcW w:w="1742" w:type="dxa"/>
            <w:tcBorders>
              <w:top w:val="nil"/>
              <w:left w:val="nil"/>
              <w:bottom w:val="single" w:sz="8" w:space="0" w:color="CCCCCC"/>
              <w:right w:val="single" w:sz="8" w:space="0" w:color="CCCCCC"/>
            </w:tcBorders>
            <w:shd w:val="clear" w:color="000000" w:fill="B8CCE4"/>
            <w:vAlign w:val="center"/>
            <w:hideMark/>
          </w:tcPr>
          <w:p w14:paraId="7EC75052" w14:textId="4706D631"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$ 840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723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598</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B8CCE4"/>
            <w:vAlign w:val="center"/>
            <w:hideMark/>
          </w:tcPr>
          <w:p w14:paraId="3F6167B4"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21491</w:t>
            </w:r>
          </w:p>
        </w:tc>
        <w:tc>
          <w:tcPr>
            <w:tcW w:w="1268" w:type="dxa"/>
            <w:tcBorders>
              <w:top w:val="nil"/>
              <w:left w:val="nil"/>
              <w:bottom w:val="single" w:sz="8" w:space="0" w:color="CCCCCC"/>
              <w:right w:val="single" w:sz="8" w:space="0" w:color="CCCCCC"/>
            </w:tcBorders>
            <w:shd w:val="clear" w:color="000000" w:fill="B8CCE4"/>
            <w:vAlign w:val="center"/>
            <w:hideMark/>
          </w:tcPr>
          <w:p w14:paraId="16D43F6E" w14:textId="6C63531F"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$ 39</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119</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80</w:t>
            </w:r>
          </w:p>
        </w:tc>
        <w:tc>
          <w:tcPr>
            <w:tcW w:w="1135" w:type="dxa"/>
            <w:tcBorders>
              <w:top w:val="nil"/>
              <w:left w:val="nil"/>
              <w:bottom w:val="single" w:sz="8" w:space="0" w:color="CCCCCC"/>
              <w:right w:val="single" w:sz="8" w:space="0" w:color="CCCCCC"/>
            </w:tcBorders>
            <w:shd w:val="clear" w:color="000000" w:fill="B8CCE4"/>
            <w:vAlign w:val="center"/>
            <w:hideMark/>
          </w:tcPr>
          <w:p w14:paraId="67922D09"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$ 3,259.98</w:t>
            </w:r>
          </w:p>
        </w:tc>
        <w:tc>
          <w:tcPr>
            <w:tcW w:w="1003" w:type="dxa"/>
            <w:tcBorders>
              <w:top w:val="nil"/>
              <w:left w:val="nil"/>
              <w:bottom w:val="single" w:sz="8" w:space="0" w:color="CCCCCC"/>
              <w:right w:val="single" w:sz="8" w:space="0" w:color="CCCCCC"/>
            </w:tcBorders>
            <w:shd w:val="clear" w:color="000000" w:fill="B8CCE4"/>
            <w:vAlign w:val="center"/>
            <w:hideMark/>
          </w:tcPr>
          <w:p w14:paraId="6DD69672"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1010</w:t>
            </w:r>
          </w:p>
        </w:tc>
        <w:tc>
          <w:tcPr>
            <w:tcW w:w="2411" w:type="dxa"/>
            <w:tcBorders>
              <w:top w:val="nil"/>
              <w:left w:val="nil"/>
              <w:bottom w:val="single" w:sz="8" w:space="0" w:color="CCCCCC"/>
              <w:right w:val="single" w:sz="8" w:space="0" w:color="CCCCCC"/>
            </w:tcBorders>
            <w:shd w:val="clear" w:color="000000" w:fill="B8CCE4"/>
            <w:vAlign w:val="center"/>
            <w:hideMark/>
          </w:tcPr>
          <w:p w14:paraId="5C568DFF" w14:textId="2EFA6B9E"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$ 39</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510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996</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88</w:t>
            </w:r>
          </w:p>
        </w:tc>
        <w:tc>
          <w:tcPr>
            <w:tcW w:w="1775" w:type="dxa"/>
            <w:tcBorders>
              <w:top w:val="nil"/>
              <w:left w:val="nil"/>
              <w:bottom w:val="single" w:sz="8" w:space="0" w:color="CCCCCC"/>
              <w:right w:val="single" w:sz="8" w:space="0" w:color="CCCCCC"/>
            </w:tcBorders>
            <w:shd w:val="clear" w:color="000000" w:fill="B8CCE4"/>
            <w:vAlign w:val="center"/>
            <w:hideMark/>
          </w:tcPr>
          <w:p w14:paraId="7F924FC4" w14:textId="574744C6"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950.277.273,80</w:t>
            </w:r>
          </w:p>
        </w:tc>
      </w:tr>
      <w:tr w:rsidR="005A6812" w:rsidRPr="005A6812" w14:paraId="37CB7EE5" w14:textId="77777777" w:rsidTr="00FF2164">
        <w:trPr>
          <w:trHeight w:val="356"/>
        </w:trPr>
        <w:tc>
          <w:tcPr>
            <w:tcW w:w="813" w:type="dxa"/>
            <w:tcBorders>
              <w:top w:val="nil"/>
              <w:left w:val="single" w:sz="8" w:space="0" w:color="CCCCCC"/>
              <w:bottom w:val="single" w:sz="8" w:space="0" w:color="CCCCCC"/>
              <w:right w:val="single" w:sz="8" w:space="0" w:color="CCCCCC"/>
            </w:tcBorders>
            <w:shd w:val="clear" w:color="000000" w:fill="DBE5F1"/>
            <w:vAlign w:val="center"/>
            <w:hideMark/>
          </w:tcPr>
          <w:p w14:paraId="63100EA0"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2008</w:t>
            </w:r>
          </w:p>
        </w:tc>
        <w:tc>
          <w:tcPr>
            <w:tcW w:w="1742" w:type="dxa"/>
            <w:tcBorders>
              <w:top w:val="nil"/>
              <w:left w:val="nil"/>
              <w:bottom w:val="single" w:sz="8" w:space="0" w:color="CCCCCC"/>
              <w:right w:val="single" w:sz="8" w:space="0" w:color="CCCCCC"/>
            </w:tcBorders>
            <w:shd w:val="clear" w:color="000000" w:fill="DBE5F1"/>
            <w:vAlign w:val="center"/>
            <w:hideMark/>
          </w:tcPr>
          <w:p w14:paraId="7A0E0BC1" w14:textId="7D38AF22"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$ 977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027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549</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DBE5F1"/>
            <w:vAlign w:val="center"/>
            <w:hideMark/>
          </w:tcPr>
          <w:p w14:paraId="07E5E015"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22769</w:t>
            </w:r>
          </w:p>
        </w:tc>
        <w:tc>
          <w:tcPr>
            <w:tcW w:w="1268" w:type="dxa"/>
            <w:tcBorders>
              <w:top w:val="nil"/>
              <w:left w:val="nil"/>
              <w:bottom w:val="single" w:sz="8" w:space="0" w:color="CCCCCC"/>
              <w:right w:val="single" w:sz="8" w:space="0" w:color="CCCCCC"/>
            </w:tcBorders>
            <w:shd w:val="clear" w:color="000000" w:fill="DBE5F1"/>
            <w:vAlign w:val="center"/>
            <w:hideMark/>
          </w:tcPr>
          <w:p w14:paraId="18D22793" w14:textId="6123A049"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$ 42</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910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43</w:t>
            </w:r>
          </w:p>
        </w:tc>
        <w:tc>
          <w:tcPr>
            <w:tcW w:w="1135" w:type="dxa"/>
            <w:tcBorders>
              <w:top w:val="nil"/>
              <w:left w:val="nil"/>
              <w:bottom w:val="single" w:sz="8" w:space="0" w:color="CCCCCC"/>
              <w:right w:val="single" w:sz="8" w:space="0" w:color="CCCCCC"/>
            </w:tcBorders>
            <w:shd w:val="clear" w:color="000000" w:fill="DBE5F1"/>
            <w:vAlign w:val="center"/>
            <w:hideMark/>
          </w:tcPr>
          <w:p w14:paraId="5144F0BE"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$ 3,575.87</w:t>
            </w:r>
          </w:p>
        </w:tc>
        <w:tc>
          <w:tcPr>
            <w:tcW w:w="1003" w:type="dxa"/>
            <w:tcBorders>
              <w:top w:val="nil"/>
              <w:left w:val="nil"/>
              <w:bottom w:val="single" w:sz="8" w:space="0" w:color="CCCCCC"/>
              <w:right w:val="single" w:sz="8" w:space="0" w:color="CCCCCC"/>
            </w:tcBorders>
            <w:shd w:val="clear" w:color="000000" w:fill="DBE5F1"/>
            <w:vAlign w:val="center"/>
            <w:hideMark/>
          </w:tcPr>
          <w:p w14:paraId="5CD487A8"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1462</w:t>
            </w:r>
          </w:p>
        </w:tc>
        <w:tc>
          <w:tcPr>
            <w:tcW w:w="2411" w:type="dxa"/>
            <w:tcBorders>
              <w:top w:val="nil"/>
              <w:left w:val="nil"/>
              <w:bottom w:val="single" w:sz="8" w:space="0" w:color="CCCCCC"/>
              <w:right w:val="single" w:sz="8" w:space="0" w:color="CCCCCC"/>
            </w:tcBorders>
            <w:shd w:val="clear" w:color="000000" w:fill="DBE5F1"/>
            <w:vAlign w:val="center"/>
            <w:hideMark/>
          </w:tcPr>
          <w:p w14:paraId="606521AE" w14:textId="2050DC7D"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$ 62</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735</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046</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63</w:t>
            </w:r>
          </w:p>
        </w:tc>
        <w:tc>
          <w:tcPr>
            <w:tcW w:w="1775" w:type="dxa"/>
            <w:tcBorders>
              <w:top w:val="nil"/>
              <w:left w:val="nil"/>
              <w:bottom w:val="single" w:sz="8" w:space="0" w:color="CCCCCC"/>
              <w:right w:val="single" w:sz="8" w:space="0" w:color="CCCCCC"/>
            </w:tcBorders>
            <w:shd w:val="clear" w:color="000000" w:fill="DBE5F1"/>
            <w:vAlign w:val="center"/>
            <w:hideMark/>
          </w:tcPr>
          <w:p w14:paraId="22C9EE66" w14:textId="591A94C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1.124.186.498,01</w:t>
            </w:r>
          </w:p>
        </w:tc>
      </w:tr>
      <w:tr w:rsidR="005A6812" w:rsidRPr="005A6812" w14:paraId="4B859F4E" w14:textId="77777777" w:rsidTr="00FF2164">
        <w:trPr>
          <w:trHeight w:val="300"/>
        </w:trPr>
        <w:tc>
          <w:tcPr>
            <w:tcW w:w="813" w:type="dxa"/>
            <w:tcBorders>
              <w:top w:val="nil"/>
              <w:left w:val="single" w:sz="8" w:space="0" w:color="CCCCCC"/>
              <w:bottom w:val="single" w:sz="8" w:space="0" w:color="CCCCCC"/>
              <w:right w:val="single" w:sz="8" w:space="0" w:color="CCCCCC"/>
            </w:tcBorders>
            <w:shd w:val="clear" w:color="000000" w:fill="B8CCE4"/>
            <w:vAlign w:val="center"/>
            <w:hideMark/>
          </w:tcPr>
          <w:p w14:paraId="14CFE7BE"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2009</w:t>
            </w:r>
          </w:p>
        </w:tc>
        <w:tc>
          <w:tcPr>
            <w:tcW w:w="1742" w:type="dxa"/>
            <w:tcBorders>
              <w:top w:val="nil"/>
              <w:left w:val="nil"/>
              <w:bottom w:val="single" w:sz="8" w:space="0" w:color="CCCCCC"/>
              <w:right w:val="single" w:sz="8" w:space="0" w:color="CCCCCC"/>
            </w:tcBorders>
            <w:shd w:val="clear" w:color="000000" w:fill="B8CCE4"/>
            <w:vAlign w:val="center"/>
            <w:hideMark/>
          </w:tcPr>
          <w:p w14:paraId="06FA219E" w14:textId="28F70393"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173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467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090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B8CCE4"/>
            <w:vAlign w:val="center"/>
            <w:hideMark/>
          </w:tcPr>
          <w:p w14:paraId="44E869B6"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22858</w:t>
            </w:r>
          </w:p>
        </w:tc>
        <w:tc>
          <w:tcPr>
            <w:tcW w:w="1268" w:type="dxa"/>
            <w:tcBorders>
              <w:top w:val="nil"/>
              <w:left w:val="nil"/>
              <w:bottom w:val="single" w:sz="8" w:space="0" w:color="CCCCCC"/>
              <w:right w:val="single" w:sz="8" w:space="0" w:color="CCCCCC"/>
            </w:tcBorders>
            <w:shd w:val="clear" w:color="000000" w:fill="B8CCE4"/>
            <w:vAlign w:val="center"/>
            <w:hideMark/>
          </w:tcPr>
          <w:p w14:paraId="232C579E" w14:textId="1527E46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$ 51</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337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26</w:t>
            </w:r>
          </w:p>
        </w:tc>
        <w:tc>
          <w:tcPr>
            <w:tcW w:w="1135" w:type="dxa"/>
            <w:tcBorders>
              <w:top w:val="nil"/>
              <w:left w:val="nil"/>
              <w:bottom w:val="single" w:sz="8" w:space="0" w:color="CCCCCC"/>
              <w:right w:val="single" w:sz="8" w:space="0" w:color="CCCCCC"/>
            </w:tcBorders>
            <w:shd w:val="clear" w:color="000000" w:fill="B8CCE4"/>
            <w:vAlign w:val="center"/>
            <w:hideMark/>
          </w:tcPr>
          <w:p w14:paraId="7729FC78"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$ 4,278.11</w:t>
            </w:r>
          </w:p>
        </w:tc>
        <w:tc>
          <w:tcPr>
            <w:tcW w:w="1003" w:type="dxa"/>
            <w:tcBorders>
              <w:top w:val="nil"/>
              <w:left w:val="nil"/>
              <w:bottom w:val="single" w:sz="8" w:space="0" w:color="CCCCCC"/>
              <w:right w:val="single" w:sz="8" w:space="0" w:color="CCCCCC"/>
            </w:tcBorders>
            <w:shd w:val="clear" w:color="000000" w:fill="B8CCE4"/>
            <w:vAlign w:val="center"/>
            <w:hideMark/>
          </w:tcPr>
          <w:p w14:paraId="20C79104"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1696</w:t>
            </w:r>
          </w:p>
        </w:tc>
        <w:tc>
          <w:tcPr>
            <w:tcW w:w="2411" w:type="dxa"/>
            <w:tcBorders>
              <w:top w:val="nil"/>
              <w:left w:val="nil"/>
              <w:bottom w:val="single" w:sz="8" w:space="0" w:color="CCCCCC"/>
              <w:right w:val="single" w:sz="8" w:space="0" w:color="CCCCCC"/>
            </w:tcBorders>
            <w:shd w:val="clear" w:color="000000" w:fill="B8CCE4"/>
            <w:vAlign w:val="center"/>
            <w:hideMark/>
          </w:tcPr>
          <w:p w14:paraId="2312FF07" w14:textId="1CA29519"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$ 87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067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993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03</w:t>
            </w:r>
          </w:p>
        </w:tc>
        <w:tc>
          <w:tcPr>
            <w:tcW w:w="1775" w:type="dxa"/>
            <w:tcBorders>
              <w:top w:val="nil"/>
              <w:left w:val="nil"/>
              <w:bottom w:val="single" w:sz="8" w:space="0" w:color="CCCCCC"/>
              <w:right w:val="single" w:sz="8" w:space="0" w:color="CCCCCC"/>
            </w:tcBorders>
            <w:shd w:val="clear" w:color="000000" w:fill="B8CCE4"/>
            <w:vAlign w:val="center"/>
            <w:hideMark/>
          </w:tcPr>
          <w:p w14:paraId="2ACE6857" w14:textId="74DF860B"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1.486.888.939,09</w:t>
            </w:r>
          </w:p>
        </w:tc>
      </w:tr>
      <w:tr w:rsidR="005A6812" w:rsidRPr="005A6812" w14:paraId="107D5654" w14:textId="77777777" w:rsidTr="00FF2164">
        <w:trPr>
          <w:trHeight w:val="310"/>
        </w:trPr>
        <w:tc>
          <w:tcPr>
            <w:tcW w:w="813" w:type="dxa"/>
            <w:tcBorders>
              <w:top w:val="nil"/>
              <w:left w:val="single" w:sz="8" w:space="0" w:color="CCCCCC"/>
              <w:bottom w:val="single" w:sz="8" w:space="0" w:color="CCCCCC"/>
              <w:right w:val="single" w:sz="8" w:space="0" w:color="CCCCCC"/>
            </w:tcBorders>
            <w:shd w:val="clear" w:color="000000" w:fill="DBE5F1"/>
            <w:vAlign w:val="center"/>
            <w:hideMark/>
          </w:tcPr>
          <w:p w14:paraId="603D5B09"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2010</w:t>
            </w:r>
          </w:p>
        </w:tc>
        <w:tc>
          <w:tcPr>
            <w:tcW w:w="1742" w:type="dxa"/>
            <w:tcBorders>
              <w:top w:val="nil"/>
              <w:left w:val="nil"/>
              <w:bottom w:val="single" w:sz="8" w:space="0" w:color="CCCCCC"/>
              <w:right w:val="single" w:sz="8" w:space="0" w:color="CCCCCC"/>
            </w:tcBorders>
            <w:shd w:val="clear" w:color="000000" w:fill="DBE5F1"/>
            <w:vAlign w:val="center"/>
            <w:hideMark/>
          </w:tcPr>
          <w:p w14:paraId="2CDA5119" w14:textId="39D60654"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444</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603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505</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DBE5F1"/>
            <w:vAlign w:val="center"/>
            <w:hideMark/>
          </w:tcPr>
          <w:p w14:paraId="4E65E3FA"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25874</w:t>
            </w:r>
          </w:p>
        </w:tc>
        <w:tc>
          <w:tcPr>
            <w:tcW w:w="1268" w:type="dxa"/>
            <w:tcBorders>
              <w:top w:val="nil"/>
              <w:left w:val="nil"/>
              <w:bottom w:val="single" w:sz="8" w:space="0" w:color="CCCCCC"/>
              <w:right w:val="single" w:sz="8" w:space="0" w:color="CCCCCC"/>
            </w:tcBorders>
            <w:shd w:val="clear" w:color="000000" w:fill="DBE5F1"/>
            <w:vAlign w:val="center"/>
            <w:hideMark/>
          </w:tcPr>
          <w:p w14:paraId="35E7DAFE" w14:textId="5F0CDA7A"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$ 55</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832</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24</w:t>
            </w:r>
          </w:p>
        </w:tc>
        <w:tc>
          <w:tcPr>
            <w:tcW w:w="1135" w:type="dxa"/>
            <w:tcBorders>
              <w:top w:val="nil"/>
              <w:left w:val="nil"/>
              <w:bottom w:val="single" w:sz="8" w:space="0" w:color="CCCCCC"/>
              <w:right w:val="single" w:sz="8" w:space="0" w:color="CCCCCC"/>
            </w:tcBorders>
            <w:shd w:val="clear" w:color="000000" w:fill="DBE5F1"/>
            <w:vAlign w:val="center"/>
            <w:hideMark/>
          </w:tcPr>
          <w:p w14:paraId="1AC90EB4"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$ 4,652.69</w:t>
            </w:r>
          </w:p>
        </w:tc>
        <w:tc>
          <w:tcPr>
            <w:tcW w:w="1003" w:type="dxa"/>
            <w:tcBorders>
              <w:top w:val="nil"/>
              <w:left w:val="nil"/>
              <w:bottom w:val="single" w:sz="8" w:space="0" w:color="CCCCCC"/>
              <w:right w:val="single" w:sz="8" w:space="0" w:color="CCCCCC"/>
            </w:tcBorders>
            <w:shd w:val="clear" w:color="000000" w:fill="DBE5F1"/>
            <w:vAlign w:val="center"/>
            <w:hideMark/>
          </w:tcPr>
          <w:p w14:paraId="2E45CD5C"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2113</w:t>
            </w:r>
          </w:p>
        </w:tc>
        <w:tc>
          <w:tcPr>
            <w:tcW w:w="2411" w:type="dxa"/>
            <w:tcBorders>
              <w:top w:val="nil"/>
              <w:left w:val="nil"/>
              <w:bottom w:val="single" w:sz="8" w:space="0" w:color="CCCCCC"/>
              <w:right w:val="single" w:sz="8" w:space="0" w:color="CCCCCC"/>
            </w:tcBorders>
            <w:shd w:val="clear" w:color="000000" w:fill="DBE5F1"/>
            <w:vAlign w:val="center"/>
            <w:hideMark/>
          </w:tcPr>
          <w:p w14:paraId="46E3FE37" w14:textId="397BA340"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$ 117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973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533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51</w:t>
            </w:r>
          </w:p>
        </w:tc>
        <w:tc>
          <w:tcPr>
            <w:tcW w:w="1775" w:type="dxa"/>
            <w:tcBorders>
              <w:top w:val="nil"/>
              <w:left w:val="nil"/>
              <w:bottom w:val="single" w:sz="8" w:space="0" w:color="CCCCCC"/>
              <w:right w:val="single" w:sz="8" w:space="0" w:color="CCCCCC"/>
            </w:tcBorders>
            <w:shd w:val="clear" w:color="000000" w:fill="DBE5F1"/>
            <w:vAlign w:val="center"/>
            <w:hideMark/>
          </w:tcPr>
          <w:p w14:paraId="339C5BDF" w14:textId="1AF1AFD6"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1.663.846.125,43</w:t>
            </w:r>
          </w:p>
        </w:tc>
      </w:tr>
      <w:tr w:rsidR="005A6812" w:rsidRPr="005A6812" w14:paraId="4C4D11CF" w14:textId="77777777" w:rsidTr="00FF2164">
        <w:trPr>
          <w:trHeight w:val="345"/>
        </w:trPr>
        <w:tc>
          <w:tcPr>
            <w:tcW w:w="813" w:type="dxa"/>
            <w:tcBorders>
              <w:top w:val="nil"/>
              <w:left w:val="single" w:sz="8" w:space="0" w:color="CCCCCC"/>
              <w:bottom w:val="single" w:sz="8" w:space="0" w:color="CCCCCC"/>
              <w:right w:val="single" w:sz="8" w:space="0" w:color="CCCCCC"/>
            </w:tcBorders>
            <w:shd w:val="clear" w:color="000000" w:fill="B8CCE4"/>
            <w:vAlign w:val="center"/>
            <w:hideMark/>
          </w:tcPr>
          <w:p w14:paraId="33657F9A"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2011</w:t>
            </w:r>
          </w:p>
        </w:tc>
        <w:tc>
          <w:tcPr>
            <w:tcW w:w="1742" w:type="dxa"/>
            <w:tcBorders>
              <w:top w:val="nil"/>
              <w:left w:val="nil"/>
              <w:bottom w:val="single" w:sz="8" w:space="0" w:color="CCCCCC"/>
              <w:right w:val="single" w:sz="8" w:space="0" w:color="CCCCCC"/>
            </w:tcBorders>
            <w:shd w:val="clear" w:color="000000" w:fill="B8CCE4"/>
            <w:vAlign w:val="center"/>
            <w:hideMark/>
          </w:tcPr>
          <w:p w14:paraId="57DCFB6E" w14:textId="3CACED68"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897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422</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230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B8CCE4"/>
            <w:vAlign w:val="center"/>
            <w:hideMark/>
          </w:tcPr>
          <w:p w14:paraId="53A6858C"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26871</w:t>
            </w:r>
          </w:p>
        </w:tc>
        <w:tc>
          <w:tcPr>
            <w:tcW w:w="1268" w:type="dxa"/>
            <w:tcBorders>
              <w:top w:val="nil"/>
              <w:left w:val="nil"/>
              <w:bottom w:val="single" w:sz="8" w:space="0" w:color="CCCCCC"/>
              <w:right w:val="single" w:sz="8" w:space="0" w:color="CCCCCC"/>
            </w:tcBorders>
            <w:shd w:val="clear" w:color="000000" w:fill="B8CCE4"/>
            <w:vAlign w:val="center"/>
            <w:hideMark/>
          </w:tcPr>
          <w:p w14:paraId="365E3CDA" w14:textId="6B5970F8"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$ 70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612</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27</w:t>
            </w:r>
          </w:p>
        </w:tc>
        <w:tc>
          <w:tcPr>
            <w:tcW w:w="1135" w:type="dxa"/>
            <w:tcBorders>
              <w:top w:val="nil"/>
              <w:left w:val="nil"/>
              <w:bottom w:val="single" w:sz="8" w:space="0" w:color="CCCCCC"/>
              <w:right w:val="single" w:sz="8" w:space="0" w:color="CCCCCC"/>
            </w:tcBorders>
            <w:shd w:val="clear" w:color="000000" w:fill="B8CCE4"/>
            <w:vAlign w:val="center"/>
            <w:hideMark/>
          </w:tcPr>
          <w:p w14:paraId="58514DBD"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$ 5,884.36</w:t>
            </w:r>
          </w:p>
        </w:tc>
        <w:tc>
          <w:tcPr>
            <w:tcW w:w="1003" w:type="dxa"/>
            <w:tcBorders>
              <w:top w:val="nil"/>
              <w:left w:val="nil"/>
              <w:bottom w:val="single" w:sz="8" w:space="0" w:color="CCCCCC"/>
              <w:right w:val="single" w:sz="8" w:space="0" w:color="CCCCCC"/>
            </w:tcBorders>
            <w:shd w:val="clear" w:color="000000" w:fill="B8CCE4"/>
            <w:vAlign w:val="center"/>
            <w:hideMark/>
          </w:tcPr>
          <w:p w14:paraId="42201DA2"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2500</w:t>
            </w:r>
          </w:p>
        </w:tc>
        <w:tc>
          <w:tcPr>
            <w:tcW w:w="2411" w:type="dxa"/>
            <w:tcBorders>
              <w:top w:val="nil"/>
              <w:left w:val="nil"/>
              <w:bottom w:val="single" w:sz="8" w:space="0" w:color="CCCCCC"/>
              <w:right w:val="single" w:sz="8" w:space="0" w:color="CCCCCC"/>
            </w:tcBorders>
            <w:shd w:val="clear" w:color="000000" w:fill="B8CCE4"/>
            <w:vAlign w:val="center"/>
            <w:hideMark/>
          </w:tcPr>
          <w:p w14:paraId="651D9EC0" w14:textId="2972F6E2"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$ 176</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530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667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82</w:t>
            </w:r>
          </w:p>
        </w:tc>
        <w:tc>
          <w:tcPr>
            <w:tcW w:w="1775" w:type="dxa"/>
            <w:tcBorders>
              <w:top w:val="nil"/>
              <w:left w:val="nil"/>
              <w:bottom w:val="single" w:sz="8" w:space="0" w:color="CCCCCC"/>
              <w:right w:val="single" w:sz="8" w:space="0" w:color="CCCCCC"/>
            </w:tcBorders>
            <w:shd w:val="clear" w:color="000000" w:fill="B8CCE4"/>
            <w:vAlign w:val="center"/>
            <w:hideMark/>
          </w:tcPr>
          <w:p w14:paraId="3C600FDB" w14:textId="06709B04"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2.025.714.734,50</w:t>
            </w:r>
          </w:p>
        </w:tc>
      </w:tr>
      <w:tr w:rsidR="005A6812" w:rsidRPr="005A6812" w14:paraId="02768C9E" w14:textId="77777777" w:rsidTr="00FF2164">
        <w:trPr>
          <w:trHeight w:val="356"/>
        </w:trPr>
        <w:tc>
          <w:tcPr>
            <w:tcW w:w="813" w:type="dxa"/>
            <w:tcBorders>
              <w:top w:val="nil"/>
              <w:left w:val="single" w:sz="8" w:space="0" w:color="CCCCCC"/>
              <w:bottom w:val="single" w:sz="8" w:space="0" w:color="CCCCCC"/>
              <w:right w:val="single" w:sz="8" w:space="0" w:color="CCCCCC"/>
            </w:tcBorders>
            <w:shd w:val="clear" w:color="000000" w:fill="DBE5F1"/>
            <w:vAlign w:val="center"/>
            <w:hideMark/>
          </w:tcPr>
          <w:p w14:paraId="43B11674"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2012</w:t>
            </w:r>
          </w:p>
        </w:tc>
        <w:tc>
          <w:tcPr>
            <w:tcW w:w="1742" w:type="dxa"/>
            <w:tcBorders>
              <w:top w:val="nil"/>
              <w:left w:val="nil"/>
              <w:bottom w:val="single" w:sz="8" w:space="0" w:color="CCCCCC"/>
              <w:right w:val="single" w:sz="8" w:space="0" w:color="CCCCCC"/>
            </w:tcBorders>
            <w:shd w:val="clear" w:color="000000" w:fill="DBE5F1"/>
            <w:vAlign w:val="center"/>
            <w:hideMark/>
          </w:tcPr>
          <w:p w14:paraId="7BB73B53" w14:textId="6820729C"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$ 2</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534</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895</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960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DBE5F1"/>
            <w:vAlign w:val="center"/>
            <w:hideMark/>
          </w:tcPr>
          <w:p w14:paraId="3F6BE187"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26780</w:t>
            </w:r>
          </w:p>
        </w:tc>
        <w:tc>
          <w:tcPr>
            <w:tcW w:w="1268" w:type="dxa"/>
            <w:tcBorders>
              <w:top w:val="nil"/>
              <w:left w:val="nil"/>
              <w:bottom w:val="single" w:sz="8" w:space="0" w:color="CCCCCC"/>
              <w:right w:val="single" w:sz="8" w:space="0" w:color="CCCCCC"/>
            </w:tcBorders>
            <w:shd w:val="clear" w:color="000000" w:fill="DBE5F1"/>
            <w:vAlign w:val="center"/>
            <w:hideMark/>
          </w:tcPr>
          <w:p w14:paraId="28B7D3FB" w14:textId="424E981F"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$ 94</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656</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31</w:t>
            </w:r>
          </w:p>
        </w:tc>
        <w:tc>
          <w:tcPr>
            <w:tcW w:w="1135" w:type="dxa"/>
            <w:tcBorders>
              <w:top w:val="nil"/>
              <w:left w:val="nil"/>
              <w:bottom w:val="single" w:sz="8" w:space="0" w:color="CCCCCC"/>
              <w:right w:val="single" w:sz="8" w:space="0" w:color="CCCCCC"/>
            </w:tcBorders>
            <w:shd w:val="clear" w:color="000000" w:fill="DBE5F1"/>
            <w:vAlign w:val="center"/>
            <w:hideMark/>
          </w:tcPr>
          <w:p w14:paraId="2F4C1927"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$ 7,888.03</w:t>
            </w:r>
          </w:p>
        </w:tc>
        <w:tc>
          <w:tcPr>
            <w:tcW w:w="1003" w:type="dxa"/>
            <w:tcBorders>
              <w:top w:val="nil"/>
              <w:left w:val="nil"/>
              <w:bottom w:val="single" w:sz="8" w:space="0" w:color="CCCCCC"/>
              <w:right w:val="single" w:sz="8" w:space="0" w:color="CCCCCC"/>
            </w:tcBorders>
            <w:shd w:val="clear" w:color="000000" w:fill="DBE5F1"/>
            <w:vAlign w:val="center"/>
            <w:hideMark/>
          </w:tcPr>
          <w:p w14:paraId="156DC643"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2534</w:t>
            </w:r>
          </w:p>
        </w:tc>
        <w:tc>
          <w:tcPr>
            <w:tcW w:w="2411" w:type="dxa"/>
            <w:tcBorders>
              <w:top w:val="nil"/>
              <w:left w:val="nil"/>
              <w:bottom w:val="single" w:sz="8" w:space="0" w:color="CCCCCC"/>
              <w:right w:val="single" w:sz="8" w:space="0" w:color="CCCCCC"/>
            </w:tcBorders>
            <w:shd w:val="clear" w:color="000000" w:fill="DBE5F1"/>
            <w:vAlign w:val="center"/>
            <w:hideMark/>
          </w:tcPr>
          <w:p w14:paraId="2F5BAAB1" w14:textId="3AA8930F"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$ 239</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859</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087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48</w:t>
            </w:r>
          </w:p>
        </w:tc>
        <w:tc>
          <w:tcPr>
            <w:tcW w:w="1775" w:type="dxa"/>
            <w:tcBorders>
              <w:top w:val="nil"/>
              <w:left w:val="nil"/>
              <w:bottom w:val="single" w:sz="8" w:space="0" w:color="CCCCCC"/>
              <w:right w:val="single" w:sz="8" w:space="0" w:color="CCCCCC"/>
            </w:tcBorders>
            <w:shd w:val="clear" w:color="000000" w:fill="DBE5F1"/>
            <w:vAlign w:val="center"/>
            <w:hideMark/>
          </w:tcPr>
          <w:p w14:paraId="6AB02489" w14:textId="5F8C60D2"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2.240.538.031,37</w:t>
            </w:r>
          </w:p>
        </w:tc>
      </w:tr>
      <w:tr w:rsidR="005A6812" w:rsidRPr="005A6812" w14:paraId="50F70737" w14:textId="77777777" w:rsidTr="00FF2164">
        <w:trPr>
          <w:trHeight w:val="345"/>
        </w:trPr>
        <w:tc>
          <w:tcPr>
            <w:tcW w:w="813" w:type="dxa"/>
            <w:tcBorders>
              <w:top w:val="nil"/>
              <w:left w:val="single" w:sz="8" w:space="0" w:color="CCCCCC"/>
              <w:bottom w:val="single" w:sz="8" w:space="0" w:color="CCCCCC"/>
              <w:right w:val="single" w:sz="8" w:space="0" w:color="CCCCCC"/>
            </w:tcBorders>
            <w:shd w:val="clear" w:color="000000" w:fill="B8CCE4"/>
            <w:vAlign w:val="center"/>
            <w:hideMark/>
          </w:tcPr>
          <w:p w14:paraId="18FD2BA5"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2013</w:t>
            </w:r>
          </w:p>
        </w:tc>
        <w:tc>
          <w:tcPr>
            <w:tcW w:w="1742" w:type="dxa"/>
            <w:tcBorders>
              <w:top w:val="nil"/>
              <w:left w:val="nil"/>
              <w:bottom w:val="single" w:sz="8" w:space="0" w:color="CCCCCC"/>
              <w:right w:val="single" w:sz="8" w:space="0" w:color="CCCCCC"/>
            </w:tcBorders>
            <w:shd w:val="clear" w:color="000000" w:fill="B8CCE4"/>
            <w:vAlign w:val="center"/>
            <w:hideMark/>
          </w:tcPr>
          <w:p w14:paraId="43800CCB" w14:textId="4E680EB1"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330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242</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960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B8CCE4"/>
            <w:vAlign w:val="center"/>
            <w:hideMark/>
          </w:tcPr>
          <w:p w14:paraId="2277ACE7"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27860</w:t>
            </w:r>
          </w:p>
        </w:tc>
        <w:tc>
          <w:tcPr>
            <w:tcW w:w="1268" w:type="dxa"/>
            <w:tcBorders>
              <w:top w:val="nil"/>
              <w:left w:val="nil"/>
              <w:bottom w:val="single" w:sz="8" w:space="0" w:color="CCCCCC"/>
              <w:right w:val="single" w:sz="8" w:space="0" w:color="CCCCCC"/>
            </w:tcBorders>
            <w:shd w:val="clear" w:color="000000" w:fill="B8CCE4"/>
            <w:vAlign w:val="center"/>
            <w:hideMark/>
          </w:tcPr>
          <w:p w14:paraId="6430D5A2" w14:textId="2CD0480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$ 119</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534</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92</w:t>
            </w:r>
          </w:p>
        </w:tc>
        <w:tc>
          <w:tcPr>
            <w:tcW w:w="1135" w:type="dxa"/>
            <w:tcBorders>
              <w:top w:val="nil"/>
              <w:left w:val="nil"/>
              <w:bottom w:val="single" w:sz="8" w:space="0" w:color="CCCCCC"/>
              <w:right w:val="single" w:sz="8" w:space="0" w:color="CCCCCC"/>
            </w:tcBorders>
            <w:shd w:val="clear" w:color="000000" w:fill="B8CCE4"/>
            <w:vAlign w:val="center"/>
            <w:hideMark/>
          </w:tcPr>
          <w:p w14:paraId="40809F23"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$ 9,961.24</w:t>
            </w:r>
          </w:p>
        </w:tc>
        <w:tc>
          <w:tcPr>
            <w:tcW w:w="1003" w:type="dxa"/>
            <w:tcBorders>
              <w:top w:val="nil"/>
              <w:left w:val="nil"/>
              <w:bottom w:val="single" w:sz="8" w:space="0" w:color="CCCCCC"/>
              <w:right w:val="single" w:sz="8" w:space="0" w:color="CCCCCC"/>
            </w:tcBorders>
            <w:shd w:val="clear" w:color="000000" w:fill="B8CCE4"/>
            <w:vAlign w:val="center"/>
            <w:hideMark/>
          </w:tcPr>
          <w:p w14:paraId="2165E226"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2544</w:t>
            </w:r>
          </w:p>
        </w:tc>
        <w:tc>
          <w:tcPr>
            <w:tcW w:w="2411" w:type="dxa"/>
            <w:tcBorders>
              <w:top w:val="nil"/>
              <w:left w:val="nil"/>
              <w:bottom w:val="single" w:sz="8" w:space="0" w:color="CCCCCC"/>
              <w:right w:val="single" w:sz="8" w:space="0" w:color="CCCCCC"/>
            </w:tcBorders>
            <w:shd w:val="clear" w:color="000000" w:fill="B8CCE4"/>
            <w:vAlign w:val="center"/>
            <w:hideMark/>
          </w:tcPr>
          <w:p w14:paraId="5CA19CE0" w14:textId="409CF04E"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$ 304</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096</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844</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59</w:t>
            </w:r>
          </w:p>
        </w:tc>
        <w:tc>
          <w:tcPr>
            <w:tcW w:w="1775" w:type="dxa"/>
            <w:tcBorders>
              <w:top w:val="nil"/>
              <w:left w:val="nil"/>
              <w:bottom w:val="single" w:sz="8" w:space="0" w:color="CCCCCC"/>
              <w:right w:val="single" w:sz="8" w:space="0" w:color="CCCCCC"/>
            </w:tcBorders>
            <w:shd w:val="clear" w:color="000000" w:fill="B8CCE4"/>
            <w:vAlign w:val="center"/>
            <w:hideMark/>
          </w:tcPr>
          <w:p w14:paraId="3F0C2BBF" w14:textId="46BBE804"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2.274.485.246,48</w:t>
            </w:r>
          </w:p>
        </w:tc>
      </w:tr>
      <w:tr w:rsidR="005A6812" w:rsidRPr="005A6812" w14:paraId="413F6015" w14:textId="77777777" w:rsidTr="00FF2164">
        <w:trPr>
          <w:trHeight w:val="310"/>
        </w:trPr>
        <w:tc>
          <w:tcPr>
            <w:tcW w:w="813" w:type="dxa"/>
            <w:tcBorders>
              <w:top w:val="nil"/>
              <w:left w:val="single" w:sz="8" w:space="0" w:color="CCCCCC"/>
              <w:bottom w:val="single" w:sz="8" w:space="0" w:color="CCCCCC"/>
              <w:right w:val="single" w:sz="8" w:space="0" w:color="CCCCCC"/>
            </w:tcBorders>
            <w:shd w:val="clear" w:color="000000" w:fill="DBE5F1"/>
            <w:vAlign w:val="center"/>
            <w:hideMark/>
          </w:tcPr>
          <w:p w14:paraId="2FDCB81A"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2014</w:t>
            </w:r>
          </w:p>
        </w:tc>
        <w:tc>
          <w:tcPr>
            <w:tcW w:w="1742" w:type="dxa"/>
            <w:tcBorders>
              <w:top w:val="nil"/>
              <w:left w:val="nil"/>
              <w:bottom w:val="single" w:sz="8" w:space="0" w:color="CCCCCC"/>
              <w:right w:val="single" w:sz="8" w:space="0" w:color="CCCCCC"/>
            </w:tcBorders>
            <w:shd w:val="clear" w:color="000000" w:fill="DBE5F1"/>
            <w:vAlign w:val="center"/>
            <w:hideMark/>
          </w:tcPr>
          <w:p w14:paraId="418F7F3C" w14:textId="5F8B5D3A"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$ 4</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319</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197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DBE5F1"/>
            <w:vAlign w:val="center"/>
            <w:hideMark/>
          </w:tcPr>
          <w:p w14:paraId="3910E6B5"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30177</w:t>
            </w:r>
          </w:p>
        </w:tc>
        <w:tc>
          <w:tcPr>
            <w:tcW w:w="1268" w:type="dxa"/>
            <w:tcBorders>
              <w:top w:val="nil"/>
              <w:left w:val="nil"/>
              <w:bottom w:val="single" w:sz="8" w:space="0" w:color="CCCCCC"/>
              <w:right w:val="single" w:sz="8" w:space="0" w:color="CCCCCC"/>
            </w:tcBorders>
            <w:shd w:val="clear" w:color="000000" w:fill="DBE5F1"/>
            <w:vAlign w:val="center"/>
            <w:hideMark/>
          </w:tcPr>
          <w:p w14:paraId="586F7349" w14:textId="4ACFFCE3"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$ 143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128</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77</w:t>
            </w:r>
          </w:p>
        </w:tc>
        <w:tc>
          <w:tcPr>
            <w:tcW w:w="1135" w:type="dxa"/>
            <w:tcBorders>
              <w:top w:val="nil"/>
              <w:left w:val="nil"/>
              <w:bottom w:val="single" w:sz="8" w:space="0" w:color="CCCCCC"/>
              <w:right w:val="single" w:sz="8" w:space="0" w:color="CCCCCC"/>
            </w:tcBorders>
            <w:shd w:val="clear" w:color="000000" w:fill="DBE5F1"/>
            <w:vAlign w:val="center"/>
            <w:hideMark/>
          </w:tcPr>
          <w:p w14:paraId="46A6A6F0"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$ 11,927.40</w:t>
            </w:r>
          </w:p>
        </w:tc>
        <w:tc>
          <w:tcPr>
            <w:tcW w:w="1003" w:type="dxa"/>
            <w:tcBorders>
              <w:top w:val="nil"/>
              <w:left w:val="nil"/>
              <w:bottom w:val="single" w:sz="8" w:space="0" w:color="CCCCCC"/>
              <w:right w:val="single" w:sz="8" w:space="0" w:color="CCCCCC"/>
            </w:tcBorders>
            <w:shd w:val="clear" w:color="000000" w:fill="DBE5F1"/>
            <w:vAlign w:val="center"/>
            <w:hideMark/>
          </w:tcPr>
          <w:p w14:paraId="025F22DA"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2435</w:t>
            </w:r>
          </w:p>
        </w:tc>
        <w:tc>
          <w:tcPr>
            <w:tcW w:w="2411" w:type="dxa"/>
            <w:tcBorders>
              <w:top w:val="nil"/>
              <w:left w:val="nil"/>
              <w:bottom w:val="single" w:sz="8" w:space="0" w:color="CCCCCC"/>
              <w:right w:val="single" w:sz="8" w:space="0" w:color="CCCCCC"/>
            </w:tcBorders>
            <w:shd w:val="clear" w:color="000000" w:fill="DBE5F1"/>
            <w:vAlign w:val="center"/>
            <w:hideMark/>
          </w:tcPr>
          <w:p w14:paraId="16C8BA9F" w14:textId="387ED9CB"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$ 348</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518</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563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64</w:t>
            </w:r>
          </w:p>
        </w:tc>
        <w:tc>
          <w:tcPr>
            <w:tcW w:w="1775" w:type="dxa"/>
            <w:tcBorders>
              <w:top w:val="nil"/>
              <w:left w:val="nil"/>
              <w:bottom w:val="single" w:sz="8" w:space="0" w:color="CCCCCC"/>
              <w:right w:val="single" w:sz="8" w:space="0" w:color="CCCCCC"/>
            </w:tcBorders>
            <w:shd w:val="clear" w:color="000000" w:fill="DBE5F1"/>
            <w:vAlign w:val="center"/>
            <w:hideMark/>
          </w:tcPr>
          <w:p w14:paraId="2DAC2CCC" w14:textId="623ACDC4"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1.937.636.381,38</w:t>
            </w:r>
          </w:p>
        </w:tc>
      </w:tr>
      <w:tr w:rsidR="005A6812" w:rsidRPr="005A6812" w14:paraId="409BCD9D" w14:textId="77777777" w:rsidTr="00FF2164">
        <w:trPr>
          <w:trHeight w:val="289"/>
        </w:trPr>
        <w:tc>
          <w:tcPr>
            <w:tcW w:w="813" w:type="dxa"/>
            <w:tcBorders>
              <w:top w:val="nil"/>
              <w:left w:val="single" w:sz="8" w:space="0" w:color="CCCCCC"/>
              <w:bottom w:val="single" w:sz="8" w:space="0" w:color="CCCCCC"/>
              <w:right w:val="single" w:sz="8" w:space="0" w:color="CCCCCC"/>
            </w:tcBorders>
            <w:shd w:val="clear" w:color="000000" w:fill="B8CCE4"/>
            <w:vAlign w:val="center"/>
            <w:hideMark/>
          </w:tcPr>
          <w:p w14:paraId="3755D487"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2015</w:t>
            </w:r>
          </w:p>
        </w:tc>
        <w:tc>
          <w:tcPr>
            <w:tcW w:w="1742" w:type="dxa"/>
            <w:tcBorders>
              <w:top w:val="nil"/>
              <w:left w:val="nil"/>
              <w:bottom w:val="single" w:sz="8" w:space="0" w:color="CCCCCC"/>
              <w:right w:val="single" w:sz="8" w:space="0" w:color="CCCCCC"/>
            </w:tcBorders>
            <w:shd w:val="clear" w:color="000000" w:fill="B8CCE4"/>
            <w:vAlign w:val="center"/>
            <w:hideMark/>
          </w:tcPr>
          <w:p w14:paraId="72C72325" w14:textId="671527F1"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$ 6</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763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368</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B8CCE4"/>
            <w:vAlign w:val="center"/>
            <w:hideMark/>
          </w:tcPr>
          <w:p w14:paraId="5C9C360E"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31619</w:t>
            </w:r>
          </w:p>
        </w:tc>
        <w:tc>
          <w:tcPr>
            <w:tcW w:w="1268" w:type="dxa"/>
            <w:tcBorders>
              <w:top w:val="nil"/>
              <w:left w:val="nil"/>
              <w:bottom w:val="single" w:sz="8" w:space="0" w:color="CCCCCC"/>
              <w:right w:val="single" w:sz="8" w:space="0" w:color="CCCCCC"/>
            </w:tcBorders>
            <w:shd w:val="clear" w:color="000000" w:fill="B8CCE4"/>
            <w:vAlign w:val="center"/>
            <w:hideMark/>
          </w:tcPr>
          <w:p w14:paraId="6FD29B6A" w14:textId="3E11F01F"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$ 213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902</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02</w:t>
            </w:r>
          </w:p>
        </w:tc>
        <w:tc>
          <w:tcPr>
            <w:tcW w:w="1135" w:type="dxa"/>
            <w:tcBorders>
              <w:top w:val="nil"/>
              <w:left w:val="nil"/>
              <w:bottom w:val="single" w:sz="8" w:space="0" w:color="CCCCCC"/>
              <w:right w:val="single" w:sz="8" w:space="0" w:color="CCCCCC"/>
            </w:tcBorders>
            <w:shd w:val="clear" w:color="000000" w:fill="B8CCE4"/>
            <w:vAlign w:val="center"/>
            <w:hideMark/>
          </w:tcPr>
          <w:p w14:paraId="7DA113A9"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$ 17,825.17</w:t>
            </w:r>
          </w:p>
        </w:tc>
        <w:tc>
          <w:tcPr>
            <w:tcW w:w="1003" w:type="dxa"/>
            <w:tcBorders>
              <w:top w:val="nil"/>
              <w:left w:val="nil"/>
              <w:bottom w:val="single" w:sz="8" w:space="0" w:color="CCCCCC"/>
              <w:right w:val="single" w:sz="8" w:space="0" w:color="CCCCCC"/>
            </w:tcBorders>
            <w:shd w:val="clear" w:color="000000" w:fill="B8CCE4"/>
            <w:vAlign w:val="center"/>
            <w:hideMark/>
          </w:tcPr>
          <w:p w14:paraId="277C38CD"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2616</w:t>
            </w:r>
          </w:p>
        </w:tc>
        <w:tc>
          <w:tcPr>
            <w:tcW w:w="2411" w:type="dxa"/>
            <w:tcBorders>
              <w:top w:val="nil"/>
              <w:left w:val="nil"/>
              <w:bottom w:val="single" w:sz="8" w:space="0" w:color="CCCCCC"/>
              <w:right w:val="single" w:sz="8" w:space="0" w:color="CCCCCC"/>
            </w:tcBorders>
            <w:shd w:val="clear" w:color="000000" w:fill="B8CCE4"/>
            <w:vAlign w:val="center"/>
            <w:hideMark/>
          </w:tcPr>
          <w:p w14:paraId="639BD46E" w14:textId="74C4628F"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$ 559</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567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686</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77</w:t>
            </w:r>
          </w:p>
        </w:tc>
        <w:tc>
          <w:tcPr>
            <w:tcW w:w="1775" w:type="dxa"/>
            <w:tcBorders>
              <w:top w:val="nil"/>
              <w:left w:val="nil"/>
              <w:bottom w:val="single" w:sz="8" w:space="0" w:color="CCCCCC"/>
              <w:right w:val="single" w:sz="8" w:space="0" w:color="CCCCCC"/>
            </w:tcBorders>
            <w:shd w:val="clear" w:color="000000" w:fill="B8CCE4"/>
            <w:vAlign w:val="center"/>
            <w:hideMark/>
          </w:tcPr>
          <w:p w14:paraId="6C31767F" w14:textId="460307B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2.513.615.082,88</w:t>
            </w:r>
          </w:p>
        </w:tc>
      </w:tr>
      <w:tr w:rsidR="005A6812" w:rsidRPr="005A6812" w14:paraId="6A494D20" w14:textId="77777777" w:rsidTr="00FF2164">
        <w:trPr>
          <w:trHeight w:val="322"/>
        </w:trPr>
        <w:tc>
          <w:tcPr>
            <w:tcW w:w="813" w:type="dxa"/>
            <w:tcBorders>
              <w:top w:val="nil"/>
              <w:left w:val="single" w:sz="8" w:space="0" w:color="CCCCCC"/>
              <w:bottom w:val="single" w:sz="8" w:space="0" w:color="CCCCCC"/>
              <w:right w:val="single" w:sz="8" w:space="0" w:color="CCCCCC"/>
            </w:tcBorders>
            <w:shd w:val="clear" w:color="000000" w:fill="DBE5F1"/>
            <w:vAlign w:val="center"/>
            <w:hideMark/>
          </w:tcPr>
          <w:p w14:paraId="342BD408"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2016</w:t>
            </w:r>
          </w:p>
        </w:tc>
        <w:tc>
          <w:tcPr>
            <w:tcW w:w="1742" w:type="dxa"/>
            <w:tcBorders>
              <w:top w:val="nil"/>
              <w:left w:val="nil"/>
              <w:bottom w:val="single" w:sz="8" w:space="0" w:color="CCCCCC"/>
              <w:right w:val="single" w:sz="8" w:space="0" w:color="CCCCCC"/>
            </w:tcBorders>
            <w:shd w:val="clear" w:color="000000" w:fill="DBE5F1"/>
            <w:vAlign w:val="center"/>
            <w:hideMark/>
          </w:tcPr>
          <w:p w14:paraId="10720223" w14:textId="15FFA5B2"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793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218</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DBE5F1"/>
            <w:vAlign w:val="center"/>
            <w:hideMark/>
          </w:tcPr>
          <w:p w14:paraId="00C8BA48"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33461</w:t>
            </w:r>
          </w:p>
        </w:tc>
        <w:tc>
          <w:tcPr>
            <w:tcW w:w="1268" w:type="dxa"/>
            <w:tcBorders>
              <w:top w:val="nil"/>
              <w:left w:val="nil"/>
              <w:bottom w:val="single" w:sz="8" w:space="0" w:color="CCCCCC"/>
              <w:right w:val="single" w:sz="8" w:space="0" w:color="CCCCCC"/>
            </w:tcBorders>
            <w:shd w:val="clear" w:color="000000" w:fill="DBE5F1"/>
            <w:vAlign w:val="center"/>
            <w:hideMark/>
          </w:tcPr>
          <w:p w14:paraId="2F9F0D29" w14:textId="4BBD0B53"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$ 322</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561</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13</w:t>
            </w:r>
          </w:p>
        </w:tc>
        <w:tc>
          <w:tcPr>
            <w:tcW w:w="1135" w:type="dxa"/>
            <w:tcBorders>
              <w:top w:val="nil"/>
              <w:left w:val="nil"/>
              <w:bottom w:val="single" w:sz="8" w:space="0" w:color="CCCCCC"/>
              <w:right w:val="single" w:sz="8" w:space="0" w:color="CCCCCC"/>
            </w:tcBorders>
            <w:shd w:val="clear" w:color="000000" w:fill="DBE5F1"/>
            <w:vAlign w:val="center"/>
            <w:hideMark/>
          </w:tcPr>
          <w:p w14:paraId="03C8AFCC"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$ 26,880.09</w:t>
            </w:r>
          </w:p>
        </w:tc>
        <w:tc>
          <w:tcPr>
            <w:tcW w:w="1003" w:type="dxa"/>
            <w:tcBorders>
              <w:top w:val="nil"/>
              <w:left w:val="nil"/>
              <w:bottom w:val="single" w:sz="8" w:space="0" w:color="CCCCCC"/>
              <w:right w:val="single" w:sz="8" w:space="0" w:color="CCCCCC"/>
            </w:tcBorders>
            <w:shd w:val="clear" w:color="000000" w:fill="DBE5F1"/>
            <w:vAlign w:val="center"/>
            <w:hideMark/>
          </w:tcPr>
          <w:p w14:paraId="450CD22E"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2642</w:t>
            </w:r>
          </w:p>
        </w:tc>
        <w:tc>
          <w:tcPr>
            <w:tcW w:w="2411" w:type="dxa"/>
            <w:tcBorders>
              <w:top w:val="nil"/>
              <w:left w:val="nil"/>
              <w:bottom w:val="single" w:sz="8" w:space="0" w:color="CCCCCC"/>
              <w:right w:val="single" w:sz="8" w:space="0" w:color="CCCCCC"/>
            </w:tcBorders>
            <w:shd w:val="clear" w:color="000000" w:fill="DBE5F1"/>
            <w:vAlign w:val="center"/>
            <w:hideMark/>
          </w:tcPr>
          <w:p w14:paraId="17E7FF39" w14:textId="76CF0D30"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$ 852</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206</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507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76</w:t>
            </w:r>
          </w:p>
        </w:tc>
        <w:tc>
          <w:tcPr>
            <w:tcW w:w="1775" w:type="dxa"/>
            <w:tcBorders>
              <w:top w:val="nil"/>
              <w:left w:val="nil"/>
              <w:bottom w:val="single" w:sz="8" w:space="0" w:color="CCCCCC"/>
              <w:right w:val="single" w:sz="8" w:space="0" w:color="CCCCCC"/>
            </w:tcBorders>
            <w:shd w:val="clear" w:color="000000" w:fill="DBE5F1"/>
            <w:vAlign w:val="center"/>
            <w:hideMark/>
          </w:tcPr>
          <w:p w14:paraId="3A36FB09" w14:textId="238C31D8"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2.764.195.514,34</w:t>
            </w:r>
          </w:p>
        </w:tc>
      </w:tr>
      <w:tr w:rsidR="005A6812" w:rsidRPr="005A6812" w14:paraId="7600373B" w14:textId="77777777" w:rsidTr="00FF2164">
        <w:trPr>
          <w:trHeight w:val="310"/>
        </w:trPr>
        <w:tc>
          <w:tcPr>
            <w:tcW w:w="813" w:type="dxa"/>
            <w:tcBorders>
              <w:top w:val="nil"/>
              <w:left w:val="single" w:sz="8" w:space="0" w:color="CCCCCC"/>
              <w:bottom w:val="single" w:sz="8" w:space="0" w:color="CCCCCC"/>
              <w:right w:val="single" w:sz="8" w:space="0" w:color="CCCCCC"/>
            </w:tcBorders>
            <w:shd w:val="clear" w:color="000000" w:fill="B8CCE4"/>
            <w:vAlign w:val="center"/>
            <w:hideMark/>
          </w:tcPr>
          <w:p w14:paraId="1920C20F"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2017</w:t>
            </w:r>
          </w:p>
        </w:tc>
        <w:tc>
          <w:tcPr>
            <w:tcW w:w="1742" w:type="dxa"/>
            <w:tcBorders>
              <w:top w:val="nil"/>
              <w:left w:val="nil"/>
              <w:bottom w:val="single" w:sz="8" w:space="0" w:color="CCCCCC"/>
              <w:right w:val="single" w:sz="8" w:space="0" w:color="CCCCCC"/>
            </w:tcBorders>
            <w:shd w:val="clear" w:color="000000" w:fill="B8CCE4"/>
            <w:vAlign w:val="center"/>
            <w:hideMark/>
          </w:tcPr>
          <w:p w14:paraId="18C16F7A" w14:textId="37D43B32"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$ 14</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047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164</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B8CCE4"/>
            <w:vAlign w:val="center"/>
            <w:hideMark/>
          </w:tcPr>
          <w:p w14:paraId="4FDE4D5F"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37342</w:t>
            </w:r>
          </w:p>
        </w:tc>
        <w:tc>
          <w:tcPr>
            <w:tcW w:w="1268" w:type="dxa"/>
            <w:tcBorders>
              <w:top w:val="nil"/>
              <w:left w:val="nil"/>
              <w:bottom w:val="single" w:sz="8" w:space="0" w:color="CCCCCC"/>
              <w:right w:val="single" w:sz="8" w:space="0" w:color="CCCCCC"/>
            </w:tcBorders>
            <w:shd w:val="clear" w:color="000000" w:fill="B8CCE4"/>
            <w:vAlign w:val="center"/>
            <w:hideMark/>
          </w:tcPr>
          <w:p w14:paraId="1E4B1C3E" w14:textId="646327CC"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$ 376</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175</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99</w:t>
            </w:r>
          </w:p>
        </w:tc>
        <w:tc>
          <w:tcPr>
            <w:tcW w:w="1135" w:type="dxa"/>
            <w:tcBorders>
              <w:top w:val="nil"/>
              <w:left w:val="nil"/>
              <w:bottom w:val="single" w:sz="8" w:space="0" w:color="CCCCCC"/>
              <w:right w:val="single" w:sz="8" w:space="0" w:color="CCCCCC"/>
            </w:tcBorders>
            <w:shd w:val="clear" w:color="000000" w:fill="B8CCE4"/>
            <w:vAlign w:val="center"/>
            <w:hideMark/>
          </w:tcPr>
          <w:p w14:paraId="42872B20"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$ 31,348.00</w:t>
            </w:r>
          </w:p>
        </w:tc>
        <w:tc>
          <w:tcPr>
            <w:tcW w:w="1003" w:type="dxa"/>
            <w:tcBorders>
              <w:top w:val="nil"/>
              <w:left w:val="nil"/>
              <w:bottom w:val="single" w:sz="8" w:space="0" w:color="CCCCCC"/>
              <w:right w:val="single" w:sz="8" w:space="0" w:color="CCCCCC"/>
            </w:tcBorders>
            <w:shd w:val="clear" w:color="000000" w:fill="B8CCE4"/>
            <w:vAlign w:val="center"/>
            <w:hideMark/>
          </w:tcPr>
          <w:p w14:paraId="568E31BB"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3730</w:t>
            </w:r>
          </w:p>
        </w:tc>
        <w:tc>
          <w:tcPr>
            <w:tcW w:w="2411" w:type="dxa"/>
            <w:tcBorders>
              <w:top w:val="nil"/>
              <w:left w:val="nil"/>
              <w:bottom w:val="single" w:sz="8" w:space="0" w:color="CCCCCC"/>
              <w:right w:val="single" w:sz="8" w:space="0" w:color="CCCCCC"/>
            </w:tcBorders>
            <w:shd w:val="clear" w:color="000000" w:fill="B8CCE4"/>
            <w:vAlign w:val="center"/>
            <w:hideMark/>
          </w:tcPr>
          <w:p w14:paraId="2816BB3C" w14:textId="160ACA5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403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136</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460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82</w:t>
            </w:r>
          </w:p>
        </w:tc>
        <w:tc>
          <w:tcPr>
            <w:tcW w:w="1775" w:type="dxa"/>
            <w:tcBorders>
              <w:top w:val="nil"/>
              <w:left w:val="nil"/>
              <w:bottom w:val="single" w:sz="8" w:space="0" w:color="CCCCCC"/>
              <w:right w:val="single" w:sz="8" w:space="0" w:color="CCCCCC"/>
            </w:tcBorders>
            <w:shd w:val="clear" w:color="000000" w:fill="B8CCE4"/>
            <w:vAlign w:val="center"/>
            <w:hideMark/>
          </w:tcPr>
          <w:p w14:paraId="0B19C0A5" w14:textId="24D1AFDC"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3.577.393.077,59</w:t>
            </w:r>
          </w:p>
        </w:tc>
      </w:tr>
      <w:tr w:rsidR="005A6812" w:rsidRPr="005A6812" w14:paraId="700C2DC1" w14:textId="77777777" w:rsidTr="00FF2164">
        <w:trPr>
          <w:trHeight w:val="322"/>
        </w:trPr>
        <w:tc>
          <w:tcPr>
            <w:tcW w:w="813" w:type="dxa"/>
            <w:tcBorders>
              <w:top w:val="nil"/>
              <w:left w:val="single" w:sz="8" w:space="0" w:color="CCCCCC"/>
              <w:bottom w:val="single" w:sz="8" w:space="0" w:color="CCCCCC"/>
              <w:right w:val="single" w:sz="8" w:space="0" w:color="CCCCCC"/>
            </w:tcBorders>
            <w:shd w:val="clear" w:color="000000" w:fill="DBE5F1"/>
            <w:vAlign w:val="center"/>
            <w:hideMark/>
          </w:tcPr>
          <w:p w14:paraId="0153C29B"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2018</w:t>
            </w:r>
          </w:p>
        </w:tc>
        <w:tc>
          <w:tcPr>
            <w:tcW w:w="1742" w:type="dxa"/>
            <w:tcBorders>
              <w:top w:val="nil"/>
              <w:left w:val="nil"/>
              <w:bottom w:val="single" w:sz="8" w:space="0" w:color="CCCCCC"/>
              <w:right w:val="single" w:sz="8" w:space="0" w:color="CCCCCC"/>
            </w:tcBorders>
            <w:shd w:val="clear" w:color="000000" w:fill="DBE5F1"/>
            <w:vAlign w:val="center"/>
            <w:hideMark/>
          </w:tcPr>
          <w:p w14:paraId="055D64A4" w14:textId="258CC75C"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$ 16</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651</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913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070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DBE5F1"/>
            <w:vAlign w:val="center"/>
            <w:hideMark/>
          </w:tcPr>
          <w:p w14:paraId="6AEAA11F"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42255</w:t>
            </w:r>
          </w:p>
        </w:tc>
        <w:tc>
          <w:tcPr>
            <w:tcW w:w="1268" w:type="dxa"/>
            <w:tcBorders>
              <w:top w:val="nil"/>
              <w:left w:val="nil"/>
              <w:bottom w:val="single" w:sz="8" w:space="0" w:color="CCCCCC"/>
              <w:right w:val="single" w:sz="8" w:space="0" w:color="CCCCCC"/>
            </w:tcBorders>
            <w:shd w:val="clear" w:color="000000" w:fill="DBE5F1"/>
            <w:vAlign w:val="center"/>
            <w:hideMark/>
          </w:tcPr>
          <w:p w14:paraId="46341AC7" w14:textId="4049D621"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$ 394</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081</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48</w:t>
            </w:r>
          </w:p>
        </w:tc>
        <w:tc>
          <w:tcPr>
            <w:tcW w:w="1135" w:type="dxa"/>
            <w:tcBorders>
              <w:top w:val="nil"/>
              <w:left w:val="nil"/>
              <w:bottom w:val="single" w:sz="8" w:space="0" w:color="CCCCCC"/>
              <w:right w:val="single" w:sz="8" w:space="0" w:color="CCCCCC"/>
            </w:tcBorders>
            <w:shd w:val="clear" w:color="000000" w:fill="DBE5F1"/>
            <w:vAlign w:val="center"/>
            <w:hideMark/>
          </w:tcPr>
          <w:p w14:paraId="57F43043"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$ 32,840.12</w:t>
            </w:r>
          </w:p>
        </w:tc>
        <w:tc>
          <w:tcPr>
            <w:tcW w:w="1003" w:type="dxa"/>
            <w:tcBorders>
              <w:top w:val="nil"/>
              <w:left w:val="nil"/>
              <w:bottom w:val="single" w:sz="8" w:space="0" w:color="CCCCCC"/>
              <w:right w:val="single" w:sz="8" w:space="0" w:color="CCCCCC"/>
            </w:tcBorders>
            <w:shd w:val="clear" w:color="000000" w:fill="DBE5F1"/>
            <w:vAlign w:val="center"/>
            <w:hideMark/>
          </w:tcPr>
          <w:p w14:paraId="4DEC70BA"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4960</w:t>
            </w:r>
          </w:p>
        </w:tc>
        <w:tc>
          <w:tcPr>
            <w:tcW w:w="2411" w:type="dxa"/>
            <w:tcBorders>
              <w:top w:val="nil"/>
              <w:left w:val="nil"/>
              <w:bottom w:val="single" w:sz="8" w:space="0" w:color="CCCCCC"/>
              <w:right w:val="single" w:sz="8" w:space="0" w:color="CCCCCC"/>
            </w:tcBorders>
            <w:shd w:val="clear" w:color="000000" w:fill="DBE5F1"/>
            <w:vAlign w:val="center"/>
            <w:hideMark/>
          </w:tcPr>
          <w:p w14:paraId="02AD691D" w14:textId="44C8009E"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$ 1</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954</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644</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156</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36</w:t>
            </w:r>
          </w:p>
        </w:tc>
        <w:tc>
          <w:tcPr>
            <w:tcW w:w="1775" w:type="dxa"/>
            <w:tcBorders>
              <w:top w:val="nil"/>
              <w:left w:val="nil"/>
              <w:bottom w:val="single" w:sz="8" w:space="0" w:color="CCCCCC"/>
              <w:right w:val="single" w:sz="8" w:space="0" w:color="CCCCCC"/>
            </w:tcBorders>
            <w:shd w:val="clear" w:color="000000" w:fill="DBE5F1"/>
            <w:vAlign w:val="center"/>
            <w:hideMark/>
          </w:tcPr>
          <w:p w14:paraId="51A63355" w14:textId="3C9C1EAA"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3.755.365.277,84</w:t>
            </w:r>
          </w:p>
        </w:tc>
      </w:tr>
      <w:tr w:rsidR="005A6812" w:rsidRPr="005A6812" w14:paraId="1ACA461E" w14:textId="77777777" w:rsidTr="00FF2164">
        <w:trPr>
          <w:trHeight w:val="345"/>
        </w:trPr>
        <w:tc>
          <w:tcPr>
            <w:tcW w:w="813" w:type="dxa"/>
            <w:tcBorders>
              <w:top w:val="nil"/>
              <w:left w:val="single" w:sz="8" w:space="0" w:color="CCCCCC"/>
              <w:bottom w:val="single" w:sz="8" w:space="0" w:color="CCCCCC"/>
              <w:right w:val="single" w:sz="8" w:space="0" w:color="CCCCCC"/>
            </w:tcBorders>
            <w:shd w:val="clear" w:color="000000" w:fill="B8CCE4"/>
            <w:vAlign w:val="center"/>
            <w:hideMark/>
          </w:tcPr>
          <w:p w14:paraId="1E4428D8"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2019</w:t>
            </w:r>
          </w:p>
        </w:tc>
        <w:tc>
          <w:tcPr>
            <w:tcW w:w="1742" w:type="dxa"/>
            <w:tcBorders>
              <w:top w:val="nil"/>
              <w:left w:val="nil"/>
              <w:bottom w:val="single" w:sz="8" w:space="0" w:color="CCCCCC"/>
              <w:right w:val="single" w:sz="8" w:space="0" w:color="CCCCCC"/>
            </w:tcBorders>
            <w:shd w:val="clear" w:color="000000" w:fill="B8CCE4"/>
            <w:vAlign w:val="center"/>
            <w:hideMark/>
          </w:tcPr>
          <w:p w14:paraId="37DFB751" w14:textId="37E52F7B"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$ 23</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417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065</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600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003" w:type="dxa"/>
            <w:tcBorders>
              <w:top w:val="nil"/>
              <w:left w:val="nil"/>
              <w:bottom w:val="single" w:sz="8" w:space="0" w:color="CCCCCC"/>
              <w:right w:val="single" w:sz="8" w:space="0" w:color="CCCCCC"/>
            </w:tcBorders>
            <w:shd w:val="clear" w:color="000000" w:fill="B8CCE4"/>
            <w:vAlign w:val="center"/>
            <w:hideMark/>
          </w:tcPr>
          <w:p w14:paraId="1C8877E5"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45366</w:t>
            </w:r>
          </w:p>
        </w:tc>
        <w:tc>
          <w:tcPr>
            <w:tcW w:w="1268" w:type="dxa"/>
            <w:tcBorders>
              <w:top w:val="nil"/>
              <w:left w:val="nil"/>
              <w:bottom w:val="single" w:sz="8" w:space="0" w:color="CCCCCC"/>
              <w:right w:val="single" w:sz="8" w:space="0" w:color="CCCCCC"/>
            </w:tcBorders>
            <w:shd w:val="clear" w:color="000000" w:fill="B8CCE4"/>
            <w:vAlign w:val="center"/>
            <w:hideMark/>
          </w:tcPr>
          <w:p w14:paraId="3A6C3B06" w14:textId="35E3D73F"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$ 516</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180</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96</w:t>
            </w:r>
          </w:p>
        </w:tc>
        <w:tc>
          <w:tcPr>
            <w:tcW w:w="1135" w:type="dxa"/>
            <w:tcBorders>
              <w:top w:val="nil"/>
              <w:left w:val="nil"/>
              <w:bottom w:val="single" w:sz="8" w:space="0" w:color="CCCCCC"/>
              <w:right w:val="single" w:sz="8" w:space="0" w:color="CCCCCC"/>
            </w:tcBorders>
            <w:shd w:val="clear" w:color="000000" w:fill="B8CCE4"/>
            <w:vAlign w:val="center"/>
            <w:hideMark/>
          </w:tcPr>
          <w:p w14:paraId="65211CCF"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$ 43,015.08</w:t>
            </w:r>
          </w:p>
        </w:tc>
        <w:tc>
          <w:tcPr>
            <w:tcW w:w="1003" w:type="dxa"/>
            <w:tcBorders>
              <w:top w:val="nil"/>
              <w:left w:val="nil"/>
              <w:bottom w:val="single" w:sz="8" w:space="0" w:color="CCCCCC"/>
              <w:right w:val="single" w:sz="8" w:space="0" w:color="CCCCCC"/>
            </w:tcBorders>
            <w:shd w:val="clear" w:color="000000" w:fill="B8CCE4"/>
            <w:vAlign w:val="center"/>
            <w:hideMark/>
          </w:tcPr>
          <w:p w14:paraId="425B23EA" w14:textId="7777777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4915</w:t>
            </w:r>
          </w:p>
        </w:tc>
        <w:tc>
          <w:tcPr>
            <w:tcW w:w="2411" w:type="dxa"/>
            <w:tcBorders>
              <w:top w:val="nil"/>
              <w:left w:val="nil"/>
              <w:bottom w:val="single" w:sz="8" w:space="0" w:color="CCCCCC"/>
              <w:right w:val="single" w:sz="8" w:space="0" w:color="CCCCCC"/>
            </w:tcBorders>
            <w:shd w:val="clear" w:color="000000" w:fill="B8CCE4"/>
            <w:vAlign w:val="center"/>
            <w:hideMark/>
          </w:tcPr>
          <w:p w14:paraId="3D7DA55E" w14:textId="20E8B607"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$ 2</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537</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028</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304</w:t>
            </w:r>
            <w:r w:rsidR="000D340D">
              <w:rPr>
                <w:rFonts w:ascii="Calibri" w:eastAsia="Times New Roman" w:hAnsi="Calibri" w:cs="Calibri"/>
                <w:color w:val="000000"/>
                <w:sz w:val="18"/>
                <w:szCs w:val="18"/>
                <w:lang w:eastAsia="es-AR"/>
              </w:rPr>
              <w:t>,</w:t>
            </w:r>
            <w:r w:rsidRPr="005A6812">
              <w:rPr>
                <w:rFonts w:ascii="Calibri" w:eastAsia="Times New Roman" w:hAnsi="Calibri" w:cs="Calibri"/>
                <w:color w:val="000000"/>
                <w:sz w:val="18"/>
                <w:szCs w:val="18"/>
                <w:lang w:eastAsia="es-AR"/>
              </w:rPr>
              <w:t>00</w:t>
            </w:r>
          </w:p>
        </w:tc>
        <w:tc>
          <w:tcPr>
            <w:tcW w:w="1775" w:type="dxa"/>
            <w:tcBorders>
              <w:top w:val="nil"/>
              <w:left w:val="nil"/>
              <w:bottom w:val="single" w:sz="8" w:space="0" w:color="CCCCCC"/>
              <w:right w:val="single" w:sz="8" w:space="0" w:color="CCCCCC"/>
            </w:tcBorders>
            <w:shd w:val="clear" w:color="000000" w:fill="B8CCE4"/>
            <w:vAlign w:val="center"/>
            <w:hideMark/>
          </w:tcPr>
          <w:p w14:paraId="183DED6E" w14:textId="11442B98" w:rsidR="005A6812" w:rsidRPr="005A6812" w:rsidRDefault="005A6812" w:rsidP="005A6812">
            <w:pPr>
              <w:spacing w:after="0" w:line="240" w:lineRule="auto"/>
              <w:jc w:val="center"/>
              <w:rPr>
                <w:rFonts w:ascii="Calibri" w:eastAsia="Times New Roman" w:hAnsi="Calibri" w:cs="Calibri"/>
                <w:color w:val="000000"/>
                <w:sz w:val="18"/>
                <w:szCs w:val="18"/>
                <w:lang w:eastAsia="es-AR"/>
              </w:rPr>
            </w:pPr>
            <w:r w:rsidRPr="005A6812">
              <w:rPr>
                <w:rFonts w:ascii="Calibri" w:eastAsia="Times New Roman" w:hAnsi="Calibri" w:cs="Calibri"/>
                <w:color w:val="000000"/>
                <w:sz w:val="18"/>
                <w:szCs w:val="18"/>
                <w:lang w:eastAsia="es-AR"/>
              </w:rPr>
              <w:t xml:space="preserve">$ </w:t>
            </w:r>
            <w:r w:rsidR="000D340D">
              <w:rPr>
                <w:rFonts w:ascii="Calibri" w:eastAsia="Times New Roman" w:hAnsi="Calibri" w:cs="Calibri"/>
                <w:color w:val="000000"/>
                <w:sz w:val="18"/>
                <w:szCs w:val="18"/>
                <w:lang w:eastAsia="es-AR"/>
              </w:rPr>
              <w:t>3.246.818.179,98</w:t>
            </w:r>
          </w:p>
        </w:tc>
      </w:tr>
      <w:tr w:rsidR="005A6812" w:rsidRPr="005A6812" w14:paraId="671870A0" w14:textId="77777777" w:rsidTr="00FF2164">
        <w:trPr>
          <w:trHeight w:val="345"/>
        </w:trPr>
        <w:tc>
          <w:tcPr>
            <w:tcW w:w="813" w:type="dxa"/>
            <w:tcBorders>
              <w:top w:val="nil"/>
              <w:left w:val="single" w:sz="8" w:space="0" w:color="CCCCCC"/>
              <w:bottom w:val="single" w:sz="8" w:space="0" w:color="CCCCCC"/>
              <w:right w:val="single" w:sz="8" w:space="0" w:color="CCCCCC"/>
            </w:tcBorders>
            <w:shd w:val="clear" w:color="000000" w:fill="DBE5F1"/>
            <w:vAlign w:val="bottom"/>
            <w:hideMark/>
          </w:tcPr>
          <w:p w14:paraId="5CF0A65E" w14:textId="3921C95A" w:rsidR="005A6812" w:rsidRPr="000634EA" w:rsidRDefault="005A6812" w:rsidP="005A6812">
            <w:pPr>
              <w:spacing w:after="0" w:line="240" w:lineRule="auto"/>
              <w:rPr>
                <w:rFonts w:ascii="Calibri" w:eastAsia="Times New Roman" w:hAnsi="Calibri" w:cs="Calibri"/>
                <w:b/>
                <w:bCs/>
                <w:color w:val="000000"/>
                <w:sz w:val="20"/>
                <w:szCs w:val="20"/>
                <w:lang w:eastAsia="es-AR"/>
              </w:rPr>
            </w:pPr>
            <w:r w:rsidRPr="000634EA">
              <w:rPr>
                <w:rFonts w:ascii="Calibri" w:eastAsia="Times New Roman" w:hAnsi="Calibri" w:cs="Calibri"/>
                <w:b/>
                <w:bCs/>
                <w:color w:val="000000"/>
                <w:sz w:val="20"/>
                <w:szCs w:val="20"/>
                <w:lang w:eastAsia="es-AR"/>
              </w:rPr>
              <w:t>T</w:t>
            </w:r>
            <w:r w:rsidR="000634EA" w:rsidRPr="000634EA">
              <w:rPr>
                <w:rFonts w:ascii="Calibri" w:eastAsia="Times New Roman" w:hAnsi="Calibri" w:cs="Calibri"/>
                <w:b/>
                <w:bCs/>
                <w:color w:val="000000"/>
                <w:sz w:val="20"/>
                <w:szCs w:val="20"/>
                <w:lang w:eastAsia="es-AR"/>
              </w:rPr>
              <w:t>otal</w:t>
            </w:r>
          </w:p>
        </w:tc>
        <w:tc>
          <w:tcPr>
            <w:tcW w:w="1742" w:type="dxa"/>
            <w:tcBorders>
              <w:top w:val="nil"/>
              <w:left w:val="nil"/>
              <w:bottom w:val="single" w:sz="8" w:space="0" w:color="CCCCCC"/>
              <w:right w:val="single" w:sz="8" w:space="0" w:color="CCCCCC"/>
            </w:tcBorders>
            <w:shd w:val="clear" w:color="000000" w:fill="DBE5F1"/>
            <w:vAlign w:val="bottom"/>
            <w:hideMark/>
          </w:tcPr>
          <w:p w14:paraId="172B4A34" w14:textId="77777777" w:rsidR="005A6812" w:rsidRPr="005A6812" w:rsidRDefault="005A6812" w:rsidP="005A6812">
            <w:pPr>
              <w:spacing w:after="0" w:line="240" w:lineRule="auto"/>
              <w:rPr>
                <w:rFonts w:ascii="Calibri" w:eastAsia="Times New Roman" w:hAnsi="Calibri" w:cs="Calibri"/>
                <w:color w:val="000000"/>
                <w:lang w:eastAsia="es-AR"/>
              </w:rPr>
            </w:pPr>
            <w:r w:rsidRPr="005A6812">
              <w:rPr>
                <w:rFonts w:ascii="Calibri" w:eastAsia="Times New Roman" w:hAnsi="Calibri" w:cs="Calibri"/>
                <w:color w:val="000000"/>
                <w:lang w:eastAsia="es-AR"/>
              </w:rPr>
              <w:t> </w:t>
            </w:r>
          </w:p>
        </w:tc>
        <w:tc>
          <w:tcPr>
            <w:tcW w:w="1003" w:type="dxa"/>
            <w:tcBorders>
              <w:top w:val="nil"/>
              <w:left w:val="nil"/>
              <w:bottom w:val="single" w:sz="8" w:space="0" w:color="CCCCCC"/>
              <w:right w:val="single" w:sz="8" w:space="0" w:color="CCCCCC"/>
            </w:tcBorders>
            <w:shd w:val="clear" w:color="000000" w:fill="DBE5F1"/>
            <w:vAlign w:val="bottom"/>
            <w:hideMark/>
          </w:tcPr>
          <w:p w14:paraId="72CA6F80" w14:textId="77777777" w:rsidR="005A6812" w:rsidRPr="005A6812" w:rsidRDefault="005A6812" w:rsidP="005A6812">
            <w:pPr>
              <w:spacing w:after="0" w:line="240" w:lineRule="auto"/>
              <w:rPr>
                <w:rFonts w:ascii="Calibri" w:eastAsia="Times New Roman" w:hAnsi="Calibri" w:cs="Calibri"/>
                <w:color w:val="000000"/>
                <w:lang w:eastAsia="es-AR"/>
              </w:rPr>
            </w:pPr>
            <w:r w:rsidRPr="005A6812">
              <w:rPr>
                <w:rFonts w:ascii="Calibri" w:eastAsia="Times New Roman" w:hAnsi="Calibri" w:cs="Calibri"/>
                <w:color w:val="000000"/>
                <w:lang w:eastAsia="es-AR"/>
              </w:rPr>
              <w:t> </w:t>
            </w:r>
          </w:p>
        </w:tc>
        <w:tc>
          <w:tcPr>
            <w:tcW w:w="1268" w:type="dxa"/>
            <w:tcBorders>
              <w:top w:val="nil"/>
              <w:left w:val="nil"/>
              <w:bottom w:val="single" w:sz="8" w:space="0" w:color="CCCCCC"/>
              <w:right w:val="single" w:sz="8" w:space="0" w:color="CCCCCC"/>
            </w:tcBorders>
            <w:shd w:val="clear" w:color="000000" w:fill="DBE5F1"/>
            <w:vAlign w:val="bottom"/>
            <w:hideMark/>
          </w:tcPr>
          <w:p w14:paraId="5B246DB2" w14:textId="77777777" w:rsidR="005A6812" w:rsidRPr="005A6812" w:rsidRDefault="005A6812" w:rsidP="005A6812">
            <w:pPr>
              <w:spacing w:after="0" w:line="240" w:lineRule="auto"/>
              <w:rPr>
                <w:rFonts w:ascii="Calibri" w:eastAsia="Times New Roman" w:hAnsi="Calibri" w:cs="Calibri"/>
                <w:color w:val="000000"/>
                <w:lang w:eastAsia="es-AR"/>
              </w:rPr>
            </w:pPr>
            <w:r w:rsidRPr="005A6812">
              <w:rPr>
                <w:rFonts w:ascii="Calibri" w:eastAsia="Times New Roman" w:hAnsi="Calibri" w:cs="Calibri"/>
                <w:color w:val="000000"/>
                <w:lang w:eastAsia="es-AR"/>
              </w:rPr>
              <w:t> </w:t>
            </w:r>
          </w:p>
        </w:tc>
        <w:tc>
          <w:tcPr>
            <w:tcW w:w="1135" w:type="dxa"/>
            <w:tcBorders>
              <w:top w:val="nil"/>
              <w:left w:val="nil"/>
              <w:bottom w:val="single" w:sz="8" w:space="0" w:color="CCCCCC"/>
              <w:right w:val="single" w:sz="8" w:space="0" w:color="CCCCCC"/>
            </w:tcBorders>
            <w:shd w:val="clear" w:color="000000" w:fill="DBE5F1"/>
            <w:vAlign w:val="bottom"/>
            <w:hideMark/>
          </w:tcPr>
          <w:p w14:paraId="1F912A98" w14:textId="77777777" w:rsidR="005A6812" w:rsidRPr="005A6812" w:rsidRDefault="005A6812" w:rsidP="005A6812">
            <w:pPr>
              <w:spacing w:after="0" w:line="240" w:lineRule="auto"/>
              <w:rPr>
                <w:rFonts w:ascii="Calibri" w:eastAsia="Times New Roman" w:hAnsi="Calibri" w:cs="Calibri"/>
                <w:color w:val="000000"/>
                <w:lang w:eastAsia="es-AR"/>
              </w:rPr>
            </w:pPr>
            <w:r w:rsidRPr="005A6812">
              <w:rPr>
                <w:rFonts w:ascii="Calibri" w:eastAsia="Times New Roman" w:hAnsi="Calibri" w:cs="Calibri"/>
                <w:color w:val="000000"/>
                <w:lang w:eastAsia="es-AR"/>
              </w:rPr>
              <w:t> </w:t>
            </w:r>
          </w:p>
        </w:tc>
        <w:tc>
          <w:tcPr>
            <w:tcW w:w="1003" w:type="dxa"/>
            <w:tcBorders>
              <w:top w:val="nil"/>
              <w:left w:val="nil"/>
              <w:bottom w:val="single" w:sz="8" w:space="0" w:color="CCCCCC"/>
              <w:right w:val="single" w:sz="8" w:space="0" w:color="CCCCCC"/>
            </w:tcBorders>
            <w:shd w:val="clear" w:color="000000" w:fill="DBE5F1"/>
            <w:vAlign w:val="bottom"/>
            <w:hideMark/>
          </w:tcPr>
          <w:p w14:paraId="1F1BD666" w14:textId="77777777" w:rsidR="005A6812" w:rsidRPr="005A6812" w:rsidRDefault="005A6812" w:rsidP="005A6812">
            <w:pPr>
              <w:spacing w:after="0" w:line="240" w:lineRule="auto"/>
              <w:rPr>
                <w:rFonts w:ascii="Calibri" w:eastAsia="Times New Roman" w:hAnsi="Calibri" w:cs="Calibri"/>
                <w:color w:val="000000"/>
                <w:lang w:eastAsia="es-AR"/>
              </w:rPr>
            </w:pPr>
            <w:r w:rsidRPr="005A6812">
              <w:rPr>
                <w:rFonts w:ascii="Calibri" w:eastAsia="Times New Roman" w:hAnsi="Calibri" w:cs="Calibri"/>
                <w:color w:val="000000"/>
                <w:lang w:eastAsia="es-AR"/>
              </w:rPr>
              <w:t> </w:t>
            </w:r>
          </w:p>
        </w:tc>
        <w:tc>
          <w:tcPr>
            <w:tcW w:w="2411" w:type="dxa"/>
            <w:tcBorders>
              <w:top w:val="nil"/>
              <w:left w:val="nil"/>
              <w:bottom w:val="single" w:sz="8" w:space="0" w:color="CCCCCC"/>
              <w:right w:val="single" w:sz="8" w:space="0" w:color="CCCCCC"/>
            </w:tcBorders>
            <w:shd w:val="clear" w:color="000000" w:fill="DBE5F1"/>
            <w:vAlign w:val="center"/>
            <w:hideMark/>
          </w:tcPr>
          <w:p w14:paraId="09FCBDFB" w14:textId="2CF68A83" w:rsidR="005A6812" w:rsidRPr="000634EA" w:rsidRDefault="000634EA" w:rsidP="005A6812">
            <w:pPr>
              <w:spacing w:after="0" w:line="240" w:lineRule="auto"/>
              <w:jc w:val="center"/>
              <w:rPr>
                <w:rFonts w:ascii="Calibri" w:eastAsia="Times New Roman" w:hAnsi="Calibri" w:cs="Calibri"/>
                <w:b/>
                <w:bCs/>
                <w:color w:val="000000"/>
                <w:sz w:val="18"/>
                <w:szCs w:val="18"/>
                <w:lang w:eastAsia="es-AR"/>
              </w:rPr>
            </w:pPr>
            <w:r w:rsidRPr="000634EA">
              <w:rPr>
                <w:rFonts w:ascii="Calibri" w:eastAsia="Times New Roman" w:hAnsi="Calibri" w:cs="Calibri"/>
                <w:b/>
                <w:bCs/>
                <w:color w:val="000000"/>
                <w:sz w:val="18"/>
                <w:szCs w:val="18"/>
                <w:lang w:eastAsia="es-AR"/>
              </w:rPr>
              <w:t>$ 8</w:t>
            </w:r>
            <w:r w:rsidR="000D340D">
              <w:rPr>
                <w:rFonts w:ascii="Calibri" w:eastAsia="Times New Roman" w:hAnsi="Calibri" w:cs="Calibri"/>
                <w:b/>
                <w:bCs/>
                <w:color w:val="000000"/>
                <w:sz w:val="18"/>
                <w:szCs w:val="18"/>
                <w:lang w:eastAsia="es-AR"/>
              </w:rPr>
              <w:t>.</w:t>
            </w:r>
            <w:r w:rsidRPr="000634EA">
              <w:rPr>
                <w:rFonts w:ascii="Calibri" w:eastAsia="Times New Roman" w:hAnsi="Calibri" w:cs="Calibri"/>
                <w:b/>
                <w:bCs/>
                <w:color w:val="000000"/>
                <w:sz w:val="18"/>
                <w:szCs w:val="18"/>
                <w:lang w:eastAsia="es-AR"/>
              </w:rPr>
              <w:t>692</w:t>
            </w:r>
            <w:r w:rsidR="000D340D">
              <w:rPr>
                <w:rFonts w:ascii="Calibri" w:eastAsia="Times New Roman" w:hAnsi="Calibri" w:cs="Calibri"/>
                <w:b/>
                <w:bCs/>
                <w:color w:val="000000"/>
                <w:sz w:val="18"/>
                <w:szCs w:val="18"/>
                <w:lang w:eastAsia="es-AR"/>
              </w:rPr>
              <w:t>.</w:t>
            </w:r>
            <w:r w:rsidRPr="000634EA">
              <w:rPr>
                <w:rFonts w:ascii="Calibri" w:eastAsia="Times New Roman" w:hAnsi="Calibri" w:cs="Calibri"/>
                <w:b/>
                <w:bCs/>
                <w:color w:val="000000"/>
                <w:sz w:val="18"/>
                <w:szCs w:val="18"/>
                <w:lang w:eastAsia="es-AR"/>
              </w:rPr>
              <w:t>336</w:t>
            </w:r>
            <w:r w:rsidR="000D340D">
              <w:rPr>
                <w:rFonts w:ascii="Calibri" w:eastAsia="Times New Roman" w:hAnsi="Calibri" w:cs="Calibri"/>
                <w:b/>
                <w:bCs/>
                <w:color w:val="000000"/>
                <w:sz w:val="18"/>
                <w:szCs w:val="18"/>
                <w:lang w:eastAsia="es-AR"/>
              </w:rPr>
              <w:t>.</w:t>
            </w:r>
            <w:r w:rsidRPr="000634EA">
              <w:rPr>
                <w:rFonts w:ascii="Calibri" w:eastAsia="Times New Roman" w:hAnsi="Calibri" w:cs="Calibri"/>
                <w:b/>
                <w:bCs/>
                <w:color w:val="000000"/>
                <w:sz w:val="18"/>
                <w:szCs w:val="18"/>
                <w:lang w:eastAsia="es-AR"/>
              </w:rPr>
              <w:t>446</w:t>
            </w:r>
            <w:r w:rsidR="000D340D">
              <w:rPr>
                <w:rFonts w:ascii="Calibri" w:eastAsia="Times New Roman" w:hAnsi="Calibri" w:cs="Calibri"/>
                <w:b/>
                <w:bCs/>
                <w:color w:val="000000"/>
                <w:sz w:val="18"/>
                <w:szCs w:val="18"/>
                <w:lang w:eastAsia="es-AR"/>
              </w:rPr>
              <w:t>,</w:t>
            </w:r>
            <w:r w:rsidRPr="000634EA">
              <w:rPr>
                <w:rFonts w:ascii="Calibri" w:eastAsia="Times New Roman" w:hAnsi="Calibri" w:cs="Calibri"/>
                <w:b/>
                <w:bCs/>
                <w:color w:val="000000"/>
                <w:sz w:val="18"/>
                <w:szCs w:val="18"/>
                <w:lang w:eastAsia="es-AR"/>
              </w:rPr>
              <w:t>14</w:t>
            </w:r>
          </w:p>
        </w:tc>
        <w:tc>
          <w:tcPr>
            <w:tcW w:w="1775" w:type="dxa"/>
            <w:tcBorders>
              <w:top w:val="nil"/>
              <w:left w:val="nil"/>
              <w:bottom w:val="single" w:sz="8" w:space="0" w:color="CCCCCC"/>
              <w:right w:val="single" w:sz="8" w:space="0" w:color="CCCCCC"/>
            </w:tcBorders>
            <w:shd w:val="clear" w:color="000000" w:fill="DBE5F1"/>
            <w:vAlign w:val="center"/>
            <w:hideMark/>
          </w:tcPr>
          <w:p w14:paraId="4010FF21" w14:textId="56AD066F" w:rsidR="005A6812" w:rsidRPr="000634EA" w:rsidRDefault="000634EA" w:rsidP="005A6812">
            <w:pPr>
              <w:spacing w:after="0" w:line="240" w:lineRule="auto"/>
              <w:jc w:val="center"/>
              <w:rPr>
                <w:rFonts w:ascii="Calibri" w:eastAsia="Times New Roman" w:hAnsi="Calibri" w:cs="Calibri"/>
                <w:b/>
                <w:bCs/>
                <w:color w:val="000000"/>
                <w:sz w:val="18"/>
                <w:szCs w:val="18"/>
                <w:lang w:eastAsia="es-AR"/>
              </w:rPr>
            </w:pPr>
            <w:r w:rsidRPr="000634EA">
              <w:rPr>
                <w:rFonts w:ascii="Calibri" w:eastAsia="Times New Roman" w:hAnsi="Calibri" w:cs="Calibri"/>
                <w:b/>
                <w:bCs/>
                <w:color w:val="000000"/>
                <w:sz w:val="18"/>
                <w:szCs w:val="18"/>
                <w:lang w:eastAsia="es-AR"/>
              </w:rPr>
              <w:t xml:space="preserve">$ </w:t>
            </w:r>
            <w:r w:rsidR="000D340D">
              <w:rPr>
                <w:rFonts w:ascii="Calibri" w:eastAsia="Times New Roman" w:hAnsi="Calibri" w:cs="Calibri"/>
                <w:b/>
                <w:bCs/>
                <w:color w:val="000000"/>
                <w:sz w:val="18"/>
                <w:szCs w:val="18"/>
                <w:lang w:eastAsia="es-AR"/>
              </w:rPr>
              <w:t>29.943.063.479,20</w:t>
            </w:r>
          </w:p>
        </w:tc>
      </w:tr>
    </w:tbl>
    <w:p w14:paraId="5A40F433" w14:textId="77777777" w:rsidR="00882243" w:rsidRDefault="00882243" w:rsidP="00882243">
      <w:pPr>
        <w:jc w:val="center"/>
        <w:rPr>
          <w:rFonts w:ascii="Times New Roman" w:hAnsi="Times New Roman" w:cs="Times New Roman"/>
          <w:b/>
          <w:bCs/>
          <w:i/>
          <w:iCs/>
          <w:sz w:val="20"/>
          <w:szCs w:val="20"/>
        </w:rPr>
      </w:pPr>
    </w:p>
    <w:p w14:paraId="50AA2C2C" w14:textId="77777777" w:rsidR="00B61F28" w:rsidRDefault="00B61F28" w:rsidP="00882243">
      <w:pPr>
        <w:jc w:val="center"/>
        <w:rPr>
          <w:rFonts w:ascii="Times New Roman" w:hAnsi="Times New Roman" w:cs="Times New Roman"/>
          <w:b/>
          <w:bCs/>
          <w:i/>
          <w:iCs/>
          <w:sz w:val="20"/>
          <w:szCs w:val="20"/>
        </w:rPr>
      </w:pPr>
    </w:p>
    <w:p w14:paraId="21403C23" w14:textId="77777777" w:rsidR="00B61F28" w:rsidRDefault="00B61F28" w:rsidP="00882243">
      <w:pPr>
        <w:jc w:val="center"/>
        <w:rPr>
          <w:rFonts w:ascii="Times New Roman" w:hAnsi="Times New Roman" w:cs="Times New Roman"/>
          <w:b/>
          <w:bCs/>
          <w:i/>
          <w:iCs/>
          <w:sz w:val="20"/>
          <w:szCs w:val="20"/>
        </w:rPr>
      </w:pPr>
    </w:p>
    <w:p w14:paraId="7FBAE11A" w14:textId="1208CFCD" w:rsidR="00441237" w:rsidRPr="000634EA" w:rsidRDefault="00441237" w:rsidP="00441237">
      <w:pPr>
        <w:jc w:val="center"/>
        <w:rPr>
          <w:rFonts w:ascii="Times New Roman" w:hAnsi="Times New Roman" w:cs="Times New Roman"/>
          <w:b/>
          <w:bCs/>
          <w:i/>
          <w:iCs/>
          <w:sz w:val="20"/>
          <w:szCs w:val="20"/>
        </w:rPr>
      </w:pPr>
      <w:r>
        <w:rPr>
          <w:rFonts w:ascii="Times New Roman" w:hAnsi="Times New Roman" w:cs="Times New Roman"/>
          <w:b/>
          <w:bCs/>
          <w:i/>
          <w:iCs/>
          <w:sz w:val="20"/>
          <w:szCs w:val="20"/>
        </w:rPr>
        <w:lastRenderedPageBreak/>
        <w:t xml:space="preserve">Presupuesto invertido por PBA en los/as </w:t>
      </w:r>
      <w:r w:rsidRPr="000634EA">
        <w:rPr>
          <w:rFonts w:ascii="Times New Roman" w:hAnsi="Times New Roman" w:cs="Times New Roman"/>
          <w:b/>
          <w:bCs/>
          <w:i/>
          <w:iCs/>
          <w:sz w:val="20"/>
          <w:szCs w:val="20"/>
        </w:rPr>
        <w:t xml:space="preserve">presos/as </w:t>
      </w:r>
      <w:r>
        <w:rPr>
          <w:rFonts w:ascii="Times New Roman" w:hAnsi="Times New Roman" w:cs="Times New Roman"/>
          <w:b/>
          <w:bCs/>
          <w:i/>
          <w:iCs/>
          <w:sz w:val="20"/>
          <w:szCs w:val="20"/>
        </w:rPr>
        <w:t>por infracción a ley 23.737 -media lineal por año - periodo 2005/2019-</w:t>
      </w:r>
    </w:p>
    <w:tbl>
      <w:tblPr>
        <w:tblW w:w="11476" w:type="dxa"/>
        <w:tblInd w:w="-1613" w:type="dxa"/>
        <w:tblCellMar>
          <w:left w:w="70" w:type="dxa"/>
          <w:right w:w="70" w:type="dxa"/>
        </w:tblCellMar>
        <w:tblLook w:val="04A0" w:firstRow="1" w:lastRow="0" w:firstColumn="1" w:lastColumn="0" w:noHBand="0" w:noVBand="1"/>
      </w:tblPr>
      <w:tblGrid>
        <w:gridCol w:w="631"/>
        <w:gridCol w:w="1599"/>
        <w:gridCol w:w="1776"/>
        <w:gridCol w:w="1393"/>
        <w:gridCol w:w="1157"/>
        <w:gridCol w:w="1842"/>
        <w:gridCol w:w="1565"/>
        <w:gridCol w:w="1608"/>
      </w:tblGrid>
      <w:tr w:rsidR="00932AFA" w:rsidRPr="00882243" w14:paraId="04F52C64" w14:textId="77777777" w:rsidTr="00932AFA">
        <w:trPr>
          <w:trHeight w:val="911"/>
        </w:trPr>
        <w:tc>
          <w:tcPr>
            <w:tcW w:w="631" w:type="dxa"/>
            <w:tcBorders>
              <w:top w:val="single" w:sz="4" w:space="0" w:color="auto"/>
              <w:left w:val="single" w:sz="4" w:space="0" w:color="auto"/>
              <w:bottom w:val="single" w:sz="4" w:space="0" w:color="auto"/>
              <w:right w:val="single" w:sz="4" w:space="0" w:color="auto"/>
            </w:tcBorders>
            <w:shd w:val="clear" w:color="FFFFFF" w:fill="FFFFFF"/>
            <w:vAlign w:val="center"/>
            <w:hideMark/>
          </w:tcPr>
          <w:p w14:paraId="3E2AF1C4" w14:textId="77777777" w:rsidR="00882243" w:rsidRPr="00882243" w:rsidRDefault="00882243" w:rsidP="00882243">
            <w:pPr>
              <w:spacing w:after="0" w:line="240" w:lineRule="auto"/>
              <w:jc w:val="center"/>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Año</w:t>
            </w:r>
          </w:p>
        </w:tc>
        <w:tc>
          <w:tcPr>
            <w:tcW w:w="1547" w:type="dxa"/>
            <w:tcBorders>
              <w:top w:val="single" w:sz="4" w:space="0" w:color="auto"/>
              <w:left w:val="nil"/>
              <w:bottom w:val="single" w:sz="4" w:space="0" w:color="auto"/>
              <w:right w:val="single" w:sz="4" w:space="0" w:color="auto"/>
            </w:tcBorders>
            <w:shd w:val="clear" w:color="FFFFFF" w:fill="FFFFFF"/>
            <w:vAlign w:val="center"/>
            <w:hideMark/>
          </w:tcPr>
          <w:p w14:paraId="1089CEBD" w14:textId="77777777" w:rsidR="00882243" w:rsidRPr="00882243" w:rsidRDefault="00882243" w:rsidP="00882243">
            <w:pPr>
              <w:spacing w:after="0" w:line="240" w:lineRule="auto"/>
              <w:jc w:val="center"/>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Presupuesto anual SPB</w:t>
            </w:r>
          </w:p>
        </w:tc>
        <w:tc>
          <w:tcPr>
            <w:tcW w:w="1776" w:type="dxa"/>
            <w:tcBorders>
              <w:top w:val="single" w:sz="4" w:space="0" w:color="auto"/>
              <w:left w:val="nil"/>
              <w:bottom w:val="single" w:sz="4" w:space="0" w:color="auto"/>
              <w:right w:val="single" w:sz="4" w:space="0" w:color="auto"/>
            </w:tcBorders>
            <w:shd w:val="clear" w:color="FFFFFF" w:fill="FFFFFF"/>
            <w:vAlign w:val="center"/>
            <w:hideMark/>
          </w:tcPr>
          <w:p w14:paraId="11CCD6AB" w14:textId="1D7D645E" w:rsidR="00882243" w:rsidRPr="00882243" w:rsidRDefault="00882243" w:rsidP="00882243">
            <w:pPr>
              <w:spacing w:after="0" w:line="240" w:lineRule="auto"/>
              <w:jc w:val="center"/>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xml:space="preserve"> Total </w:t>
            </w:r>
            <w:r w:rsidR="00932AFA" w:rsidRPr="00882243">
              <w:rPr>
                <w:rFonts w:ascii="Calibri" w:eastAsia="Times New Roman" w:hAnsi="Calibri" w:cs="Calibri"/>
                <w:color w:val="000000"/>
                <w:sz w:val="18"/>
                <w:szCs w:val="18"/>
                <w:lang w:eastAsia="es-AR"/>
              </w:rPr>
              <w:t>media lineal</w:t>
            </w:r>
            <w:r w:rsidRPr="00882243">
              <w:rPr>
                <w:rFonts w:ascii="Calibri" w:eastAsia="Times New Roman" w:hAnsi="Calibri" w:cs="Calibri"/>
                <w:color w:val="000000"/>
                <w:sz w:val="18"/>
                <w:szCs w:val="18"/>
                <w:lang w:eastAsia="es-AR"/>
              </w:rPr>
              <w:t xml:space="preserve"> de presos/as SPB</w:t>
            </w:r>
          </w:p>
        </w:tc>
        <w:tc>
          <w:tcPr>
            <w:tcW w:w="1393" w:type="dxa"/>
            <w:tcBorders>
              <w:top w:val="single" w:sz="4" w:space="0" w:color="auto"/>
              <w:left w:val="nil"/>
              <w:bottom w:val="single" w:sz="4" w:space="0" w:color="auto"/>
              <w:right w:val="single" w:sz="4" w:space="0" w:color="auto"/>
            </w:tcBorders>
            <w:shd w:val="clear" w:color="FFFFFF" w:fill="FFFFFF"/>
            <w:vAlign w:val="center"/>
            <w:hideMark/>
          </w:tcPr>
          <w:p w14:paraId="7A5425D3" w14:textId="77777777" w:rsidR="00882243" w:rsidRPr="00882243" w:rsidRDefault="00882243" w:rsidP="00882243">
            <w:pPr>
              <w:spacing w:after="0" w:line="240" w:lineRule="auto"/>
              <w:jc w:val="center"/>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Costo anual preso/a SPB</w:t>
            </w:r>
          </w:p>
        </w:tc>
        <w:tc>
          <w:tcPr>
            <w:tcW w:w="1157" w:type="dxa"/>
            <w:tcBorders>
              <w:top w:val="single" w:sz="4" w:space="0" w:color="auto"/>
              <w:left w:val="nil"/>
              <w:bottom w:val="single" w:sz="4" w:space="0" w:color="auto"/>
              <w:right w:val="single" w:sz="4" w:space="0" w:color="auto"/>
            </w:tcBorders>
            <w:shd w:val="clear" w:color="FFFFFF" w:fill="FFFFFF"/>
            <w:vAlign w:val="center"/>
            <w:hideMark/>
          </w:tcPr>
          <w:p w14:paraId="093C0957" w14:textId="77777777" w:rsidR="00882243" w:rsidRPr="00882243" w:rsidRDefault="00882243" w:rsidP="00882243">
            <w:pPr>
              <w:spacing w:after="0" w:line="240" w:lineRule="auto"/>
              <w:jc w:val="center"/>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Costo mensual preso/a SPB</w:t>
            </w:r>
          </w:p>
        </w:tc>
        <w:tc>
          <w:tcPr>
            <w:tcW w:w="1842" w:type="dxa"/>
            <w:tcBorders>
              <w:top w:val="single" w:sz="4" w:space="0" w:color="auto"/>
              <w:left w:val="nil"/>
              <w:bottom w:val="single" w:sz="4" w:space="0" w:color="auto"/>
              <w:right w:val="single" w:sz="4" w:space="0" w:color="auto"/>
            </w:tcBorders>
            <w:shd w:val="clear" w:color="FFFFFF" w:fill="FFFFFF"/>
            <w:vAlign w:val="center"/>
            <w:hideMark/>
          </w:tcPr>
          <w:p w14:paraId="5F3F017B" w14:textId="77473AFD" w:rsidR="00882243" w:rsidRPr="00882243" w:rsidRDefault="00932AFA" w:rsidP="00882243">
            <w:pPr>
              <w:spacing w:after="0" w:line="240" w:lineRule="auto"/>
              <w:jc w:val="center"/>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Tota</w:t>
            </w:r>
            <w:r>
              <w:rPr>
                <w:rFonts w:ascii="Calibri" w:eastAsia="Times New Roman" w:hAnsi="Calibri" w:cs="Calibri"/>
                <w:color w:val="000000"/>
                <w:sz w:val="18"/>
                <w:szCs w:val="18"/>
                <w:lang w:eastAsia="es-AR"/>
              </w:rPr>
              <w:t>l</w:t>
            </w:r>
            <w:r w:rsidR="00882243" w:rsidRPr="00882243">
              <w:rPr>
                <w:rFonts w:ascii="Calibri" w:eastAsia="Times New Roman" w:hAnsi="Calibri" w:cs="Calibri"/>
                <w:color w:val="000000"/>
                <w:sz w:val="18"/>
                <w:szCs w:val="18"/>
                <w:lang w:eastAsia="es-AR"/>
              </w:rPr>
              <w:t xml:space="preserve"> </w:t>
            </w:r>
            <w:r w:rsidRPr="00882243">
              <w:rPr>
                <w:rFonts w:ascii="Calibri" w:eastAsia="Times New Roman" w:hAnsi="Calibri" w:cs="Calibri"/>
                <w:color w:val="000000"/>
                <w:sz w:val="18"/>
                <w:szCs w:val="18"/>
                <w:lang w:eastAsia="es-AR"/>
              </w:rPr>
              <w:t>media lineal</w:t>
            </w:r>
            <w:r w:rsidR="00882243" w:rsidRPr="00882243">
              <w:rPr>
                <w:rFonts w:ascii="Calibri" w:eastAsia="Times New Roman" w:hAnsi="Calibri" w:cs="Calibri"/>
                <w:color w:val="000000"/>
                <w:sz w:val="18"/>
                <w:szCs w:val="18"/>
                <w:lang w:eastAsia="es-AR"/>
              </w:rPr>
              <w:t xml:space="preserve"> presos/as infracción ley 23737</w:t>
            </w:r>
          </w:p>
        </w:tc>
        <w:tc>
          <w:tcPr>
            <w:tcW w:w="1565" w:type="dxa"/>
            <w:tcBorders>
              <w:top w:val="single" w:sz="4" w:space="0" w:color="auto"/>
              <w:left w:val="nil"/>
              <w:bottom w:val="single" w:sz="4" w:space="0" w:color="auto"/>
              <w:right w:val="single" w:sz="4" w:space="0" w:color="auto"/>
            </w:tcBorders>
            <w:shd w:val="clear" w:color="FFFFFF" w:fill="FFFFFF"/>
            <w:vAlign w:val="center"/>
            <w:hideMark/>
          </w:tcPr>
          <w:p w14:paraId="0F28B257" w14:textId="510964EB" w:rsidR="00882243" w:rsidRPr="00882243" w:rsidRDefault="00932AFA" w:rsidP="00882243">
            <w:pPr>
              <w:spacing w:after="0" w:line="240" w:lineRule="auto"/>
              <w:jc w:val="center"/>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Costos presos</w:t>
            </w:r>
            <w:r w:rsidR="00882243" w:rsidRPr="00882243">
              <w:rPr>
                <w:rFonts w:ascii="Calibri" w:eastAsia="Times New Roman" w:hAnsi="Calibri" w:cs="Calibri"/>
                <w:color w:val="000000"/>
                <w:sz w:val="18"/>
                <w:szCs w:val="18"/>
                <w:lang w:eastAsia="es-AR"/>
              </w:rPr>
              <w:t>/as infracción ley 23737</w:t>
            </w:r>
          </w:p>
        </w:tc>
        <w:tc>
          <w:tcPr>
            <w:tcW w:w="1565" w:type="dxa"/>
            <w:tcBorders>
              <w:top w:val="single" w:sz="4" w:space="0" w:color="auto"/>
              <w:left w:val="nil"/>
              <w:bottom w:val="single" w:sz="4" w:space="0" w:color="auto"/>
              <w:right w:val="single" w:sz="4" w:space="0" w:color="auto"/>
            </w:tcBorders>
            <w:shd w:val="clear" w:color="FFFFFF" w:fill="FFFFFF"/>
            <w:vAlign w:val="center"/>
            <w:hideMark/>
          </w:tcPr>
          <w:p w14:paraId="274E613D" w14:textId="39F158E1" w:rsidR="00882243" w:rsidRPr="00882243" w:rsidRDefault="00932AFA" w:rsidP="00882243">
            <w:pPr>
              <w:spacing w:after="0" w:line="240" w:lineRule="auto"/>
              <w:jc w:val="center"/>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Costos presos</w:t>
            </w:r>
            <w:r w:rsidR="00882243" w:rsidRPr="00882243">
              <w:rPr>
                <w:rFonts w:ascii="Calibri" w:eastAsia="Times New Roman" w:hAnsi="Calibri" w:cs="Calibri"/>
                <w:color w:val="000000"/>
                <w:sz w:val="18"/>
                <w:szCs w:val="18"/>
                <w:lang w:eastAsia="es-AR"/>
              </w:rPr>
              <w:t>/as infracción ley 23.737 según inflación</w:t>
            </w:r>
          </w:p>
        </w:tc>
      </w:tr>
      <w:tr w:rsidR="00932AFA" w:rsidRPr="00882243" w14:paraId="0A0436C1"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4CB4B9E4"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2005</w:t>
            </w:r>
          </w:p>
        </w:tc>
        <w:tc>
          <w:tcPr>
            <w:tcW w:w="1547" w:type="dxa"/>
            <w:tcBorders>
              <w:top w:val="nil"/>
              <w:left w:val="nil"/>
              <w:bottom w:val="single" w:sz="4" w:space="0" w:color="auto"/>
              <w:right w:val="single" w:sz="4" w:space="0" w:color="auto"/>
            </w:tcBorders>
            <w:shd w:val="clear" w:color="auto" w:fill="BDD6EE" w:themeFill="accent5" w:themeFillTint="66"/>
            <w:noWrap/>
            <w:vAlign w:val="bottom"/>
            <w:hideMark/>
          </w:tcPr>
          <w:p w14:paraId="4C4C3732"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$480.095.252,00</w:t>
            </w:r>
          </w:p>
        </w:tc>
        <w:tc>
          <w:tcPr>
            <w:tcW w:w="1776"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22EE4B10"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12788</w:t>
            </w:r>
          </w:p>
        </w:tc>
        <w:tc>
          <w:tcPr>
            <w:tcW w:w="1393" w:type="dxa"/>
            <w:tcBorders>
              <w:top w:val="nil"/>
              <w:left w:val="nil"/>
              <w:bottom w:val="single" w:sz="4" w:space="0" w:color="auto"/>
              <w:right w:val="single" w:sz="4" w:space="0" w:color="auto"/>
            </w:tcBorders>
            <w:shd w:val="clear" w:color="auto" w:fill="BDD6EE" w:themeFill="accent5" w:themeFillTint="66"/>
            <w:noWrap/>
            <w:vAlign w:val="bottom"/>
            <w:hideMark/>
          </w:tcPr>
          <w:p w14:paraId="2AC26CBF"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$37.542,64</w:t>
            </w:r>
          </w:p>
        </w:tc>
        <w:tc>
          <w:tcPr>
            <w:tcW w:w="1157" w:type="dxa"/>
            <w:tcBorders>
              <w:top w:val="nil"/>
              <w:left w:val="nil"/>
              <w:bottom w:val="single" w:sz="4" w:space="0" w:color="auto"/>
              <w:right w:val="single" w:sz="4" w:space="0" w:color="auto"/>
            </w:tcBorders>
            <w:shd w:val="clear" w:color="auto" w:fill="BDD6EE" w:themeFill="accent5" w:themeFillTint="66"/>
            <w:noWrap/>
            <w:vAlign w:val="bottom"/>
            <w:hideMark/>
          </w:tcPr>
          <w:p w14:paraId="7FD29D3F"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$ 3.128,55</w:t>
            </w:r>
          </w:p>
        </w:tc>
        <w:tc>
          <w:tcPr>
            <w:tcW w:w="1842"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4DE76D20"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6</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42524C8D"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$18.771,32</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6A4F9496" w14:textId="4660E496"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547.583,52</w:t>
            </w:r>
          </w:p>
        </w:tc>
      </w:tr>
      <w:tr w:rsidR="00932AFA" w:rsidRPr="00882243" w14:paraId="2196A3F1"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5EB5520B"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2006</w:t>
            </w:r>
          </w:p>
        </w:tc>
        <w:tc>
          <w:tcPr>
            <w:tcW w:w="1547" w:type="dxa"/>
            <w:tcBorders>
              <w:top w:val="nil"/>
              <w:left w:val="nil"/>
              <w:bottom w:val="single" w:sz="4" w:space="0" w:color="auto"/>
              <w:right w:val="single" w:sz="4" w:space="0" w:color="auto"/>
            </w:tcBorders>
            <w:shd w:val="clear" w:color="auto" w:fill="DEEAF6" w:themeFill="accent5" w:themeFillTint="33"/>
            <w:noWrap/>
            <w:vAlign w:val="bottom"/>
            <w:hideMark/>
          </w:tcPr>
          <w:p w14:paraId="6D195838"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$568.460.089,00</w:t>
            </w:r>
          </w:p>
        </w:tc>
        <w:tc>
          <w:tcPr>
            <w:tcW w:w="177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005A4F96"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16753,54167</w:t>
            </w:r>
          </w:p>
        </w:tc>
        <w:tc>
          <w:tcPr>
            <w:tcW w:w="1393" w:type="dxa"/>
            <w:tcBorders>
              <w:top w:val="nil"/>
              <w:left w:val="nil"/>
              <w:bottom w:val="single" w:sz="4" w:space="0" w:color="auto"/>
              <w:right w:val="single" w:sz="4" w:space="0" w:color="auto"/>
            </w:tcBorders>
            <w:shd w:val="clear" w:color="auto" w:fill="DEEAF6" w:themeFill="accent5" w:themeFillTint="33"/>
            <w:noWrap/>
            <w:vAlign w:val="bottom"/>
            <w:hideMark/>
          </w:tcPr>
          <w:p w14:paraId="23ABEF0E"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$33.930,74</w:t>
            </w:r>
          </w:p>
        </w:tc>
        <w:tc>
          <w:tcPr>
            <w:tcW w:w="1157" w:type="dxa"/>
            <w:tcBorders>
              <w:top w:val="nil"/>
              <w:left w:val="nil"/>
              <w:bottom w:val="single" w:sz="4" w:space="0" w:color="auto"/>
              <w:right w:val="single" w:sz="4" w:space="0" w:color="auto"/>
            </w:tcBorders>
            <w:shd w:val="clear" w:color="auto" w:fill="DEEAF6" w:themeFill="accent5" w:themeFillTint="33"/>
            <w:noWrap/>
            <w:vAlign w:val="bottom"/>
            <w:hideMark/>
          </w:tcPr>
          <w:p w14:paraId="15FEC375"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$ 2.827,56</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699D196C"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183,6666667</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4AE52DBC"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$5.919.103,49</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5518558B" w14:textId="4A9EDE11"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162.267.385,25</w:t>
            </w:r>
          </w:p>
        </w:tc>
      </w:tr>
      <w:tr w:rsidR="00932AFA" w:rsidRPr="00882243" w14:paraId="16724B51"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2B1C245A"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2007</w:t>
            </w:r>
          </w:p>
        </w:tc>
        <w:tc>
          <w:tcPr>
            <w:tcW w:w="1547" w:type="dxa"/>
            <w:tcBorders>
              <w:top w:val="nil"/>
              <w:left w:val="nil"/>
              <w:bottom w:val="single" w:sz="4" w:space="0" w:color="auto"/>
              <w:right w:val="single" w:sz="4" w:space="0" w:color="auto"/>
            </w:tcBorders>
            <w:shd w:val="clear" w:color="auto" w:fill="BDD6EE" w:themeFill="accent5" w:themeFillTint="66"/>
            <w:noWrap/>
            <w:vAlign w:val="bottom"/>
            <w:hideMark/>
          </w:tcPr>
          <w:p w14:paraId="71AB5554"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$840.723.598,00</w:t>
            </w:r>
          </w:p>
        </w:tc>
        <w:tc>
          <w:tcPr>
            <w:tcW w:w="1776"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54F5600A"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20857,58333</w:t>
            </w:r>
          </w:p>
        </w:tc>
        <w:tc>
          <w:tcPr>
            <w:tcW w:w="1393" w:type="dxa"/>
            <w:tcBorders>
              <w:top w:val="nil"/>
              <w:left w:val="nil"/>
              <w:bottom w:val="single" w:sz="4" w:space="0" w:color="auto"/>
              <w:right w:val="single" w:sz="4" w:space="0" w:color="auto"/>
            </w:tcBorders>
            <w:shd w:val="clear" w:color="auto" w:fill="BDD6EE" w:themeFill="accent5" w:themeFillTint="66"/>
            <w:noWrap/>
            <w:vAlign w:val="bottom"/>
            <w:hideMark/>
          </w:tcPr>
          <w:p w14:paraId="64724875"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$40.307,81</w:t>
            </w:r>
          </w:p>
        </w:tc>
        <w:tc>
          <w:tcPr>
            <w:tcW w:w="1157" w:type="dxa"/>
            <w:tcBorders>
              <w:top w:val="nil"/>
              <w:left w:val="nil"/>
              <w:bottom w:val="single" w:sz="4" w:space="0" w:color="auto"/>
              <w:right w:val="single" w:sz="4" w:space="0" w:color="auto"/>
            </w:tcBorders>
            <w:shd w:val="clear" w:color="auto" w:fill="BDD6EE" w:themeFill="accent5" w:themeFillTint="66"/>
            <w:noWrap/>
            <w:vAlign w:val="bottom"/>
            <w:hideMark/>
          </w:tcPr>
          <w:p w14:paraId="0F528EC4"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$ 3.358,98</w:t>
            </w:r>
          </w:p>
        </w:tc>
        <w:tc>
          <w:tcPr>
            <w:tcW w:w="1842"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6D3BBC02"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700,1666667</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27A88B85"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$28.082.943,84</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07FD2B49" w14:textId="54D95C46"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664.471.195,01</w:t>
            </w:r>
          </w:p>
        </w:tc>
      </w:tr>
      <w:tr w:rsidR="00932AFA" w:rsidRPr="00882243" w14:paraId="6F331BF5"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39C013F4"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2008</w:t>
            </w:r>
          </w:p>
        </w:tc>
        <w:tc>
          <w:tcPr>
            <w:tcW w:w="1547" w:type="dxa"/>
            <w:tcBorders>
              <w:top w:val="nil"/>
              <w:left w:val="nil"/>
              <w:bottom w:val="single" w:sz="4" w:space="0" w:color="auto"/>
              <w:right w:val="single" w:sz="4" w:space="0" w:color="auto"/>
            </w:tcBorders>
            <w:shd w:val="clear" w:color="auto" w:fill="DEEAF6" w:themeFill="accent5" w:themeFillTint="33"/>
            <w:noWrap/>
            <w:vAlign w:val="bottom"/>
            <w:hideMark/>
          </w:tcPr>
          <w:p w14:paraId="18CA53F4"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$977.027.549,00</w:t>
            </w:r>
          </w:p>
        </w:tc>
        <w:tc>
          <w:tcPr>
            <w:tcW w:w="177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25038917"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22183,25</w:t>
            </w:r>
          </w:p>
        </w:tc>
        <w:tc>
          <w:tcPr>
            <w:tcW w:w="1393" w:type="dxa"/>
            <w:tcBorders>
              <w:top w:val="nil"/>
              <w:left w:val="nil"/>
              <w:bottom w:val="single" w:sz="4" w:space="0" w:color="auto"/>
              <w:right w:val="single" w:sz="4" w:space="0" w:color="auto"/>
            </w:tcBorders>
            <w:shd w:val="clear" w:color="auto" w:fill="DEEAF6" w:themeFill="accent5" w:themeFillTint="33"/>
            <w:noWrap/>
            <w:vAlign w:val="bottom"/>
            <w:hideMark/>
          </w:tcPr>
          <w:p w14:paraId="13AEFBD8"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$44.043,48</w:t>
            </w:r>
          </w:p>
        </w:tc>
        <w:tc>
          <w:tcPr>
            <w:tcW w:w="1157" w:type="dxa"/>
            <w:tcBorders>
              <w:top w:val="nil"/>
              <w:left w:val="nil"/>
              <w:bottom w:val="single" w:sz="4" w:space="0" w:color="auto"/>
              <w:right w:val="single" w:sz="4" w:space="0" w:color="auto"/>
            </w:tcBorders>
            <w:shd w:val="clear" w:color="auto" w:fill="DEEAF6" w:themeFill="accent5" w:themeFillTint="33"/>
            <w:noWrap/>
            <w:vAlign w:val="bottom"/>
            <w:hideMark/>
          </w:tcPr>
          <w:p w14:paraId="3B0041B2"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$ 3.670,29</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13E5144C"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1254,833333</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564857CA"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$55.187.457,61</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305CB25B" w14:textId="3EAD1215"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1.071.766.092,91</w:t>
            </w:r>
          </w:p>
        </w:tc>
      </w:tr>
      <w:tr w:rsidR="00932AFA" w:rsidRPr="00882243" w14:paraId="7AD91CF0"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16C46A1C"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2009</w:t>
            </w:r>
          </w:p>
        </w:tc>
        <w:tc>
          <w:tcPr>
            <w:tcW w:w="1547" w:type="dxa"/>
            <w:tcBorders>
              <w:top w:val="nil"/>
              <w:left w:val="nil"/>
              <w:bottom w:val="single" w:sz="4" w:space="0" w:color="auto"/>
              <w:right w:val="single" w:sz="4" w:space="0" w:color="auto"/>
            </w:tcBorders>
            <w:shd w:val="clear" w:color="auto" w:fill="BDD6EE" w:themeFill="accent5" w:themeFillTint="66"/>
            <w:noWrap/>
            <w:vAlign w:val="bottom"/>
            <w:hideMark/>
          </w:tcPr>
          <w:p w14:paraId="0827816D"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$1.173.467.090,00</w:t>
            </w:r>
          </w:p>
        </w:tc>
        <w:tc>
          <w:tcPr>
            <w:tcW w:w="1776"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6E9CF07C"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22817,20833</w:t>
            </w:r>
          </w:p>
        </w:tc>
        <w:tc>
          <w:tcPr>
            <w:tcW w:w="1393" w:type="dxa"/>
            <w:tcBorders>
              <w:top w:val="nil"/>
              <w:left w:val="nil"/>
              <w:bottom w:val="single" w:sz="4" w:space="0" w:color="auto"/>
              <w:right w:val="single" w:sz="4" w:space="0" w:color="auto"/>
            </w:tcBorders>
            <w:shd w:val="clear" w:color="auto" w:fill="BDD6EE" w:themeFill="accent5" w:themeFillTint="66"/>
            <w:noWrap/>
            <w:vAlign w:val="bottom"/>
            <w:hideMark/>
          </w:tcPr>
          <w:p w14:paraId="15C2C69A"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$51.429,04</w:t>
            </w:r>
          </w:p>
        </w:tc>
        <w:tc>
          <w:tcPr>
            <w:tcW w:w="1157" w:type="dxa"/>
            <w:tcBorders>
              <w:top w:val="nil"/>
              <w:left w:val="nil"/>
              <w:bottom w:val="single" w:sz="4" w:space="0" w:color="auto"/>
              <w:right w:val="single" w:sz="4" w:space="0" w:color="auto"/>
            </w:tcBorders>
            <w:shd w:val="clear" w:color="auto" w:fill="BDD6EE" w:themeFill="accent5" w:themeFillTint="66"/>
            <w:noWrap/>
            <w:vAlign w:val="bottom"/>
            <w:hideMark/>
          </w:tcPr>
          <w:p w14:paraId="6C49B7AB"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$ 4.285,75</w:t>
            </w:r>
          </w:p>
        </w:tc>
        <w:tc>
          <w:tcPr>
            <w:tcW w:w="1842"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6317FE06"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1588,75</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2A792364"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$81.704.103,49</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044F8CCC" w14:textId="62401A56"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1.392.998.235,69</w:t>
            </w:r>
          </w:p>
        </w:tc>
      </w:tr>
      <w:tr w:rsidR="00932AFA" w:rsidRPr="00882243" w14:paraId="69E00598"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7638112E"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2010</w:t>
            </w:r>
          </w:p>
        </w:tc>
        <w:tc>
          <w:tcPr>
            <w:tcW w:w="1547" w:type="dxa"/>
            <w:tcBorders>
              <w:top w:val="nil"/>
              <w:left w:val="nil"/>
              <w:bottom w:val="single" w:sz="4" w:space="0" w:color="auto"/>
              <w:right w:val="single" w:sz="4" w:space="0" w:color="auto"/>
            </w:tcBorders>
            <w:shd w:val="clear" w:color="auto" w:fill="DEEAF6" w:themeFill="accent5" w:themeFillTint="33"/>
            <w:noWrap/>
            <w:vAlign w:val="bottom"/>
            <w:hideMark/>
          </w:tcPr>
          <w:p w14:paraId="5FF8046D"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$1.444.603.505,00</w:t>
            </w:r>
          </w:p>
        </w:tc>
        <w:tc>
          <w:tcPr>
            <w:tcW w:w="177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48CEA708"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24491,66667</w:t>
            </w:r>
          </w:p>
        </w:tc>
        <w:tc>
          <w:tcPr>
            <w:tcW w:w="1393" w:type="dxa"/>
            <w:tcBorders>
              <w:top w:val="nil"/>
              <w:left w:val="nil"/>
              <w:bottom w:val="single" w:sz="4" w:space="0" w:color="auto"/>
              <w:right w:val="single" w:sz="4" w:space="0" w:color="auto"/>
            </w:tcBorders>
            <w:shd w:val="clear" w:color="auto" w:fill="DEEAF6" w:themeFill="accent5" w:themeFillTint="33"/>
            <w:noWrap/>
            <w:vAlign w:val="bottom"/>
            <w:hideMark/>
          </w:tcPr>
          <w:p w14:paraId="3AEACB27"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$58.983,47</w:t>
            </w:r>
          </w:p>
        </w:tc>
        <w:tc>
          <w:tcPr>
            <w:tcW w:w="1157" w:type="dxa"/>
            <w:tcBorders>
              <w:top w:val="nil"/>
              <w:left w:val="nil"/>
              <w:bottom w:val="single" w:sz="4" w:space="0" w:color="auto"/>
              <w:right w:val="single" w:sz="4" w:space="0" w:color="auto"/>
            </w:tcBorders>
            <w:shd w:val="clear" w:color="auto" w:fill="DEEAF6" w:themeFill="accent5" w:themeFillTint="33"/>
            <w:noWrap/>
            <w:vAlign w:val="bottom"/>
            <w:hideMark/>
          </w:tcPr>
          <w:p w14:paraId="5C806A90"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$ 4.915,29</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4584F685"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1921,875</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18F22EDA"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$113.250.219,43</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1DFC0F34" w14:textId="07E17242"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1.594.850.648,29</w:t>
            </w:r>
          </w:p>
        </w:tc>
      </w:tr>
      <w:tr w:rsidR="00932AFA" w:rsidRPr="00882243" w14:paraId="7D22A7EF"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524391E7"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2011</w:t>
            </w:r>
          </w:p>
        </w:tc>
        <w:tc>
          <w:tcPr>
            <w:tcW w:w="1547" w:type="dxa"/>
            <w:tcBorders>
              <w:top w:val="nil"/>
              <w:left w:val="nil"/>
              <w:bottom w:val="single" w:sz="4" w:space="0" w:color="auto"/>
              <w:right w:val="single" w:sz="4" w:space="0" w:color="auto"/>
            </w:tcBorders>
            <w:shd w:val="clear" w:color="auto" w:fill="BDD6EE" w:themeFill="accent5" w:themeFillTint="66"/>
            <w:noWrap/>
            <w:vAlign w:val="bottom"/>
            <w:hideMark/>
          </w:tcPr>
          <w:p w14:paraId="05412429"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$1.897.422.230,00</w:t>
            </w:r>
          </w:p>
        </w:tc>
        <w:tc>
          <w:tcPr>
            <w:tcW w:w="1776"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2F14F92F"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26414,04167</w:t>
            </w:r>
          </w:p>
        </w:tc>
        <w:tc>
          <w:tcPr>
            <w:tcW w:w="1393" w:type="dxa"/>
            <w:tcBorders>
              <w:top w:val="nil"/>
              <w:left w:val="nil"/>
              <w:bottom w:val="single" w:sz="4" w:space="0" w:color="auto"/>
              <w:right w:val="single" w:sz="4" w:space="0" w:color="auto"/>
            </w:tcBorders>
            <w:shd w:val="clear" w:color="auto" w:fill="BDD6EE" w:themeFill="accent5" w:themeFillTint="66"/>
            <w:noWrap/>
            <w:vAlign w:val="bottom"/>
            <w:hideMark/>
          </w:tcPr>
          <w:p w14:paraId="52A85411"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$71.833,85</w:t>
            </w:r>
          </w:p>
        </w:tc>
        <w:tc>
          <w:tcPr>
            <w:tcW w:w="1157" w:type="dxa"/>
            <w:tcBorders>
              <w:top w:val="nil"/>
              <w:left w:val="nil"/>
              <w:bottom w:val="single" w:sz="4" w:space="0" w:color="auto"/>
              <w:right w:val="single" w:sz="4" w:space="0" w:color="auto"/>
            </w:tcBorders>
            <w:shd w:val="clear" w:color="auto" w:fill="BDD6EE" w:themeFill="accent5" w:themeFillTint="66"/>
            <w:noWrap/>
            <w:vAlign w:val="bottom"/>
            <w:hideMark/>
          </w:tcPr>
          <w:p w14:paraId="1EAE01C5"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$ 5.986,15</w:t>
            </w:r>
          </w:p>
        </w:tc>
        <w:tc>
          <w:tcPr>
            <w:tcW w:w="1842"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1486A422"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2322,625</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0C535D5C"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$166.775.911,15</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75313DF4" w14:textId="644892BB"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1.909.361.772,84</w:t>
            </w:r>
          </w:p>
        </w:tc>
      </w:tr>
      <w:tr w:rsidR="00932AFA" w:rsidRPr="00882243" w14:paraId="2D8F1A72"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3591640D"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2012</w:t>
            </w:r>
          </w:p>
        </w:tc>
        <w:tc>
          <w:tcPr>
            <w:tcW w:w="1547" w:type="dxa"/>
            <w:tcBorders>
              <w:top w:val="nil"/>
              <w:left w:val="nil"/>
              <w:bottom w:val="single" w:sz="4" w:space="0" w:color="auto"/>
              <w:right w:val="single" w:sz="4" w:space="0" w:color="auto"/>
            </w:tcBorders>
            <w:shd w:val="clear" w:color="auto" w:fill="DEEAF6" w:themeFill="accent5" w:themeFillTint="33"/>
            <w:noWrap/>
            <w:vAlign w:val="bottom"/>
            <w:hideMark/>
          </w:tcPr>
          <w:p w14:paraId="25B813AD"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$2.534.895.960,00</w:t>
            </w:r>
          </w:p>
        </w:tc>
        <w:tc>
          <w:tcPr>
            <w:tcW w:w="177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21D79C3B"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26821,70833</w:t>
            </w:r>
          </w:p>
        </w:tc>
        <w:tc>
          <w:tcPr>
            <w:tcW w:w="1393" w:type="dxa"/>
            <w:tcBorders>
              <w:top w:val="nil"/>
              <w:left w:val="nil"/>
              <w:bottom w:val="single" w:sz="4" w:space="0" w:color="auto"/>
              <w:right w:val="single" w:sz="4" w:space="0" w:color="auto"/>
            </w:tcBorders>
            <w:shd w:val="clear" w:color="auto" w:fill="DEEAF6" w:themeFill="accent5" w:themeFillTint="33"/>
            <w:noWrap/>
            <w:vAlign w:val="bottom"/>
            <w:hideMark/>
          </w:tcPr>
          <w:p w14:paraId="679148BD"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$94.509,12</w:t>
            </w:r>
          </w:p>
        </w:tc>
        <w:tc>
          <w:tcPr>
            <w:tcW w:w="1157" w:type="dxa"/>
            <w:tcBorders>
              <w:top w:val="nil"/>
              <w:left w:val="nil"/>
              <w:bottom w:val="single" w:sz="4" w:space="0" w:color="auto"/>
              <w:right w:val="single" w:sz="4" w:space="0" w:color="auto"/>
            </w:tcBorders>
            <w:shd w:val="clear" w:color="auto" w:fill="DEEAF6" w:themeFill="accent5" w:themeFillTint="33"/>
            <w:noWrap/>
            <w:vAlign w:val="bottom"/>
            <w:hideMark/>
          </w:tcPr>
          <w:p w14:paraId="4BA07B89"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$ 7.875,76</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66B020CB"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2518,416667</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0DE6E66A"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$238.014.463,29</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6E221BBD" w14:textId="010BA243"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2.222.608.918,21</w:t>
            </w:r>
          </w:p>
        </w:tc>
      </w:tr>
      <w:tr w:rsidR="00932AFA" w:rsidRPr="00882243" w14:paraId="1A5C0286"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65F659C2"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2013</w:t>
            </w:r>
          </w:p>
        </w:tc>
        <w:tc>
          <w:tcPr>
            <w:tcW w:w="1547" w:type="dxa"/>
            <w:tcBorders>
              <w:top w:val="nil"/>
              <w:left w:val="nil"/>
              <w:bottom w:val="single" w:sz="4" w:space="0" w:color="auto"/>
              <w:right w:val="single" w:sz="4" w:space="0" w:color="auto"/>
            </w:tcBorders>
            <w:shd w:val="clear" w:color="auto" w:fill="BDD6EE" w:themeFill="accent5" w:themeFillTint="66"/>
            <w:noWrap/>
            <w:vAlign w:val="bottom"/>
            <w:hideMark/>
          </w:tcPr>
          <w:p w14:paraId="36DE5938"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$3.330.242.960,00</w:t>
            </w:r>
          </w:p>
        </w:tc>
        <w:tc>
          <w:tcPr>
            <w:tcW w:w="1776"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0B1188D9"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27365</w:t>
            </w:r>
          </w:p>
        </w:tc>
        <w:tc>
          <w:tcPr>
            <w:tcW w:w="1393" w:type="dxa"/>
            <w:tcBorders>
              <w:top w:val="nil"/>
              <w:left w:val="nil"/>
              <w:bottom w:val="single" w:sz="4" w:space="0" w:color="auto"/>
              <w:right w:val="single" w:sz="4" w:space="0" w:color="auto"/>
            </w:tcBorders>
            <w:shd w:val="clear" w:color="auto" w:fill="BDD6EE" w:themeFill="accent5" w:themeFillTint="66"/>
            <w:noWrap/>
            <w:vAlign w:val="bottom"/>
            <w:hideMark/>
          </w:tcPr>
          <w:p w14:paraId="3ABB9598"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$121.697,17</w:t>
            </w:r>
          </w:p>
        </w:tc>
        <w:tc>
          <w:tcPr>
            <w:tcW w:w="1157" w:type="dxa"/>
            <w:tcBorders>
              <w:top w:val="nil"/>
              <w:left w:val="nil"/>
              <w:bottom w:val="single" w:sz="4" w:space="0" w:color="auto"/>
              <w:right w:val="single" w:sz="4" w:space="0" w:color="auto"/>
            </w:tcBorders>
            <w:shd w:val="clear" w:color="auto" w:fill="BDD6EE" w:themeFill="accent5" w:themeFillTint="66"/>
            <w:noWrap/>
            <w:vAlign w:val="bottom"/>
            <w:hideMark/>
          </w:tcPr>
          <w:p w14:paraId="4966BADD"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$ 10.141,43</w:t>
            </w:r>
          </w:p>
        </w:tc>
        <w:tc>
          <w:tcPr>
            <w:tcW w:w="1842"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051B978A"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2539,416667</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0E914827"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$309.075.681,22</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7689AA6D" w14:textId="132E667E"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2.313.362.547,62</w:t>
            </w:r>
          </w:p>
        </w:tc>
      </w:tr>
      <w:tr w:rsidR="00932AFA" w:rsidRPr="00882243" w14:paraId="58B8BD34"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56D989F2"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2014</w:t>
            </w:r>
          </w:p>
        </w:tc>
        <w:tc>
          <w:tcPr>
            <w:tcW w:w="1547" w:type="dxa"/>
            <w:tcBorders>
              <w:top w:val="nil"/>
              <w:left w:val="nil"/>
              <w:bottom w:val="single" w:sz="4" w:space="0" w:color="auto"/>
              <w:right w:val="single" w:sz="4" w:space="0" w:color="auto"/>
            </w:tcBorders>
            <w:shd w:val="clear" w:color="auto" w:fill="DEEAF6" w:themeFill="accent5" w:themeFillTint="33"/>
            <w:noWrap/>
            <w:vAlign w:val="bottom"/>
            <w:hideMark/>
          </w:tcPr>
          <w:p w14:paraId="728DFCC0"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$4.319.197.000,00</w:t>
            </w:r>
          </w:p>
        </w:tc>
        <w:tc>
          <w:tcPr>
            <w:tcW w:w="177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4C264AE9"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29115,04167</w:t>
            </w:r>
          </w:p>
        </w:tc>
        <w:tc>
          <w:tcPr>
            <w:tcW w:w="1393" w:type="dxa"/>
            <w:tcBorders>
              <w:top w:val="nil"/>
              <w:left w:val="nil"/>
              <w:bottom w:val="single" w:sz="4" w:space="0" w:color="auto"/>
              <w:right w:val="single" w:sz="4" w:space="0" w:color="auto"/>
            </w:tcBorders>
            <w:shd w:val="clear" w:color="auto" w:fill="DEEAF6" w:themeFill="accent5" w:themeFillTint="33"/>
            <w:noWrap/>
            <w:vAlign w:val="bottom"/>
            <w:hideMark/>
          </w:tcPr>
          <w:p w14:paraId="74149B8B"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$148.349,33</w:t>
            </w:r>
          </w:p>
        </w:tc>
        <w:tc>
          <w:tcPr>
            <w:tcW w:w="1157" w:type="dxa"/>
            <w:tcBorders>
              <w:top w:val="nil"/>
              <w:left w:val="nil"/>
              <w:bottom w:val="single" w:sz="4" w:space="0" w:color="auto"/>
              <w:right w:val="single" w:sz="4" w:space="0" w:color="auto"/>
            </w:tcBorders>
            <w:shd w:val="clear" w:color="auto" w:fill="DEEAF6" w:themeFill="accent5" w:themeFillTint="33"/>
            <w:noWrap/>
            <w:vAlign w:val="bottom"/>
            <w:hideMark/>
          </w:tcPr>
          <w:p w14:paraId="55A00799"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$ 12.362,44</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77506C31"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2484,958333</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63539E6B"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$368.941.884,89</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19F14A36" w14:textId="2DF243B2"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2.056.775.049,13</w:t>
            </w:r>
          </w:p>
        </w:tc>
      </w:tr>
      <w:tr w:rsidR="00932AFA" w:rsidRPr="00882243" w14:paraId="5EB1D39B"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423F4796"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2015</w:t>
            </w:r>
          </w:p>
        </w:tc>
        <w:tc>
          <w:tcPr>
            <w:tcW w:w="1547" w:type="dxa"/>
            <w:tcBorders>
              <w:top w:val="nil"/>
              <w:left w:val="nil"/>
              <w:bottom w:val="single" w:sz="4" w:space="0" w:color="auto"/>
              <w:right w:val="single" w:sz="4" w:space="0" w:color="auto"/>
            </w:tcBorders>
            <w:shd w:val="clear" w:color="auto" w:fill="BDD6EE" w:themeFill="accent5" w:themeFillTint="66"/>
            <w:noWrap/>
            <w:vAlign w:val="bottom"/>
            <w:hideMark/>
          </w:tcPr>
          <w:p w14:paraId="10AA1B37"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$6.763.368.000,00</w:t>
            </w:r>
          </w:p>
        </w:tc>
        <w:tc>
          <w:tcPr>
            <w:tcW w:w="1776"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68E2B8A9"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30958,08333</w:t>
            </w:r>
          </w:p>
        </w:tc>
        <w:tc>
          <w:tcPr>
            <w:tcW w:w="1393" w:type="dxa"/>
            <w:tcBorders>
              <w:top w:val="nil"/>
              <w:left w:val="nil"/>
              <w:bottom w:val="single" w:sz="4" w:space="0" w:color="auto"/>
              <w:right w:val="single" w:sz="4" w:space="0" w:color="auto"/>
            </w:tcBorders>
            <w:shd w:val="clear" w:color="auto" w:fill="BDD6EE" w:themeFill="accent5" w:themeFillTint="66"/>
            <w:noWrap/>
            <w:vAlign w:val="bottom"/>
            <w:hideMark/>
          </w:tcPr>
          <w:p w14:paraId="5CD327A0"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$218.468,56</w:t>
            </w:r>
          </w:p>
        </w:tc>
        <w:tc>
          <w:tcPr>
            <w:tcW w:w="1157" w:type="dxa"/>
            <w:tcBorders>
              <w:top w:val="nil"/>
              <w:left w:val="nil"/>
              <w:bottom w:val="single" w:sz="4" w:space="0" w:color="auto"/>
              <w:right w:val="single" w:sz="4" w:space="0" w:color="auto"/>
            </w:tcBorders>
            <w:shd w:val="clear" w:color="auto" w:fill="BDD6EE" w:themeFill="accent5" w:themeFillTint="66"/>
            <w:noWrap/>
            <w:vAlign w:val="bottom"/>
            <w:hideMark/>
          </w:tcPr>
          <w:p w14:paraId="2BA4051C"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$ 18.205,71</w:t>
            </w:r>
          </w:p>
        </w:tc>
        <w:tc>
          <w:tcPr>
            <w:tcW w:w="1842"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4E64D0CC"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2533,041667</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0CAB02D8"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$553.336.893,19</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1798DF0E" w14:textId="1E13D879"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2.484.500.773,94</w:t>
            </w:r>
          </w:p>
        </w:tc>
      </w:tr>
      <w:tr w:rsidR="00932AFA" w:rsidRPr="00882243" w14:paraId="35C10F67"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670FD200"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2016</w:t>
            </w:r>
          </w:p>
        </w:tc>
        <w:tc>
          <w:tcPr>
            <w:tcW w:w="1547" w:type="dxa"/>
            <w:tcBorders>
              <w:top w:val="nil"/>
              <w:left w:val="nil"/>
              <w:bottom w:val="single" w:sz="4" w:space="0" w:color="auto"/>
              <w:right w:val="single" w:sz="4" w:space="0" w:color="auto"/>
            </w:tcBorders>
            <w:shd w:val="clear" w:color="auto" w:fill="DEEAF6" w:themeFill="accent5" w:themeFillTint="33"/>
            <w:noWrap/>
            <w:vAlign w:val="bottom"/>
            <w:hideMark/>
          </w:tcPr>
          <w:p w14:paraId="64F82B08"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$10.793.218.000,00</w:t>
            </w:r>
          </w:p>
        </w:tc>
        <w:tc>
          <w:tcPr>
            <w:tcW w:w="177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1F97B45D"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32616,75</w:t>
            </w:r>
          </w:p>
        </w:tc>
        <w:tc>
          <w:tcPr>
            <w:tcW w:w="1393" w:type="dxa"/>
            <w:tcBorders>
              <w:top w:val="nil"/>
              <w:left w:val="nil"/>
              <w:bottom w:val="single" w:sz="4" w:space="0" w:color="auto"/>
              <w:right w:val="single" w:sz="4" w:space="0" w:color="auto"/>
            </w:tcBorders>
            <w:shd w:val="clear" w:color="auto" w:fill="DEEAF6" w:themeFill="accent5" w:themeFillTint="33"/>
            <w:noWrap/>
            <w:vAlign w:val="bottom"/>
            <w:hideMark/>
          </w:tcPr>
          <w:p w14:paraId="19EF2130"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$330.910,28</w:t>
            </w:r>
          </w:p>
        </w:tc>
        <w:tc>
          <w:tcPr>
            <w:tcW w:w="1157" w:type="dxa"/>
            <w:tcBorders>
              <w:top w:val="nil"/>
              <w:left w:val="nil"/>
              <w:bottom w:val="single" w:sz="4" w:space="0" w:color="auto"/>
              <w:right w:val="single" w:sz="4" w:space="0" w:color="auto"/>
            </w:tcBorders>
            <w:shd w:val="clear" w:color="auto" w:fill="DEEAF6" w:themeFill="accent5" w:themeFillTint="33"/>
            <w:noWrap/>
            <w:vAlign w:val="bottom"/>
            <w:hideMark/>
          </w:tcPr>
          <w:p w14:paraId="05D8FA45"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$ 27.575,86</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7005D5A5"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2630,083333</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2AE21E11"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$870.511.207,15</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3FA84738" w14:textId="2BFD8AD8"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2.826.997.956,42</w:t>
            </w:r>
          </w:p>
        </w:tc>
      </w:tr>
      <w:tr w:rsidR="00932AFA" w:rsidRPr="00882243" w14:paraId="6DA85449"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4A78B703"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2017</w:t>
            </w:r>
          </w:p>
        </w:tc>
        <w:tc>
          <w:tcPr>
            <w:tcW w:w="1547" w:type="dxa"/>
            <w:tcBorders>
              <w:top w:val="nil"/>
              <w:left w:val="nil"/>
              <w:bottom w:val="single" w:sz="4" w:space="0" w:color="auto"/>
              <w:right w:val="single" w:sz="4" w:space="0" w:color="auto"/>
            </w:tcBorders>
            <w:shd w:val="clear" w:color="auto" w:fill="BDD6EE" w:themeFill="accent5" w:themeFillTint="66"/>
            <w:noWrap/>
            <w:vAlign w:val="bottom"/>
            <w:hideMark/>
          </w:tcPr>
          <w:p w14:paraId="1411CAB4"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$14.047.164.000,00</w:t>
            </w:r>
          </w:p>
        </w:tc>
        <w:tc>
          <w:tcPr>
            <w:tcW w:w="1776"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099A225A"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35563,20833</w:t>
            </w:r>
          </w:p>
        </w:tc>
        <w:tc>
          <w:tcPr>
            <w:tcW w:w="1393" w:type="dxa"/>
            <w:tcBorders>
              <w:top w:val="nil"/>
              <w:left w:val="nil"/>
              <w:bottom w:val="single" w:sz="4" w:space="0" w:color="auto"/>
              <w:right w:val="single" w:sz="4" w:space="0" w:color="auto"/>
            </w:tcBorders>
            <w:shd w:val="clear" w:color="auto" w:fill="BDD6EE" w:themeFill="accent5" w:themeFillTint="66"/>
            <w:noWrap/>
            <w:vAlign w:val="bottom"/>
            <w:hideMark/>
          </w:tcPr>
          <w:p w14:paraId="79248AB1"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$394.991,47</w:t>
            </w:r>
          </w:p>
        </w:tc>
        <w:tc>
          <w:tcPr>
            <w:tcW w:w="1157" w:type="dxa"/>
            <w:tcBorders>
              <w:top w:val="nil"/>
              <w:left w:val="nil"/>
              <w:bottom w:val="single" w:sz="4" w:space="0" w:color="auto"/>
              <w:right w:val="single" w:sz="4" w:space="0" w:color="auto"/>
            </w:tcBorders>
            <w:shd w:val="clear" w:color="auto" w:fill="BDD6EE" w:themeFill="accent5" w:themeFillTint="66"/>
            <w:noWrap/>
            <w:vAlign w:val="bottom"/>
            <w:hideMark/>
          </w:tcPr>
          <w:p w14:paraId="09E9AAC1"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$ 32.915,96</w:t>
            </w:r>
          </w:p>
        </w:tc>
        <w:tc>
          <w:tcPr>
            <w:tcW w:w="1842"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64486ABA"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3231,333333</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49335FC0"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$1.273.721.321,24</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52ED1E18" w14:textId="7F807AEA"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3.234.261.186,11</w:t>
            </w:r>
          </w:p>
        </w:tc>
      </w:tr>
      <w:tr w:rsidR="00932AFA" w:rsidRPr="00882243" w14:paraId="087F607C"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6DB65EFD"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2018</w:t>
            </w:r>
          </w:p>
        </w:tc>
        <w:tc>
          <w:tcPr>
            <w:tcW w:w="1547" w:type="dxa"/>
            <w:tcBorders>
              <w:top w:val="nil"/>
              <w:left w:val="nil"/>
              <w:bottom w:val="single" w:sz="4" w:space="0" w:color="auto"/>
              <w:right w:val="single" w:sz="4" w:space="0" w:color="auto"/>
            </w:tcBorders>
            <w:shd w:val="clear" w:color="auto" w:fill="DEEAF6" w:themeFill="accent5" w:themeFillTint="33"/>
            <w:noWrap/>
            <w:vAlign w:val="bottom"/>
            <w:hideMark/>
          </w:tcPr>
          <w:p w14:paraId="08671476"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$16.651.913.070,00</w:t>
            </w:r>
          </w:p>
        </w:tc>
        <w:tc>
          <w:tcPr>
            <w:tcW w:w="1776"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7588B2C7"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40003,20833</w:t>
            </w:r>
          </w:p>
        </w:tc>
        <w:tc>
          <w:tcPr>
            <w:tcW w:w="1393" w:type="dxa"/>
            <w:tcBorders>
              <w:top w:val="nil"/>
              <w:left w:val="nil"/>
              <w:bottom w:val="single" w:sz="4" w:space="0" w:color="auto"/>
              <w:right w:val="single" w:sz="4" w:space="0" w:color="auto"/>
            </w:tcBorders>
            <w:shd w:val="clear" w:color="auto" w:fill="DEEAF6" w:themeFill="accent5" w:themeFillTint="33"/>
            <w:noWrap/>
            <w:vAlign w:val="bottom"/>
            <w:hideMark/>
          </w:tcPr>
          <w:p w14:paraId="183F7A2D"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$416.264,44</w:t>
            </w:r>
          </w:p>
        </w:tc>
        <w:tc>
          <w:tcPr>
            <w:tcW w:w="1157" w:type="dxa"/>
            <w:tcBorders>
              <w:top w:val="nil"/>
              <w:left w:val="nil"/>
              <w:bottom w:val="single" w:sz="4" w:space="0" w:color="auto"/>
              <w:right w:val="single" w:sz="4" w:space="0" w:color="auto"/>
            </w:tcBorders>
            <w:shd w:val="clear" w:color="auto" w:fill="DEEAF6" w:themeFill="accent5" w:themeFillTint="33"/>
            <w:noWrap/>
            <w:vAlign w:val="bottom"/>
            <w:hideMark/>
          </w:tcPr>
          <w:p w14:paraId="563EC9D1"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$ 34.688,70</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41D13CFA"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4396,25</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131D2BCC"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$1.827.076.519,32</w:t>
            </w:r>
          </w:p>
        </w:tc>
        <w:tc>
          <w:tcPr>
            <w:tcW w:w="1565" w:type="dxa"/>
            <w:tcBorders>
              <w:top w:val="nil"/>
              <w:left w:val="nil"/>
              <w:bottom w:val="single" w:sz="4" w:space="0" w:color="auto"/>
              <w:right w:val="single" w:sz="4" w:space="0" w:color="auto"/>
            </w:tcBorders>
            <w:shd w:val="clear" w:color="auto" w:fill="DEEAF6" w:themeFill="accent5" w:themeFillTint="33"/>
            <w:noWrap/>
            <w:vAlign w:val="bottom"/>
            <w:hideMark/>
          </w:tcPr>
          <w:p w14:paraId="6125F6F1" w14:textId="04C6D24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3.510.281.295,62</w:t>
            </w:r>
          </w:p>
        </w:tc>
      </w:tr>
      <w:tr w:rsidR="00932AFA" w:rsidRPr="00882243" w14:paraId="2AFD743C" w14:textId="77777777" w:rsidTr="0090783C">
        <w:trPr>
          <w:trHeight w:val="280"/>
        </w:trPr>
        <w:tc>
          <w:tcPr>
            <w:tcW w:w="631"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19A51BDD"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2019</w:t>
            </w:r>
          </w:p>
        </w:tc>
        <w:tc>
          <w:tcPr>
            <w:tcW w:w="1547" w:type="dxa"/>
            <w:tcBorders>
              <w:top w:val="nil"/>
              <w:left w:val="nil"/>
              <w:bottom w:val="single" w:sz="4" w:space="0" w:color="auto"/>
              <w:right w:val="single" w:sz="4" w:space="0" w:color="auto"/>
            </w:tcBorders>
            <w:shd w:val="clear" w:color="auto" w:fill="BDD6EE" w:themeFill="accent5" w:themeFillTint="66"/>
            <w:noWrap/>
            <w:vAlign w:val="bottom"/>
            <w:hideMark/>
          </w:tcPr>
          <w:p w14:paraId="6E2AA435"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$23.417.065.600,00</w:t>
            </w:r>
          </w:p>
        </w:tc>
        <w:tc>
          <w:tcPr>
            <w:tcW w:w="1776"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74EA648F"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43940,125</w:t>
            </w:r>
          </w:p>
        </w:tc>
        <w:tc>
          <w:tcPr>
            <w:tcW w:w="1393" w:type="dxa"/>
            <w:tcBorders>
              <w:top w:val="nil"/>
              <w:left w:val="nil"/>
              <w:bottom w:val="single" w:sz="4" w:space="0" w:color="auto"/>
              <w:right w:val="single" w:sz="4" w:space="0" w:color="auto"/>
            </w:tcBorders>
            <w:shd w:val="clear" w:color="auto" w:fill="BDD6EE" w:themeFill="accent5" w:themeFillTint="66"/>
            <w:noWrap/>
            <w:vAlign w:val="bottom"/>
            <w:hideMark/>
          </w:tcPr>
          <w:p w14:paraId="5F20C3F3"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$532.931,25</w:t>
            </w:r>
          </w:p>
        </w:tc>
        <w:tc>
          <w:tcPr>
            <w:tcW w:w="1157" w:type="dxa"/>
            <w:tcBorders>
              <w:top w:val="nil"/>
              <w:left w:val="nil"/>
              <w:bottom w:val="single" w:sz="4" w:space="0" w:color="auto"/>
              <w:right w:val="single" w:sz="4" w:space="0" w:color="auto"/>
            </w:tcBorders>
            <w:shd w:val="clear" w:color="auto" w:fill="BDD6EE" w:themeFill="accent5" w:themeFillTint="66"/>
            <w:noWrap/>
            <w:vAlign w:val="bottom"/>
            <w:hideMark/>
          </w:tcPr>
          <w:p w14:paraId="070A20D1"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$ 44.410,94</w:t>
            </w:r>
          </w:p>
        </w:tc>
        <w:tc>
          <w:tcPr>
            <w:tcW w:w="1842"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2A9995BE" w14:textId="77777777" w:rsidR="00882243" w:rsidRPr="00882243" w:rsidRDefault="00882243" w:rsidP="00882243">
            <w:pPr>
              <w:spacing w:after="0" w:line="240" w:lineRule="auto"/>
              <w:jc w:val="right"/>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4935,625</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61126D1E" w14:textId="77777777"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$2.631.581.355,77</w:t>
            </w:r>
          </w:p>
        </w:tc>
        <w:tc>
          <w:tcPr>
            <w:tcW w:w="1565" w:type="dxa"/>
            <w:tcBorders>
              <w:top w:val="nil"/>
              <w:left w:val="nil"/>
              <w:bottom w:val="single" w:sz="4" w:space="0" w:color="auto"/>
              <w:right w:val="single" w:sz="4" w:space="0" w:color="auto"/>
            </w:tcBorders>
            <w:shd w:val="clear" w:color="auto" w:fill="BDD6EE" w:themeFill="accent5" w:themeFillTint="66"/>
            <w:noWrap/>
            <w:vAlign w:val="bottom"/>
            <w:hideMark/>
          </w:tcPr>
          <w:p w14:paraId="1AF10299" w14:textId="259E087D" w:rsidR="00882243" w:rsidRPr="00882243" w:rsidRDefault="00882243" w:rsidP="00882243">
            <w:pPr>
              <w:spacing w:after="0" w:line="240" w:lineRule="auto"/>
              <w:jc w:val="right"/>
              <w:rPr>
                <w:rFonts w:ascii="Calibri" w:eastAsia="Times New Roman" w:hAnsi="Calibri" w:cs="Calibri"/>
                <w:sz w:val="18"/>
                <w:szCs w:val="18"/>
                <w:lang w:eastAsia="es-AR"/>
              </w:rPr>
            </w:pPr>
            <w:r w:rsidRPr="00882243">
              <w:rPr>
                <w:rFonts w:ascii="Calibri" w:eastAsia="Times New Roman" w:hAnsi="Calibri" w:cs="Calibri"/>
                <w:sz w:val="18"/>
                <w:szCs w:val="18"/>
                <w:lang w:eastAsia="es-AR"/>
              </w:rPr>
              <w:t>$</w:t>
            </w:r>
            <w:r w:rsidR="0090783C">
              <w:rPr>
                <w:rFonts w:ascii="Calibri" w:eastAsia="Times New Roman" w:hAnsi="Calibri" w:cs="Calibri"/>
                <w:sz w:val="18"/>
                <w:szCs w:val="18"/>
                <w:lang w:eastAsia="es-AR"/>
              </w:rPr>
              <w:t>3.377.293.124,10</w:t>
            </w:r>
          </w:p>
        </w:tc>
      </w:tr>
      <w:tr w:rsidR="00932AFA" w:rsidRPr="00882243" w14:paraId="248C7CA2" w14:textId="77777777" w:rsidTr="00932AFA">
        <w:trPr>
          <w:trHeight w:val="280"/>
        </w:trPr>
        <w:tc>
          <w:tcPr>
            <w:tcW w:w="631" w:type="dxa"/>
            <w:tcBorders>
              <w:top w:val="nil"/>
              <w:left w:val="single" w:sz="4" w:space="0" w:color="auto"/>
              <w:bottom w:val="single" w:sz="4" w:space="0" w:color="auto"/>
              <w:right w:val="single" w:sz="4" w:space="0" w:color="auto"/>
            </w:tcBorders>
            <w:shd w:val="clear" w:color="auto" w:fill="auto"/>
            <w:noWrap/>
            <w:vAlign w:val="bottom"/>
            <w:hideMark/>
          </w:tcPr>
          <w:p w14:paraId="5860F4AB" w14:textId="77777777" w:rsidR="00882243" w:rsidRPr="00882243" w:rsidRDefault="00882243" w:rsidP="00882243">
            <w:pPr>
              <w:spacing w:after="0" w:line="240" w:lineRule="auto"/>
              <w:rPr>
                <w:rFonts w:ascii="Calibri" w:eastAsia="Times New Roman" w:hAnsi="Calibri" w:cs="Calibri"/>
                <w:b/>
                <w:bCs/>
                <w:color w:val="000000"/>
                <w:sz w:val="18"/>
                <w:szCs w:val="18"/>
                <w:lang w:eastAsia="es-AR"/>
              </w:rPr>
            </w:pPr>
            <w:r w:rsidRPr="00882243">
              <w:rPr>
                <w:rFonts w:ascii="Calibri" w:eastAsia="Times New Roman" w:hAnsi="Calibri" w:cs="Calibri"/>
                <w:b/>
                <w:bCs/>
                <w:color w:val="000000"/>
                <w:sz w:val="18"/>
                <w:szCs w:val="18"/>
                <w:lang w:eastAsia="es-AR"/>
              </w:rPr>
              <w:t>TOTAL</w:t>
            </w:r>
          </w:p>
        </w:tc>
        <w:tc>
          <w:tcPr>
            <w:tcW w:w="1547" w:type="dxa"/>
            <w:tcBorders>
              <w:top w:val="nil"/>
              <w:left w:val="nil"/>
              <w:bottom w:val="single" w:sz="4" w:space="0" w:color="auto"/>
              <w:right w:val="single" w:sz="4" w:space="0" w:color="auto"/>
            </w:tcBorders>
            <w:shd w:val="clear" w:color="auto" w:fill="auto"/>
            <w:noWrap/>
            <w:vAlign w:val="bottom"/>
            <w:hideMark/>
          </w:tcPr>
          <w:p w14:paraId="1A9719EB" w14:textId="77777777" w:rsidR="00882243" w:rsidRPr="00882243" w:rsidRDefault="00882243" w:rsidP="00882243">
            <w:pPr>
              <w:spacing w:after="0" w:line="240" w:lineRule="auto"/>
              <w:rPr>
                <w:rFonts w:ascii="Calibri" w:eastAsia="Times New Roman" w:hAnsi="Calibri" w:cs="Calibri"/>
                <w:b/>
                <w:bCs/>
                <w:color w:val="000000"/>
                <w:sz w:val="18"/>
                <w:szCs w:val="18"/>
                <w:lang w:eastAsia="es-AR"/>
              </w:rPr>
            </w:pPr>
            <w:r w:rsidRPr="00882243">
              <w:rPr>
                <w:rFonts w:ascii="Calibri" w:eastAsia="Times New Roman" w:hAnsi="Calibri" w:cs="Calibri"/>
                <w:b/>
                <w:bCs/>
                <w:color w:val="000000"/>
                <w:sz w:val="18"/>
                <w:szCs w:val="18"/>
                <w:lang w:eastAsia="es-AR"/>
              </w:rPr>
              <w:t> </w:t>
            </w:r>
          </w:p>
        </w:tc>
        <w:tc>
          <w:tcPr>
            <w:tcW w:w="1776" w:type="dxa"/>
            <w:tcBorders>
              <w:top w:val="nil"/>
              <w:left w:val="nil"/>
              <w:bottom w:val="single" w:sz="4" w:space="0" w:color="auto"/>
              <w:right w:val="single" w:sz="4" w:space="0" w:color="auto"/>
            </w:tcBorders>
            <w:shd w:val="clear" w:color="auto" w:fill="auto"/>
            <w:noWrap/>
            <w:vAlign w:val="bottom"/>
            <w:hideMark/>
          </w:tcPr>
          <w:p w14:paraId="31C9FF06" w14:textId="77777777" w:rsidR="00882243" w:rsidRPr="00882243" w:rsidRDefault="00882243" w:rsidP="00882243">
            <w:pPr>
              <w:spacing w:after="0" w:line="240" w:lineRule="auto"/>
              <w:rPr>
                <w:rFonts w:ascii="Calibri" w:eastAsia="Times New Roman" w:hAnsi="Calibri" w:cs="Calibri"/>
                <w:b/>
                <w:bCs/>
                <w:color w:val="000000"/>
                <w:sz w:val="18"/>
                <w:szCs w:val="18"/>
                <w:lang w:eastAsia="es-AR"/>
              </w:rPr>
            </w:pPr>
            <w:r w:rsidRPr="00882243">
              <w:rPr>
                <w:rFonts w:ascii="Calibri" w:eastAsia="Times New Roman" w:hAnsi="Calibri" w:cs="Calibri"/>
                <w:b/>
                <w:bCs/>
                <w:color w:val="000000"/>
                <w:sz w:val="18"/>
                <w:szCs w:val="18"/>
                <w:lang w:eastAsia="es-AR"/>
              </w:rPr>
              <w:t> </w:t>
            </w:r>
          </w:p>
        </w:tc>
        <w:tc>
          <w:tcPr>
            <w:tcW w:w="1393" w:type="dxa"/>
            <w:tcBorders>
              <w:top w:val="nil"/>
              <w:left w:val="nil"/>
              <w:bottom w:val="single" w:sz="4" w:space="0" w:color="auto"/>
              <w:right w:val="single" w:sz="4" w:space="0" w:color="auto"/>
            </w:tcBorders>
            <w:shd w:val="clear" w:color="auto" w:fill="auto"/>
            <w:noWrap/>
            <w:vAlign w:val="bottom"/>
            <w:hideMark/>
          </w:tcPr>
          <w:p w14:paraId="2D495AEE" w14:textId="77777777" w:rsidR="00882243" w:rsidRPr="00882243" w:rsidRDefault="00882243" w:rsidP="00882243">
            <w:pPr>
              <w:spacing w:after="0" w:line="240" w:lineRule="auto"/>
              <w:rPr>
                <w:rFonts w:ascii="Calibri" w:eastAsia="Times New Roman" w:hAnsi="Calibri" w:cs="Calibri"/>
                <w:b/>
                <w:bCs/>
                <w:color w:val="000000"/>
                <w:sz w:val="18"/>
                <w:szCs w:val="18"/>
                <w:lang w:eastAsia="es-AR"/>
              </w:rPr>
            </w:pPr>
            <w:r w:rsidRPr="00882243">
              <w:rPr>
                <w:rFonts w:ascii="Calibri" w:eastAsia="Times New Roman" w:hAnsi="Calibri" w:cs="Calibri"/>
                <w:b/>
                <w:bCs/>
                <w:color w:val="000000"/>
                <w:sz w:val="18"/>
                <w:szCs w:val="18"/>
                <w:lang w:eastAsia="es-AR"/>
              </w:rPr>
              <w:t> </w:t>
            </w:r>
          </w:p>
        </w:tc>
        <w:tc>
          <w:tcPr>
            <w:tcW w:w="1157" w:type="dxa"/>
            <w:tcBorders>
              <w:top w:val="nil"/>
              <w:left w:val="nil"/>
              <w:bottom w:val="single" w:sz="4" w:space="0" w:color="auto"/>
              <w:right w:val="single" w:sz="4" w:space="0" w:color="auto"/>
            </w:tcBorders>
            <w:shd w:val="clear" w:color="auto" w:fill="auto"/>
            <w:noWrap/>
            <w:vAlign w:val="bottom"/>
            <w:hideMark/>
          </w:tcPr>
          <w:p w14:paraId="72321674" w14:textId="77777777" w:rsidR="00882243" w:rsidRPr="00882243" w:rsidRDefault="00882243" w:rsidP="00882243">
            <w:pPr>
              <w:spacing w:after="0" w:line="240" w:lineRule="auto"/>
              <w:rPr>
                <w:rFonts w:ascii="Calibri" w:eastAsia="Times New Roman" w:hAnsi="Calibri" w:cs="Calibri"/>
                <w:color w:val="000000"/>
                <w:sz w:val="18"/>
                <w:szCs w:val="18"/>
                <w:lang w:eastAsia="es-AR"/>
              </w:rPr>
            </w:pPr>
            <w:r w:rsidRPr="00882243">
              <w:rPr>
                <w:rFonts w:ascii="Calibri" w:eastAsia="Times New Roman" w:hAnsi="Calibri" w:cs="Calibri"/>
                <w:color w:val="000000"/>
                <w:sz w:val="18"/>
                <w:szCs w:val="18"/>
                <w:lang w:eastAsia="es-AR"/>
              </w:rPr>
              <w:t> </w:t>
            </w:r>
          </w:p>
        </w:tc>
        <w:tc>
          <w:tcPr>
            <w:tcW w:w="1842" w:type="dxa"/>
            <w:tcBorders>
              <w:top w:val="nil"/>
              <w:left w:val="nil"/>
              <w:bottom w:val="single" w:sz="4" w:space="0" w:color="auto"/>
              <w:right w:val="single" w:sz="4" w:space="0" w:color="auto"/>
            </w:tcBorders>
            <w:shd w:val="clear" w:color="auto" w:fill="auto"/>
            <w:noWrap/>
            <w:vAlign w:val="bottom"/>
            <w:hideMark/>
          </w:tcPr>
          <w:p w14:paraId="0694509D" w14:textId="77777777" w:rsidR="00882243" w:rsidRPr="00882243" w:rsidRDefault="00882243" w:rsidP="00882243">
            <w:pPr>
              <w:spacing w:after="0" w:line="240" w:lineRule="auto"/>
              <w:rPr>
                <w:rFonts w:ascii="Calibri" w:eastAsia="Times New Roman" w:hAnsi="Calibri" w:cs="Calibri"/>
                <w:b/>
                <w:bCs/>
                <w:color w:val="000000"/>
                <w:sz w:val="18"/>
                <w:szCs w:val="18"/>
                <w:lang w:eastAsia="es-AR"/>
              </w:rPr>
            </w:pPr>
            <w:r w:rsidRPr="00882243">
              <w:rPr>
                <w:rFonts w:ascii="Calibri" w:eastAsia="Times New Roman" w:hAnsi="Calibri" w:cs="Calibri"/>
                <w:b/>
                <w:bCs/>
                <w:color w:val="000000"/>
                <w:sz w:val="18"/>
                <w:szCs w:val="18"/>
                <w:lang w:eastAsia="es-AR"/>
              </w:rPr>
              <w:t> </w:t>
            </w:r>
          </w:p>
        </w:tc>
        <w:tc>
          <w:tcPr>
            <w:tcW w:w="1565" w:type="dxa"/>
            <w:tcBorders>
              <w:top w:val="nil"/>
              <w:left w:val="nil"/>
              <w:bottom w:val="single" w:sz="4" w:space="0" w:color="auto"/>
              <w:right w:val="single" w:sz="4" w:space="0" w:color="auto"/>
            </w:tcBorders>
            <w:shd w:val="clear" w:color="DBE5F1" w:fill="DBE5F1"/>
            <w:noWrap/>
            <w:vAlign w:val="bottom"/>
            <w:hideMark/>
          </w:tcPr>
          <w:p w14:paraId="02E53CE1" w14:textId="77777777" w:rsidR="00882243" w:rsidRPr="00882243" w:rsidRDefault="00882243" w:rsidP="00882243">
            <w:pPr>
              <w:spacing w:after="0" w:line="240" w:lineRule="auto"/>
              <w:jc w:val="right"/>
              <w:rPr>
                <w:rFonts w:ascii="Calibri" w:eastAsia="Times New Roman" w:hAnsi="Calibri" w:cs="Calibri"/>
                <w:b/>
                <w:bCs/>
                <w:color w:val="000000"/>
                <w:sz w:val="18"/>
                <w:szCs w:val="18"/>
                <w:lang w:eastAsia="es-AR"/>
              </w:rPr>
            </w:pPr>
            <w:r w:rsidRPr="00882243">
              <w:rPr>
                <w:rFonts w:ascii="Calibri" w:eastAsia="Times New Roman" w:hAnsi="Calibri" w:cs="Calibri"/>
                <w:b/>
                <w:bCs/>
                <w:color w:val="000000"/>
                <w:sz w:val="18"/>
                <w:szCs w:val="18"/>
                <w:lang w:eastAsia="es-AR"/>
              </w:rPr>
              <w:t>$8.523.197.836,39</w:t>
            </w:r>
          </w:p>
        </w:tc>
        <w:tc>
          <w:tcPr>
            <w:tcW w:w="1565" w:type="dxa"/>
            <w:tcBorders>
              <w:top w:val="nil"/>
              <w:left w:val="nil"/>
              <w:bottom w:val="single" w:sz="4" w:space="0" w:color="auto"/>
              <w:right w:val="single" w:sz="4" w:space="0" w:color="auto"/>
            </w:tcBorders>
            <w:shd w:val="clear" w:color="DBE5F1" w:fill="DBE5F1"/>
            <w:noWrap/>
            <w:vAlign w:val="bottom"/>
            <w:hideMark/>
          </w:tcPr>
          <w:p w14:paraId="2F5D2CCD" w14:textId="27489C28" w:rsidR="00882243" w:rsidRPr="00882243" w:rsidRDefault="00882243" w:rsidP="00882243">
            <w:pPr>
              <w:spacing w:after="0" w:line="240" w:lineRule="auto"/>
              <w:jc w:val="right"/>
              <w:rPr>
                <w:rFonts w:ascii="Calibri" w:eastAsia="Times New Roman" w:hAnsi="Calibri" w:cs="Calibri"/>
                <w:b/>
                <w:bCs/>
                <w:color w:val="000000"/>
                <w:sz w:val="18"/>
                <w:szCs w:val="18"/>
                <w:lang w:eastAsia="es-AR"/>
              </w:rPr>
            </w:pPr>
            <w:r w:rsidRPr="00882243">
              <w:rPr>
                <w:rFonts w:ascii="Calibri" w:eastAsia="Times New Roman" w:hAnsi="Calibri" w:cs="Calibri"/>
                <w:b/>
                <w:bCs/>
                <w:color w:val="000000"/>
                <w:sz w:val="18"/>
                <w:szCs w:val="18"/>
                <w:lang w:eastAsia="es-AR"/>
              </w:rPr>
              <w:t>$</w:t>
            </w:r>
            <w:r w:rsidR="0090783C">
              <w:rPr>
                <w:rFonts w:ascii="Calibri" w:eastAsia="Times New Roman" w:hAnsi="Calibri" w:cs="Calibri"/>
                <w:b/>
                <w:bCs/>
                <w:color w:val="000000"/>
                <w:sz w:val="18"/>
                <w:szCs w:val="18"/>
                <w:lang w:eastAsia="es-AR"/>
              </w:rPr>
              <w:t>28.822.343.764,66</w:t>
            </w:r>
          </w:p>
        </w:tc>
      </w:tr>
    </w:tbl>
    <w:p w14:paraId="03FAE701" w14:textId="77777777" w:rsidR="00882243" w:rsidRDefault="00882243" w:rsidP="006671CD">
      <w:pPr>
        <w:jc w:val="both"/>
        <w:rPr>
          <w:rFonts w:ascii="Times New Roman" w:hAnsi="Times New Roman" w:cs="Times New Roman"/>
          <w:sz w:val="24"/>
          <w:szCs w:val="24"/>
          <w:lang w:val="es-ES"/>
        </w:rPr>
      </w:pPr>
    </w:p>
    <w:p w14:paraId="61E688C0" w14:textId="32CB94EC" w:rsidR="00C7384B" w:rsidRDefault="00C7384B" w:rsidP="00C7384B">
      <w:pPr>
        <w:jc w:val="both"/>
        <w:rPr>
          <w:rFonts w:ascii="Times New Roman" w:hAnsi="Times New Roman" w:cs="Times New Roman"/>
          <w:sz w:val="24"/>
          <w:szCs w:val="24"/>
          <w:u w:val="single"/>
          <w:lang w:val="es-ES"/>
        </w:rPr>
      </w:pPr>
      <w:r>
        <w:rPr>
          <w:rFonts w:ascii="Times New Roman" w:hAnsi="Times New Roman" w:cs="Times New Roman"/>
          <w:sz w:val="24"/>
          <w:szCs w:val="24"/>
          <w:u w:val="single"/>
          <w:lang w:val="es-ES"/>
        </w:rPr>
        <w:t>Consideraciones finales</w:t>
      </w:r>
    </w:p>
    <w:p w14:paraId="412502B7" w14:textId="57795385" w:rsidR="00EF1408" w:rsidRPr="00EF1408" w:rsidRDefault="00EF1408" w:rsidP="00EF1408">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P</w:t>
      </w:r>
      <w:r w:rsidRPr="00EF1408">
        <w:rPr>
          <w:rFonts w:ascii="Times New Roman" w:hAnsi="Times New Roman" w:cs="Times New Roman"/>
          <w:sz w:val="24"/>
          <w:szCs w:val="24"/>
          <w:lang w:val="es-ES"/>
        </w:rPr>
        <w:t xml:space="preserve">ara </w:t>
      </w:r>
      <w:r>
        <w:rPr>
          <w:rFonts w:ascii="Times New Roman" w:hAnsi="Times New Roman" w:cs="Times New Roman"/>
          <w:sz w:val="24"/>
          <w:szCs w:val="24"/>
          <w:lang w:val="es-ES"/>
        </w:rPr>
        <w:t>PBA</w:t>
      </w:r>
      <w:r w:rsidRPr="00EF1408">
        <w:rPr>
          <w:rFonts w:ascii="Times New Roman" w:hAnsi="Times New Roman" w:cs="Times New Roman"/>
          <w:sz w:val="24"/>
          <w:szCs w:val="24"/>
          <w:lang w:val="es-ES"/>
        </w:rPr>
        <w:t>, haber asumido en diciembre de 2005, la competencia respecto de los delitos previstos y penados en la Ley de Estupefacientes nro. 23.737</w:t>
      </w:r>
      <w:r>
        <w:rPr>
          <w:rFonts w:ascii="Times New Roman" w:hAnsi="Times New Roman" w:cs="Times New Roman"/>
          <w:sz w:val="24"/>
          <w:szCs w:val="24"/>
          <w:lang w:val="es-ES"/>
        </w:rPr>
        <w:t xml:space="preserve">, </w:t>
      </w:r>
      <w:r w:rsidRPr="00EF1408">
        <w:rPr>
          <w:rFonts w:ascii="Times New Roman" w:hAnsi="Times New Roman" w:cs="Times New Roman"/>
          <w:sz w:val="24"/>
          <w:szCs w:val="24"/>
          <w:lang w:val="es-ES"/>
        </w:rPr>
        <w:t xml:space="preserve">implico que múltiples áreas </w:t>
      </w:r>
      <w:r>
        <w:rPr>
          <w:rFonts w:ascii="Times New Roman" w:hAnsi="Times New Roman" w:cs="Times New Roman"/>
          <w:sz w:val="24"/>
          <w:szCs w:val="24"/>
          <w:lang w:val="es-ES"/>
        </w:rPr>
        <w:t xml:space="preserve">de la Provincia </w:t>
      </w:r>
      <w:r w:rsidRPr="00EF1408">
        <w:rPr>
          <w:rFonts w:ascii="Times New Roman" w:hAnsi="Times New Roman" w:cs="Times New Roman"/>
          <w:sz w:val="24"/>
          <w:szCs w:val="24"/>
          <w:lang w:val="es-ES"/>
        </w:rPr>
        <w:t>se hiciesen cargo de una innumerable cantidad de tareas, funciones y responsabilidades</w:t>
      </w:r>
      <w:r>
        <w:rPr>
          <w:rFonts w:ascii="Times New Roman" w:hAnsi="Times New Roman" w:cs="Times New Roman"/>
          <w:sz w:val="24"/>
          <w:szCs w:val="24"/>
          <w:lang w:val="es-ES"/>
        </w:rPr>
        <w:t>;</w:t>
      </w:r>
      <w:r w:rsidRPr="00EF1408">
        <w:rPr>
          <w:rFonts w:ascii="Times New Roman" w:hAnsi="Times New Roman" w:cs="Times New Roman"/>
          <w:sz w:val="24"/>
          <w:szCs w:val="24"/>
          <w:lang w:val="es-ES"/>
        </w:rPr>
        <w:t xml:space="preserve">    </w:t>
      </w:r>
    </w:p>
    <w:p w14:paraId="30276943" w14:textId="42316041" w:rsidR="00692511" w:rsidRPr="00C617CE" w:rsidRDefault="00EF1408" w:rsidP="00C617CE">
      <w:pPr>
        <w:pStyle w:val="Prrafodelista"/>
        <w:numPr>
          <w:ilvl w:val="0"/>
          <w:numId w:val="6"/>
        </w:numPr>
        <w:jc w:val="both"/>
        <w:rPr>
          <w:rFonts w:ascii="Times New Roman" w:hAnsi="Times New Roman" w:cs="Times New Roman"/>
          <w:sz w:val="24"/>
          <w:szCs w:val="24"/>
          <w:u w:val="single"/>
          <w:lang w:val="es-ES"/>
        </w:rPr>
      </w:pPr>
      <w:r>
        <w:rPr>
          <w:rFonts w:ascii="Times New Roman" w:hAnsi="Times New Roman" w:cs="Times New Roman"/>
          <w:sz w:val="24"/>
          <w:szCs w:val="24"/>
          <w:lang w:val="es-ES"/>
        </w:rPr>
        <w:t xml:space="preserve">Esta circunstancia impactó, especialmente, en </w:t>
      </w:r>
      <w:r w:rsidR="00692511">
        <w:rPr>
          <w:rFonts w:ascii="Times New Roman" w:hAnsi="Times New Roman" w:cs="Times New Roman"/>
          <w:sz w:val="24"/>
          <w:szCs w:val="24"/>
          <w:lang w:val="es-ES"/>
        </w:rPr>
        <w:t xml:space="preserve">las </w:t>
      </w:r>
      <w:r>
        <w:rPr>
          <w:rFonts w:ascii="Times New Roman" w:hAnsi="Times New Roman" w:cs="Times New Roman"/>
          <w:sz w:val="24"/>
          <w:szCs w:val="24"/>
          <w:lang w:val="es-ES"/>
        </w:rPr>
        <w:t xml:space="preserve">Fuerzas de Seguridad, </w:t>
      </w:r>
      <w:r w:rsidR="00692511">
        <w:rPr>
          <w:rFonts w:ascii="Times New Roman" w:hAnsi="Times New Roman" w:cs="Times New Roman"/>
          <w:sz w:val="24"/>
          <w:szCs w:val="24"/>
          <w:lang w:val="es-ES"/>
        </w:rPr>
        <w:t xml:space="preserve">el </w:t>
      </w:r>
      <w:r>
        <w:rPr>
          <w:rFonts w:ascii="Times New Roman" w:hAnsi="Times New Roman" w:cs="Times New Roman"/>
          <w:sz w:val="24"/>
          <w:szCs w:val="24"/>
          <w:lang w:val="es-ES"/>
        </w:rPr>
        <w:t xml:space="preserve">Poder Judicial y </w:t>
      </w:r>
      <w:r w:rsidR="00692511">
        <w:rPr>
          <w:rFonts w:ascii="Times New Roman" w:hAnsi="Times New Roman" w:cs="Times New Roman"/>
          <w:sz w:val="24"/>
          <w:szCs w:val="24"/>
          <w:lang w:val="es-ES"/>
        </w:rPr>
        <w:t xml:space="preserve">el </w:t>
      </w:r>
      <w:r>
        <w:rPr>
          <w:rFonts w:ascii="Times New Roman" w:hAnsi="Times New Roman" w:cs="Times New Roman"/>
          <w:sz w:val="24"/>
          <w:szCs w:val="24"/>
          <w:lang w:val="es-ES"/>
        </w:rPr>
        <w:t>Servicio Penitenciario Bonaerense</w:t>
      </w:r>
      <w:r w:rsidR="00C617CE">
        <w:rPr>
          <w:rFonts w:ascii="Times New Roman" w:hAnsi="Times New Roman" w:cs="Times New Roman"/>
          <w:sz w:val="24"/>
          <w:szCs w:val="24"/>
          <w:lang w:val="es-ES"/>
        </w:rPr>
        <w:t>;</w:t>
      </w:r>
      <w:r w:rsidR="00C617CE" w:rsidRPr="00C617CE">
        <w:rPr>
          <w:rFonts w:ascii="Times New Roman" w:hAnsi="Times New Roman" w:cs="Times New Roman"/>
          <w:sz w:val="24"/>
          <w:szCs w:val="24"/>
          <w:lang w:val="es-ES"/>
        </w:rPr>
        <w:t xml:space="preserve"> </w:t>
      </w:r>
    </w:p>
    <w:p w14:paraId="2E9FBD42" w14:textId="42AAAEBC" w:rsidR="00EF1408" w:rsidRPr="00EF1408" w:rsidRDefault="00692511" w:rsidP="00C7384B">
      <w:pPr>
        <w:pStyle w:val="Prrafodelista"/>
        <w:numPr>
          <w:ilvl w:val="0"/>
          <w:numId w:val="6"/>
        </w:numPr>
        <w:jc w:val="both"/>
        <w:rPr>
          <w:rFonts w:ascii="Times New Roman" w:hAnsi="Times New Roman" w:cs="Times New Roman"/>
          <w:sz w:val="24"/>
          <w:szCs w:val="24"/>
          <w:u w:val="single"/>
          <w:lang w:val="es-ES"/>
        </w:rPr>
      </w:pPr>
      <w:r>
        <w:rPr>
          <w:rFonts w:ascii="Times New Roman" w:hAnsi="Times New Roman" w:cs="Times New Roman"/>
          <w:sz w:val="24"/>
          <w:szCs w:val="24"/>
          <w:lang w:val="es-ES"/>
        </w:rPr>
        <w:t>El mayor nivel de conflictividad en relación a estupefacientes, se ha concentrado en los territorios del Conurbano</w:t>
      </w:r>
      <w:r w:rsidR="00C617CE">
        <w:rPr>
          <w:rFonts w:ascii="Times New Roman" w:hAnsi="Times New Roman" w:cs="Times New Roman"/>
          <w:sz w:val="24"/>
          <w:szCs w:val="24"/>
          <w:lang w:val="es-ES"/>
        </w:rPr>
        <w:t>;</w:t>
      </w:r>
    </w:p>
    <w:p w14:paraId="580105D5" w14:textId="210E13BC" w:rsidR="00692511" w:rsidRPr="003F3702" w:rsidRDefault="00692511" w:rsidP="00C670F3">
      <w:pPr>
        <w:pStyle w:val="Prrafodelista"/>
        <w:numPr>
          <w:ilvl w:val="0"/>
          <w:numId w:val="6"/>
        </w:numPr>
        <w:jc w:val="both"/>
        <w:rPr>
          <w:rFonts w:ascii="Times New Roman" w:hAnsi="Times New Roman" w:cs="Times New Roman"/>
          <w:sz w:val="24"/>
          <w:szCs w:val="24"/>
          <w:u w:val="single"/>
          <w:lang w:val="es-ES"/>
        </w:rPr>
      </w:pPr>
      <w:r>
        <w:rPr>
          <w:rFonts w:ascii="Times New Roman" w:hAnsi="Times New Roman" w:cs="Times New Roman"/>
          <w:sz w:val="24"/>
          <w:szCs w:val="24"/>
          <w:lang w:val="es-ES"/>
        </w:rPr>
        <w:t xml:space="preserve">Ha quedado debidamente acreditado, </w:t>
      </w:r>
      <w:r w:rsidR="003F3702">
        <w:rPr>
          <w:rFonts w:ascii="Times New Roman" w:hAnsi="Times New Roman" w:cs="Times New Roman"/>
          <w:sz w:val="24"/>
          <w:szCs w:val="24"/>
          <w:lang w:val="es-ES"/>
        </w:rPr>
        <w:t>la cantidad y la complejidad de</w:t>
      </w:r>
      <w:r>
        <w:rPr>
          <w:rFonts w:ascii="Times New Roman" w:hAnsi="Times New Roman" w:cs="Times New Roman"/>
          <w:sz w:val="24"/>
          <w:szCs w:val="24"/>
          <w:lang w:val="es-ES"/>
        </w:rPr>
        <w:t xml:space="preserve"> trabajo </w:t>
      </w:r>
      <w:r w:rsidR="003F3702">
        <w:rPr>
          <w:rFonts w:ascii="Times New Roman" w:hAnsi="Times New Roman" w:cs="Times New Roman"/>
          <w:sz w:val="24"/>
          <w:szCs w:val="24"/>
          <w:lang w:val="es-ES"/>
        </w:rPr>
        <w:t>que ha implicado para las Fuerzas de Seguridad y el Poder Judicial</w:t>
      </w:r>
      <w:r>
        <w:rPr>
          <w:rFonts w:ascii="Times New Roman" w:hAnsi="Times New Roman" w:cs="Times New Roman"/>
          <w:sz w:val="24"/>
          <w:szCs w:val="24"/>
          <w:lang w:val="es-ES"/>
        </w:rPr>
        <w:t xml:space="preserve">, </w:t>
      </w:r>
      <w:r w:rsidR="00C670F3">
        <w:rPr>
          <w:rFonts w:ascii="Times New Roman" w:hAnsi="Times New Roman" w:cs="Times New Roman"/>
          <w:sz w:val="24"/>
          <w:szCs w:val="24"/>
          <w:lang w:val="es-ES"/>
        </w:rPr>
        <w:t>la persecución y el juzgamiento de los delitos previstos en la ley 23.737</w:t>
      </w:r>
      <w:r>
        <w:rPr>
          <w:rFonts w:ascii="Times New Roman" w:hAnsi="Times New Roman" w:cs="Times New Roman"/>
          <w:sz w:val="24"/>
          <w:szCs w:val="24"/>
          <w:lang w:val="es-ES"/>
        </w:rPr>
        <w:t xml:space="preserve">; lo que, como consecuencia lógica, </w:t>
      </w:r>
      <w:r w:rsidR="003F3702">
        <w:rPr>
          <w:rFonts w:ascii="Times New Roman" w:hAnsi="Times New Roman" w:cs="Times New Roman"/>
          <w:sz w:val="24"/>
          <w:szCs w:val="24"/>
          <w:lang w:val="es-ES"/>
        </w:rPr>
        <w:t>da parámetros objetivos para</w:t>
      </w:r>
      <w:r>
        <w:rPr>
          <w:rFonts w:ascii="Times New Roman" w:hAnsi="Times New Roman" w:cs="Times New Roman"/>
          <w:sz w:val="24"/>
          <w:szCs w:val="24"/>
          <w:lang w:val="es-ES"/>
        </w:rPr>
        <w:t xml:space="preserve"> representarse </w:t>
      </w:r>
      <w:r w:rsidR="003F3702">
        <w:rPr>
          <w:rFonts w:ascii="Times New Roman" w:hAnsi="Times New Roman" w:cs="Times New Roman"/>
          <w:sz w:val="24"/>
          <w:szCs w:val="24"/>
          <w:lang w:val="es-ES"/>
        </w:rPr>
        <w:t xml:space="preserve">las dimensiones del gasto público; </w:t>
      </w:r>
    </w:p>
    <w:p w14:paraId="1A94ED65" w14:textId="7921B715" w:rsidR="002D1BA2" w:rsidRPr="0010420A" w:rsidRDefault="003F3702" w:rsidP="006671CD">
      <w:pPr>
        <w:pStyle w:val="Prrafodelista"/>
        <w:numPr>
          <w:ilvl w:val="0"/>
          <w:numId w:val="6"/>
        </w:numPr>
        <w:jc w:val="both"/>
        <w:rPr>
          <w:rFonts w:ascii="Times New Roman" w:hAnsi="Times New Roman" w:cs="Times New Roman"/>
          <w:sz w:val="24"/>
          <w:szCs w:val="24"/>
          <w:u w:val="single"/>
          <w:lang w:val="es-ES"/>
        </w:rPr>
      </w:pPr>
      <w:r>
        <w:rPr>
          <w:rFonts w:ascii="Times New Roman" w:hAnsi="Times New Roman" w:cs="Times New Roman"/>
          <w:sz w:val="24"/>
          <w:szCs w:val="24"/>
          <w:lang w:val="es-ES"/>
        </w:rPr>
        <w:t xml:space="preserve">Se ha cuantificado cuánto le han costado a la Provincia los presos y las presas por infracción a la ley 23.737 desde diciembre de 2005 hasta marzo de 2020; </w:t>
      </w:r>
      <w:r w:rsidR="00C617CE">
        <w:rPr>
          <w:rFonts w:ascii="Times New Roman" w:hAnsi="Times New Roman" w:cs="Times New Roman"/>
          <w:sz w:val="24"/>
          <w:szCs w:val="24"/>
          <w:lang w:val="es-ES"/>
        </w:rPr>
        <w:t xml:space="preserve">por un lado, </w:t>
      </w:r>
      <w:r>
        <w:rPr>
          <w:rFonts w:ascii="Times New Roman" w:hAnsi="Times New Roman" w:cs="Times New Roman"/>
          <w:sz w:val="24"/>
          <w:szCs w:val="24"/>
          <w:lang w:val="es-ES"/>
        </w:rPr>
        <w:t>según presos/as al 31/12 de cada año y</w:t>
      </w:r>
      <w:r w:rsidR="00C617CE">
        <w:rPr>
          <w:rFonts w:ascii="Times New Roman" w:hAnsi="Times New Roman" w:cs="Times New Roman"/>
          <w:sz w:val="24"/>
          <w:szCs w:val="24"/>
          <w:lang w:val="es-ES"/>
        </w:rPr>
        <w:t xml:space="preserve">, por el otro, </w:t>
      </w:r>
      <w:r>
        <w:rPr>
          <w:rFonts w:ascii="Times New Roman" w:hAnsi="Times New Roman" w:cs="Times New Roman"/>
          <w:sz w:val="24"/>
          <w:szCs w:val="24"/>
          <w:lang w:val="es-ES"/>
        </w:rPr>
        <w:t xml:space="preserve">en función de una media lineal de presos/as por año, </w:t>
      </w:r>
      <w:r w:rsidR="00C24587">
        <w:rPr>
          <w:rFonts w:ascii="Times New Roman" w:hAnsi="Times New Roman" w:cs="Times New Roman"/>
          <w:sz w:val="24"/>
          <w:szCs w:val="24"/>
          <w:lang w:val="es-ES"/>
        </w:rPr>
        <w:t xml:space="preserve">se obtuvieron resultados similares, circunstancia que </w:t>
      </w:r>
      <w:r>
        <w:rPr>
          <w:rFonts w:ascii="Times New Roman" w:hAnsi="Times New Roman" w:cs="Times New Roman"/>
          <w:sz w:val="24"/>
          <w:szCs w:val="24"/>
          <w:lang w:val="es-ES"/>
        </w:rPr>
        <w:t xml:space="preserve">robustece la fidelidad </w:t>
      </w:r>
      <w:r w:rsidR="00C24587">
        <w:rPr>
          <w:rFonts w:ascii="Times New Roman" w:hAnsi="Times New Roman" w:cs="Times New Roman"/>
          <w:sz w:val="24"/>
          <w:szCs w:val="24"/>
          <w:lang w:val="es-ES"/>
        </w:rPr>
        <w:t>del</w:t>
      </w:r>
      <w:r>
        <w:rPr>
          <w:rFonts w:ascii="Times New Roman" w:hAnsi="Times New Roman" w:cs="Times New Roman"/>
          <w:sz w:val="24"/>
          <w:szCs w:val="24"/>
          <w:lang w:val="es-ES"/>
        </w:rPr>
        <w:t xml:space="preserve"> costo calculado</w:t>
      </w:r>
      <w:r w:rsidR="00501238">
        <w:rPr>
          <w:rFonts w:ascii="Times New Roman" w:hAnsi="Times New Roman" w:cs="Times New Roman"/>
          <w:sz w:val="24"/>
          <w:szCs w:val="24"/>
          <w:lang w:val="es-ES"/>
        </w:rPr>
        <w:t xml:space="preserve">. </w:t>
      </w:r>
    </w:p>
    <w:p w14:paraId="1D79A70D" w14:textId="5F0A7277" w:rsidR="0010420A" w:rsidRDefault="0010420A" w:rsidP="0010420A">
      <w:pPr>
        <w:pStyle w:val="Prrafodelista"/>
        <w:ind w:left="1068"/>
        <w:jc w:val="both"/>
        <w:rPr>
          <w:rFonts w:ascii="Times New Roman" w:hAnsi="Times New Roman" w:cs="Times New Roman"/>
          <w:sz w:val="24"/>
          <w:szCs w:val="24"/>
          <w:lang w:val="es-ES"/>
        </w:rPr>
      </w:pPr>
    </w:p>
    <w:p w14:paraId="2ED629C8" w14:textId="690D9C5E" w:rsidR="0010420A" w:rsidRDefault="0010420A" w:rsidP="0010420A">
      <w:pPr>
        <w:pStyle w:val="Prrafodelista"/>
        <w:ind w:left="1068"/>
        <w:jc w:val="both"/>
        <w:rPr>
          <w:rFonts w:ascii="Times New Roman" w:hAnsi="Times New Roman" w:cs="Times New Roman"/>
          <w:sz w:val="24"/>
          <w:szCs w:val="24"/>
          <w:lang w:val="es-ES"/>
        </w:rPr>
      </w:pPr>
    </w:p>
    <w:p w14:paraId="4A34C3A0" w14:textId="6541A62B" w:rsidR="0010420A" w:rsidRDefault="0010420A" w:rsidP="0010420A">
      <w:pPr>
        <w:pStyle w:val="Prrafodelista"/>
        <w:ind w:left="1068"/>
        <w:jc w:val="both"/>
        <w:rPr>
          <w:rFonts w:ascii="Times New Roman" w:hAnsi="Times New Roman" w:cs="Times New Roman"/>
          <w:sz w:val="24"/>
          <w:szCs w:val="24"/>
          <w:lang w:val="es-ES"/>
        </w:rPr>
      </w:pPr>
    </w:p>
    <w:p w14:paraId="22909FAE" w14:textId="214AAACF" w:rsidR="0010420A" w:rsidRDefault="0010420A" w:rsidP="0010420A">
      <w:pPr>
        <w:pStyle w:val="Prrafodelista"/>
        <w:ind w:left="1068"/>
        <w:jc w:val="both"/>
        <w:rPr>
          <w:rFonts w:ascii="Times New Roman" w:hAnsi="Times New Roman" w:cs="Times New Roman"/>
          <w:sz w:val="24"/>
          <w:szCs w:val="24"/>
          <w:lang w:val="es-ES"/>
        </w:rPr>
      </w:pPr>
    </w:p>
    <w:p w14:paraId="48877D72" w14:textId="10E46BBD" w:rsidR="0010420A" w:rsidRDefault="0010420A" w:rsidP="0010420A">
      <w:pPr>
        <w:pStyle w:val="Prrafodelista"/>
        <w:ind w:left="1068"/>
        <w:jc w:val="both"/>
        <w:rPr>
          <w:rFonts w:ascii="Times New Roman" w:hAnsi="Times New Roman" w:cs="Times New Roman"/>
          <w:sz w:val="24"/>
          <w:szCs w:val="24"/>
          <w:lang w:val="es-ES"/>
        </w:rPr>
      </w:pPr>
    </w:p>
    <w:p w14:paraId="2605E5AA" w14:textId="4621EB0D" w:rsidR="0010420A" w:rsidRDefault="0010420A" w:rsidP="0010420A">
      <w:pPr>
        <w:pStyle w:val="Prrafodelista"/>
        <w:ind w:left="1068"/>
        <w:jc w:val="both"/>
        <w:rPr>
          <w:rFonts w:ascii="Times New Roman" w:hAnsi="Times New Roman" w:cs="Times New Roman"/>
          <w:sz w:val="24"/>
          <w:szCs w:val="24"/>
          <w:u w:val="single"/>
          <w:lang w:val="es-ES"/>
        </w:rPr>
      </w:pPr>
      <w:r w:rsidRPr="0010420A">
        <w:rPr>
          <w:rFonts w:ascii="Times New Roman" w:hAnsi="Times New Roman" w:cs="Times New Roman"/>
          <w:sz w:val="24"/>
          <w:szCs w:val="24"/>
          <w:u w:val="single"/>
          <w:lang w:val="es-ES"/>
        </w:rPr>
        <w:lastRenderedPageBreak/>
        <w:t>Anexo n°1: Detalle completo sobre el procesamiento de datos</w:t>
      </w:r>
    </w:p>
    <w:p w14:paraId="53A73578" w14:textId="77777777" w:rsidR="0010420A" w:rsidRPr="0010420A" w:rsidRDefault="0010420A" w:rsidP="0010420A">
      <w:pPr>
        <w:shd w:val="clear" w:color="auto" w:fill="FFFFFF"/>
        <w:spacing w:before="300" w:after="150" w:line="240" w:lineRule="auto"/>
        <w:outlineLvl w:val="0"/>
        <w:rPr>
          <w:rFonts w:ascii="Times New Roman" w:eastAsia="Times New Roman" w:hAnsi="Times New Roman" w:cs="Times New Roman"/>
          <w:color w:val="333333"/>
          <w:kern w:val="36"/>
          <w:sz w:val="24"/>
          <w:szCs w:val="24"/>
          <w:u w:val="single"/>
          <w:lang w:val="es-ES" w:eastAsia="es-ES"/>
        </w:rPr>
      </w:pPr>
      <w:r w:rsidRPr="0010420A">
        <w:rPr>
          <w:rFonts w:ascii="Times New Roman" w:eastAsia="Times New Roman" w:hAnsi="Times New Roman" w:cs="Times New Roman"/>
          <w:color w:val="333333"/>
          <w:kern w:val="36"/>
          <w:sz w:val="24"/>
          <w:szCs w:val="24"/>
          <w:u w:val="single"/>
          <w:lang w:val="es-ES" w:eastAsia="es-ES"/>
        </w:rPr>
        <w:t xml:space="preserve">Anexo n°1. </w:t>
      </w:r>
    </w:p>
    <w:p w14:paraId="50BB1695" w14:textId="77777777" w:rsidR="0010420A" w:rsidRPr="0010420A" w:rsidRDefault="0010420A" w:rsidP="0010420A">
      <w:pPr>
        <w:shd w:val="clear" w:color="auto" w:fill="FFFFFF"/>
        <w:spacing w:before="300" w:after="150" w:line="240" w:lineRule="auto"/>
        <w:outlineLvl w:val="0"/>
        <w:rPr>
          <w:rFonts w:ascii="Times New Roman" w:eastAsia="Times New Roman" w:hAnsi="Times New Roman" w:cs="Times New Roman"/>
          <w:color w:val="333333"/>
          <w:kern w:val="36"/>
          <w:sz w:val="24"/>
          <w:szCs w:val="24"/>
          <w:u w:val="single"/>
          <w:lang w:val="es-ES" w:eastAsia="es-ES"/>
        </w:rPr>
      </w:pPr>
      <w:r w:rsidRPr="0010420A">
        <w:rPr>
          <w:rFonts w:ascii="Times New Roman" w:eastAsia="Times New Roman" w:hAnsi="Times New Roman" w:cs="Times New Roman"/>
          <w:color w:val="333333"/>
          <w:kern w:val="36"/>
          <w:sz w:val="24"/>
          <w:szCs w:val="24"/>
          <w:u w:val="single"/>
          <w:lang w:val="es-ES" w:eastAsia="es-ES"/>
        </w:rPr>
        <w:t xml:space="preserve">Detalle completo sobre el procesamiento de datos. </w:t>
      </w:r>
    </w:p>
    <w:p w14:paraId="345E31BD"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Por </w:t>
      </w:r>
      <w:r w:rsidRPr="0010420A">
        <w:rPr>
          <w:rFonts w:ascii="Times New Roman" w:eastAsia="Times New Roman" w:hAnsi="Times New Roman" w:cs="Times New Roman"/>
          <w:b/>
          <w:bCs/>
          <w:color w:val="333333"/>
          <w:sz w:val="24"/>
          <w:szCs w:val="24"/>
          <w:lang w:val="es-ES" w:eastAsia="es-ES"/>
        </w:rPr>
        <w:t>Lucas Pecina</w:t>
      </w:r>
      <w:r w:rsidRPr="0010420A">
        <w:rPr>
          <w:rFonts w:ascii="Times New Roman" w:eastAsia="Times New Roman" w:hAnsi="Times New Roman" w:cs="Times New Roman"/>
          <w:color w:val="333333"/>
          <w:sz w:val="24"/>
          <w:szCs w:val="24"/>
          <w:lang w:val="es-ES" w:eastAsia="es-ES"/>
        </w:rPr>
        <w:t> </w:t>
      </w:r>
      <w:hyperlink r:id="rId11" w:history="1">
        <w:r w:rsidRPr="0010420A">
          <w:rPr>
            <w:rFonts w:ascii="Times New Roman" w:eastAsia="Times New Roman" w:hAnsi="Times New Roman" w:cs="Times New Roman"/>
            <w:color w:val="337AB7"/>
            <w:sz w:val="24"/>
            <w:szCs w:val="24"/>
            <w:lang w:val="es-ES" w:eastAsia="es-ES"/>
          </w:rPr>
          <w:t>lucaspecina@gmail.com</w:t>
        </w:r>
      </w:hyperlink>
    </w:p>
    <w:p w14:paraId="1CA6F0CF"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b/>
          <w:bCs/>
          <w:color w:val="333333"/>
          <w:sz w:val="24"/>
          <w:szCs w:val="24"/>
          <w:lang w:val="es-ES" w:eastAsia="es-ES"/>
        </w:rPr>
        <w:t>Unidad de Planificación Estrategica</w:t>
      </w:r>
      <w:r w:rsidRPr="0010420A">
        <w:rPr>
          <w:rFonts w:ascii="Times New Roman" w:eastAsia="Times New Roman" w:hAnsi="Times New Roman" w:cs="Times New Roman"/>
          <w:color w:val="333333"/>
          <w:sz w:val="24"/>
          <w:szCs w:val="24"/>
          <w:lang w:val="es-ES" w:eastAsia="es-ES"/>
        </w:rPr>
        <w:t> - Ministerio de Justicia - Provincia de Buenos Aires</w:t>
      </w:r>
    </w:p>
    <w:p w14:paraId="4B71042C"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 xml:space="preserve">Este trabajo fue realizado utilizando el lenguaje R. Es totalmente reproducible. Para consultas sobre los datos y otras partes del código, se encuentra disponible una versión reproducible en el siguiente enlace: </w:t>
      </w:r>
      <w:hyperlink r:id="rId12" w:history="1">
        <w:r w:rsidRPr="0010420A">
          <w:rPr>
            <w:rFonts w:ascii="Times New Roman" w:eastAsia="Times New Roman" w:hAnsi="Times New Roman" w:cs="Times New Roman"/>
            <w:color w:val="0000FF"/>
            <w:sz w:val="24"/>
            <w:szCs w:val="24"/>
            <w:u w:val="single"/>
            <w:lang w:val="es-ES" w:eastAsia="es-ES"/>
          </w:rPr>
          <w:t>https://drive.google.com/open?id=1jkdMOmNOopoLwyQj9Mz0vaJU702Y3rSV</w:t>
        </w:r>
      </w:hyperlink>
    </w:p>
    <w:p w14:paraId="49B9F70E"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Además, pueden escribir al mail antes señalado.</w:t>
      </w:r>
    </w:p>
    <w:p w14:paraId="7E47C393"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Librerías utilizadas</w:t>
      </w:r>
    </w:p>
    <w:p w14:paraId="2226E965"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0000FF"/>
          <w:sz w:val="20"/>
          <w:szCs w:val="20"/>
          <w:lang w:val="es-ES" w:eastAsia="es-ES"/>
        </w:rPr>
        <w:t>library</w:t>
      </w:r>
      <w:r w:rsidRPr="0010420A">
        <w:rPr>
          <w:rFonts w:ascii="Courier New" w:eastAsia="Times New Roman" w:hAnsi="Courier New" w:cs="Courier New"/>
          <w:color w:val="333333"/>
          <w:sz w:val="20"/>
          <w:lang w:val="es-ES" w:eastAsia="es-ES"/>
        </w:rPr>
        <w:t>(dplyr)</w:t>
      </w:r>
    </w:p>
    <w:p w14:paraId="49D49F6F"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0000FF"/>
          <w:sz w:val="20"/>
          <w:szCs w:val="20"/>
          <w:lang w:val="es-ES" w:eastAsia="es-ES"/>
        </w:rPr>
        <w:t>library</w:t>
      </w:r>
      <w:r w:rsidRPr="0010420A">
        <w:rPr>
          <w:rFonts w:ascii="Courier New" w:eastAsia="Times New Roman" w:hAnsi="Courier New" w:cs="Courier New"/>
          <w:color w:val="333333"/>
          <w:sz w:val="20"/>
          <w:lang w:val="es-ES" w:eastAsia="es-ES"/>
        </w:rPr>
        <w:t>(ggplot2)</w:t>
      </w:r>
    </w:p>
    <w:p w14:paraId="7CF533B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0000FF"/>
          <w:sz w:val="20"/>
          <w:szCs w:val="20"/>
          <w:lang w:val="es-ES" w:eastAsia="es-ES"/>
        </w:rPr>
        <w:t>library</w:t>
      </w:r>
      <w:r w:rsidRPr="0010420A">
        <w:rPr>
          <w:rFonts w:ascii="Courier New" w:eastAsia="Times New Roman" w:hAnsi="Courier New" w:cs="Courier New"/>
          <w:color w:val="333333"/>
          <w:sz w:val="20"/>
          <w:lang w:val="es-ES" w:eastAsia="es-ES"/>
        </w:rPr>
        <w:t>(tidyr)</w:t>
      </w:r>
    </w:p>
    <w:p w14:paraId="65CD33B7"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0000FF"/>
          <w:sz w:val="20"/>
          <w:szCs w:val="20"/>
          <w:lang w:val="es-ES" w:eastAsia="es-ES"/>
        </w:rPr>
        <w:t>library</w:t>
      </w:r>
      <w:r w:rsidRPr="0010420A">
        <w:rPr>
          <w:rFonts w:ascii="Courier New" w:eastAsia="Times New Roman" w:hAnsi="Courier New" w:cs="Courier New"/>
          <w:color w:val="333333"/>
          <w:sz w:val="20"/>
          <w:lang w:val="es-ES" w:eastAsia="es-ES"/>
        </w:rPr>
        <w:t>(readxl)</w:t>
      </w:r>
    </w:p>
    <w:p w14:paraId="0C45DDA8"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0000FF"/>
          <w:sz w:val="20"/>
          <w:szCs w:val="20"/>
          <w:lang w:val="es-ES" w:eastAsia="es-ES"/>
        </w:rPr>
        <w:t>library</w:t>
      </w:r>
      <w:r w:rsidRPr="0010420A">
        <w:rPr>
          <w:rFonts w:ascii="Courier New" w:eastAsia="Times New Roman" w:hAnsi="Courier New" w:cs="Courier New"/>
          <w:color w:val="333333"/>
          <w:sz w:val="20"/>
          <w:lang w:val="es-ES" w:eastAsia="es-ES"/>
        </w:rPr>
        <w:t>(zoo)</w:t>
      </w:r>
    </w:p>
    <w:p w14:paraId="6F553844" w14:textId="77777777" w:rsidR="0010420A" w:rsidRPr="0010420A" w:rsidRDefault="0010420A" w:rsidP="0010420A">
      <w:pPr>
        <w:keepNext/>
        <w:keepLines/>
        <w:numPr>
          <w:ilvl w:val="0"/>
          <w:numId w:val="11"/>
        </w:numPr>
        <w:shd w:val="clear" w:color="auto" w:fill="FFFFFF"/>
        <w:spacing w:before="300" w:after="150" w:line="276" w:lineRule="auto"/>
        <w:jc w:val="both"/>
        <w:outlineLvl w:val="2"/>
        <w:rPr>
          <w:rFonts w:ascii="Times New Roman" w:eastAsia="Times New Roman" w:hAnsi="Times New Roman" w:cs="Times New Roman"/>
          <w:color w:val="333333"/>
          <w:sz w:val="24"/>
          <w:szCs w:val="24"/>
          <w:u w:val="single"/>
          <w:lang w:val="es-ES"/>
        </w:rPr>
      </w:pPr>
      <w:r w:rsidRPr="0010420A">
        <w:rPr>
          <w:rFonts w:ascii="Times New Roman" w:eastAsia="Times New Roman" w:hAnsi="Times New Roman" w:cs="Times New Roman"/>
          <w:color w:val="333333"/>
          <w:sz w:val="24"/>
          <w:szCs w:val="24"/>
          <w:u w:val="single"/>
          <w:lang w:val="es-ES"/>
        </w:rPr>
        <w:t>Pre-procesamiento de datos</w:t>
      </w:r>
    </w:p>
    <w:p w14:paraId="335C786C"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La fuente principal es el conjunto de datos del SNEEP (Sistema Nacional de Estadísticas sobre Ejecución de la Pena) del Ministerio de Justicia de la Nación. El dataset está disponible en la página de datos del Ministerio </w:t>
      </w:r>
      <w:hyperlink r:id="rId13" w:history="1">
        <w:r w:rsidRPr="0010420A">
          <w:rPr>
            <w:rFonts w:ascii="Times New Roman" w:eastAsia="Times New Roman" w:hAnsi="Times New Roman" w:cs="Times New Roman"/>
            <w:color w:val="337AB7"/>
            <w:sz w:val="24"/>
            <w:szCs w:val="24"/>
            <w:u w:val="single"/>
            <w:lang w:val="es-ES" w:eastAsia="es-ES"/>
          </w:rPr>
          <w:t>http://datos.jus.gob.ar/dataset/sneep</w:t>
        </w:r>
      </w:hyperlink>
      <w:r w:rsidRPr="0010420A">
        <w:rPr>
          <w:rFonts w:ascii="Times New Roman" w:eastAsia="Times New Roman" w:hAnsi="Times New Roman" w:cs="Times New Roman"/>
          <w:color w:val="333333"/>
          <w:sz w:val="24"/>
          <w:szCs w:val="24"/>
          <w:lang w:val="es-ES" w:eastAsia="es-ES"/>
        </w:rPr>
        <w:t> con el nombre de </w:t>
      </w:r>
      <w:r w:rsidRPr="0010420A">
        <w:rPr>
          <w:rFonts w:ascii="Times New Roman" w:eastAsia="Times New Roman" w:hAnsi="Times New Roman" w:cs="Times New Roman"/>
          <w:b/>
          <w:bCs/>
          <w:color w:val="333333"/>
          <w:sz w:val="24"/>
          <w:szCs w:val="24"/>
          <w:lang w:val="es-ES" w:eastAsia="es-ES"/>
        </w:rPr>
        <w:t>“Sistema Nacional de Estadísticas sobre Ejecución de la Pena - SNEEP - 2002-2018 - unificado”</w:t>
      </w:r>
      <w:r w:rsidRPr="0010420A">
        <w:rPr>
          <w:rFonts w:ascii="Times New Roman" w:eastAsia="Times New Roman" w:hAnsi="Times New Roman" w:cs="Times New Roman"/>
          <w:color w:val="333333"/>
          <w:sz w:val="24"/>
          <w:szCs w:val="24"/>
          <w:lang w:val="es-ES" w:eastAsia="es-ES"/>
        </w:rPr>
        <w:t>. Este recurso contiene los censos del SNEEP correspondientes a los años 2002 a 2018 organizados en un archivo unificado.</w:t>
      </w:r>
    </w:p>
    <w:p w14:paraId="7D849A7A"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El dataset contiene datos hasta el 31 de diciembre de 2018, por lo tanto, utilizare la informacion de un informe de la Unidad de Gestion y Coordinacion Estadistica del Servicio Penitenciario Bonaerense, del Ministerio de Justicia de la PBA. (detallare mas adelante)</w:t>
      </w:r>
    </w:p>
    <w:p w14:paraId="632732F4"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Tal como aparece en el github del SNEEP </w:t>
      </w:r>
      <w:hyperlink r:id="rId14" w:history="1">
        <w:r w:rsidRPr="0010420A">
          <w:rPr>
            <w:rFonts w:ascii="Times New Roman" w:eastAsia="Times New Roman" w:hAnsi="Times New Roman" w:cs="Times New Roman"/>
            <w:color w:val="337AB7"/>
            <w:sz w:val="24"/>
            <w:szCs w:val="24"/>
            <w:u w:val="single"/>
            <w:lang w:val="es-ES" w:eastAsia="es-ES"/>
          </w:rPr>
          <w:t>https://github.com/datos-justicia-argentina/Sistema-Nacional-de-Estadisticas-sobre-Ejecucion-de-la-Pena-SNEEP/blob/master/Sistema-Nacional-de-Estadisticas-sobre-Ejecucion-de-la-Pena-SNEEP-metadata.md</w:t>
        </w:r>
      </w:hyperlink>
      <w:r w:rsidRPr="0010420A">
        <w:rPr>
          <w:rFonts w:ascii="Times New Roman" w:eastAsia="Times New Roman" w:hAnsi="Times New Roman" w:cs="Times New Roman"/>
          <w:color w:val="333333"/>
          <w:sz w:val="24"/>
          <w:szCs w:val="24"/>
          <w:lang w:val="es-ES" w:eastAsia="es-ES"/>
        </w:rPr>
        <w:t> :</w:t>
      </w:r>
    </w:p>
    <w:p w14:paraId="71DAA590"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"En este conjunto de datos se detallan los datos recopilados en el censo realizado sobre el total de la población detenida al día 31 de diciembre de cada año, en cada establecimiento de la República Argentina. La unidad de análisis son las personas alojadas en los establecimientos.</w:t>
      </w:r>
    </w:p>
    <w:p w14:paraId="6C0E66DE"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 xml:space="preserve">El censo recaba la siguiente información sobre cada interno: edad, sexo, nacionalidad, estado civil, nivel de instrucción, situación laboral, lugar de residencia, jurisdicción </w:t>
      </w:r>
      <w:r w:rsidRPr="0010420A">
        <w:rPr>
          <w:rFonts w:ascii="Times New Roman" w:eastAsia="Times New Roman" w:hAnsi="Times New Roman" w:cs="Times New Roman"/>
          <w:color w:val="333333"/>
          <w:sz w:val="24"/>
          <w:szCs w:val="24"/>
          <w:lang w:val="es-ES" w:eastAsia="es-ES"/>
        </w:rPr>
        <w:lastRenderedPageBreak/>
        <w:t>judicial, situación legal, fecha de detención, fecha de condena, establecimiento de procedencia, tipo de delitos imputado, participación en trabajo remunerado, en actividades de capacitación laboral, en actividades recreativas, asistencia médica, vistas, alteraciones al orden, sanciones disciplinarias, calificaciones de conducta, tentativas de fugas o evasiones, tentativa de suicidios, lesiones recibidas, duración de la condena, medidas de seguridad, reincidencia, régimen de progresividad, salidas transitorias, régimen de semilibertad, programe de prelibertad, prisión discontinua, semidetención, reducción de pena, mujeres alojadas con sus hijos.</w:t>
      </w:r>
    </w:p>
    <w:p w14:paraId="7F8D3FAA"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szCs w:val="20"/>
          <w:lang w:val="es-ES" w:eastAsia="es-ES"/>
        </w:rPr>
      </w:pPr>
      <w:r w:rsidRPr="0010420A">
        <w:rPr>
          <w:rFonts w:ascii="Courier New" w:eastAsia="Times New Roman" w:hAnsi="Courier New" w:cs="Courier New"/>
          <w:color w:val="404040"/>
          <w:sz w:val="20"/>
          <w:szCs w:val="20"/>
          <w:lang w:val="es-ES" w:eastAsia="es-ES"/>
        </w:rPr>
        <w:t>sneep_unificado &lt;- read_csv("sneep-unificado-2002-2018.csv")</w:t>
      </w:r>
    </w:p>
    <w:p w14:paraId="68D0680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head(sneep_unificado)</w:t>
      </w:r>
    </w:p>
    <w:tbl>
      <w:tblPr>
        <w:tblW w:w="3996"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996"/>
      </w:tblGrid>
      <w:tr w:rsidR="0010420A" w:rsidRPr="0010420A" w14:paraId="60513FB6" w14:textId="77777777" w:rsidTr="007B57BE">
        <w:tc>
          <w:tcPr>
            <w:tcW w:w="0" w:type="auto"/>
            <w:shd w:val="clear" w:color="auto" w:fill="FFFFFF"/>
            <w:vAlign w:val="center"/>
            <w:hideMark/>
          </w:tcPr>
          <w:p w14:paraId="1E3487FA" w14:textId="77777777" w:rsidR="0010420A" w:rsidRPr="0010420A" w:rsidRDefault="0010420A" w:rsidP="0010420A">
            <w:pPr>
              <w:spacing w:after="0" w:line="240" w:lineRule="auto"/>
              <w:rPr>
                <w:rFonts w:ascii="Helvetica" w:eastAsia="Times New Roman" w:hAnsi="Helvetica" w:cs="Times New Roman"/>
                <w:color w:val="333333"/>
                <w:sz w:val="21"/>
                <w:szCs w:val="21"/>
                <w:lang w:val="es-ES" w:eastAsia="es-ES"/>
              </w:rPr>
            </w:pPr>
          </w:p>
        </w:tc>
      </w:tr>
    </w:tbl>
    <w:p w14:paraId="2806044F" w14:textId="77777777" w:rsidR="0010420A" w:rsidRPr="0010420A" w:rsidRDefault="0010420A" w:rsidP="0010420A">
      <w:pPr>
        <w:shd w:val="clear" w:color="auto" w:fill="FFFFFF"/>
        <w:spacing w:after="200" w:line="276" w:lineRule="auto"/>
        <w:rPr>
          <w:rFonts w:ascii="Helvetica" w:eastAsia="Times New Roman" w:hAnsi="Helvetica" w:cs="Helvetica"/>
          <w:color w:val="333333"/>
          <w:sz w:val="21"/>
          <w:szCs w:val="21"/>
          <w:lang w:val="es-ES" w:eastAsia="es-ES"/>
        </w:rPr>
      </w:pPr>
      <w:r w:rsidRPr="0010420A">
        <w:rPr>
          <w:rFonts w:ascii="Calibri" w:eastAsia="Calibri" w:hAnsi="Calibri" w:cs="Times New Roman"/>
          <w:noProof/>
          <w:szCs w:val="21"/>
          <w:lang w:val="es-ES"/>
        </w:rPr>
        <w:drawing>
          <wp:inline distT="0" distB="0" distL="0" distR="0" wp14:anchorId="376520BA" wp14:editId="3DA541E2">
            <wp:extent cx="6363399" cy="1457325"/>
            <wp:effectExtent l="19050" t="0" r="0" b="0"/>
            <wp:docPr id="560" name="Imagen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15"/>
                    <a:srcRect/>
                    <a:stretch>
                      <a:fillRect/>
                    </a:stretch>
                  </pic:blipFill>
                  <pic:spPr bwMode="auto">
                    <a:xfrm>
                      <a:off x="0" y="0"/>
                      <a:ext cx="6362651" cy="1457154"/>
                    </a:xfrm>
                    <a:prstGeom prst="rect">
                      <a:avLst/>
                    </a:prstGeom>
                    <a:noFill/>
                    <a:ln w="9525">
                      <a:noFill/>
                      <a:miter lim="800000"/>
                      <a:headEnd/>
                      <a:tailEnd/>
                    </a:ln>
                  </pic:spPr>
                </pic:pic>
              </a:graphicData>
            </a:graphic>
          </wp:inline>
        </w:drawing>
      </w:r>
    </w:p>
    <w:p w14:paraId="09E0005A"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colnames(sneep_unificado)</w:t>
      </w:r>
    </w:p>
    <w:p w14:paraId="717A3244"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[1] "anio_censo"                                        </w:t>
      </w:r>
    </w:p>
    <w:p w14:paraId="77E75608"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 [2] "provincia_sneep_id"                                </w:t>
      </w:r>
    </w:p>
    <w:p w14:paraId="00DC7083"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 [3] "provincia_descripcion"                             </w:t>
      </w:r>
    </w:p>
    <w:p w14:paraId="23D511F5"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 [4] "establecimiento_id"                                </w:t>
      </w:r>
    </w:p>
    <w:p w14:paraId="401E989B"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 [5] "establecimiento_descripcion"                       </w:t>
      </w:r>
    </w:p>
    <w:p w14:paraId="70D144EA"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 [6] "edad"                                              </w:t>
      </w:r>
    </w:p>
    <w:p w14:paraId="274DBBFF"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 [7] "genero_id"                                         </w:t>
      </w:r>
    </w:p>
    <w:p w14:paraId="6C31EA32"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 [8] "genero_descripcion"                                </w:t>
      </w:r>
    </w:p>
    <w:p w14:paraId="51F261B8"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 [9] "nacionalidad_id"                                   </w:t>
      </w:r>
    </w:p>
    <w:p w14:paraId="5A9BBCDD"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[10] "nacionalidad_descripcion"                          </w:t>
      </w:r>
    </w:p>
    <w:p w14:paraId="23A94F24"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[11] "estado_civil_id"                                   </w:t>
      </w:r>
    </w:p>
    <w:p w14:paraId="314DDE4A"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[12] "estado_civil_descripcion"                          </w:t>
      </w:r>
    </w:p>
    <w:p w14:paraId="135577EE"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[13] "nivel_instruccion_id"                              </w:t>
      </w:r>
    </w:p>
    <w:p w14:paraId="50E69E08"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[14] "nivel_instruccion_descripcion"                     </w:t>
      </w:r>
    </w:p>
    <w:p w14:paraId="3A497811"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[15] "ultima_situacion_laboral_id"                       </w:t>
      </w:r>
    </w:p>
    <w:p w14:paraId="2F8FF1E1"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[16] "ultima_situacion_laboral_descripcion"              </w:t>
      </w:r>
    </w:p>
    <w:p w14:paraId="403F0613"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[17] "capacitacion_laboral_al_ingresar_id"               </w:t>
      </w:r>
    </w:p>
    <w:p w14:paraId="4CD8EFBA"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[18] "capacitacion_laboral_al_ingresar_descripcion"      </w:t>
      </w:r>
    </w:p>
    <w:p w14:paraId="397190D5"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[19] "ultimo_lugar_residencia_id"                        </w:t>
      </w:r>
    </w:p>
    <w:p w14:paraId="54CE022F"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[20] "ultimo_lugar_residencia_descripcion"               </w:t>
      </w:r>
    </w:p>
    <w:p w14:paraId="7E36B7DC"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[21] "ultima_provincia_residencia_sneep_id"              </w:t>
      </w:r>
    </w:p>
    <w:p w14:paraId="14387D9E"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[22] "ultima_provincia_residencia_descripcion"           </w:t>
      </w:r>
    </w:p>
    <w:p w14:paraId="5637D244"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[23] "jurisdiccion_id"                                   </w:t>
      </w:r>
    </w:p>
    <w:p w14:paraId="368A5990"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[24] "jurisdiccion_descripcion"                          </w:t>
      </w:r>
    </w:p>
    <w:p w14:paraId="749AC180"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[25] "situacion_legal_id"                                </w:t>
      </w:r>
    </w:p>
    <w:p w14:paraId="6FFE43AF"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[26] "situacion_legal_descripcion"                       </w:t>
      </w:r>
    </w:p>
    <w:p w14:paraId="087777E7"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[27] "fecha_detencion"                                   </w:t>
      </w:r>
    </w:p>
    <w:p w14:paraId="6A3F9EF9"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[28] "fecha_condenado"                                   </w:t>
      </w:r>
    </w:p>
    <w:p w14:paraId="25C2B04B"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[29] "establecimiento_procedencia_id"                    </w:t>
      </w:r>
    </w:p>
    <w:p w14:paraId="38F1EE0F"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[30] "establecimiento_procedencia_descripcion"           </w:t>
      </w:r>
    </w:p>
    <w:p w14:paraId="344693DC"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[31] "delito1_id"                                        </w:t>
      </w:r>
    </w:p>
    <w:p w14:paraId="12A333AB"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[32] "delito1_descripcion"                               </w:t>
      </w:r>
    </w:p>
    <w:p w14:paraId="1A01EB4F"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[33] "delito2_id"                                        </w:t>
      </w:r>
    </w:p>
    <w:p w14:paraId="56ACF46A"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[34] "delito2_descripcion"                               </w:t>
      </w:r>
    </w:p>
    <w:p w14:paraId="4429619F"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[35] "delito3_id"                                        </w:t>
      </w:r>
    </w:p>
    <w:p w14:paraId="0292E5CF"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[36] "delito3_descripcion"                               </w:t>
      </w:r>
    </w:p>
    <w:p w14:paraId="5886EFE5"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[37] "delito4_id"                                        </w:t>
      </w:r>
    </w:p>
    <w:p w14:paraId="4BADF8CA"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[38] "delito4_descripcion"                               </w:t>
      </w:r>
    </w:p>
    <w:p w14:paraId="6C2E2AA2"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[39] "delito5_id"                                        </w:t>
      </w:r>
    </w:p>
    <w:p w14:paraId="42266D1B"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[40] "delito5_descripcion"                               </w:t>
      </w:r>
    </w:p>
    <w:p w14:paraId="57348025"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lastRenderedPageBreak/>
        <w:t xml:space="preserve">[41] "horas_trabajo_remunerado_id"                       </w:t>
      </w:r>
    </w:p>
    <w:p w14:paraId="1424F565"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[42] "horas_trabajo_remunerado_descripcion"              </w:t>
      </w:r>
    </w:p>
    <w:p w14:paraId="68E6D105"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[43] "participacion_programa_laboral"                    </w:t>
      </w:r>
    </w:p>
    <w:p w14:paraId="79EDA8E5"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[44] "participacion_programa_educativo_id"               </w:t>
      </w:r>
    </w:p>
    <w:p w14:paraId="2D75519A"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[45] "participacion_programa_educativo_descripcion"      </w:t>
      </w:r>
    </w:p>
    <w:p w14:paraId="08C856E4"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[46] "participacion_actividades_deportivas"              </w:t>
      </w:r>
    </w:p>
    <w:p w14:paraId="08BA296C"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[47] "recibio_atencion_medica_ult_anio"                  </w:t>
      </w:r>
    </w:p>
    <w:p w14:paraId="68D3B760"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[48] "recibio_atencion_medica_ult_anio_descripcion"      </w:t>
      </w:r>
    </w:p>
    <w:p w14:paraId="1D2EBEFC"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[49] "recibio_visitas_ultimo_anio"                       </w:t>
      </w:r>
    </w:p>
    <w:p w14:paraId="25618C9C"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[50] "participo_alteracion_orden_ult_anio_id"            </w:t>
      </w:r>
    </w:p>
    <w:p w14:paraId="2A5C05F4"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[51] "participo_alteracion_orden_ult_anio_descripcion"   </w:t>
      </w:r>
    </w:p>
    <w:p w14:paraId="275D2DD8"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[52] "tipo_infraccion_disciplinaria_id"                  </w:t>
      </w:r>
    </w:p>
    <w:p w14:paraId="3CB486E5"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[53] "tipo_infraccion_disciplinaria_descripcion"         </w:t>
      </w:r>
    </w:p>
    <w:p w14:paraId="74A7C758"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[54] "sancion_aplicada_id"                               </w:t>
      </w:r>
    </w:p>
    <w:p w14:paraId="63977819"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[55] "sancion_aplicada_descripcion"                      </w:t>
      </w:r>
    </w:p>
    <w:p w14:paraId="44E73E1C"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[56] "calificacion_conducta_id"                          </w:t>
      </w:r>
    </w:p>
    <w:p w14:paraId="764688A4"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[57] "calificacion_conducta_descripcion"                 </w:t>
      </w:r>
    </w:p>
    <w:p w14:paraId="0AF4FEEE"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[58] "tentativa_fugas_evasiones_id"                      </w:t>
      </w:r>
    </w:p>
    <w:p w14:paraId="73E4B3F8"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[59] "tentativa_fugas_evasiones_descripcion"             </w:t>
      </w:r>
    </w:p>
    <w:p w14:paraId="27D9242F"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[60] "tentativa_suicidio"                                </w:t>
      </w:r>
    </w:p>
    <w:p w14:paraId="504DF8EA"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[61] "fue_lesionado_id"                                  </w:t>
      </w:r>
    </w:p>
    <w:p w14:paraId="5A52FAAE"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[62] "fue_lesionado_descripcion"                         </w:t>
      </w:r>
    </w:p>
    <w:p w14:paraId="3C67BE9A"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[63] "duracion_condena_anios"                            </w:t>
      </w:r>
    </w:p>
    <w:p w14:paraId="7307E82B"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[64] "duracion_condena_meses"                            </w:t>
      </w:r>
    </w:p>
    <w:p w14:paraId="1162ABBD"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[65] "duracion_condena_rango"                            </w:t>
      </w:r>
    </w:p>
    <w:p w14:paraId="11633DB7"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[66] "tipo_condena"                                      </w:t>
      </w:r>
    </w:p>
    <w:p w14:paraId="274356F8"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[67] "tiene_medidas_seguridad"                           </w:t>
      </w:r>
    </w:p>
    <w:p w14:paraId="5D6C387E"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[68] "es_reincidente_id"                                 </w:t>
      </w:r>
    </w:p>
    <w:p w14:paraId="1BC00FCB"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[69] "es_reincidente_descripcion"                        </w:t>
      </w:r>
    </w:p>
    <w:p w14:paraId="322AA64E"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[70] "tiene_periodo_progresividad_id"                    </w:t>
      </w:r>
    </w:p>
    <w:p w14:paraId="293AC3B9"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[71] "tiene_periodo_progresividad_descripcion"           </w:t>
      </w:r>
    </w:p>
    <w:p w14:paraId="4E734B53"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[72] "reparticion_id"                                    </w:t>
      </w:r>
    </w:p>
    <w:p w14:paraId="381D950E"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[73] "reparticion_descripcion"                           </w:t>
      </w:r>
    </w:p>
    <w:p w14:paraId="61EC151F"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[74] "tuvo_salidas_transitorias_id"                      </w:t>
      </w:r>
    </w:p>
    <w:p w14:paraId="38F33AB3"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[75] "tuvo_salidas_transitorias_descripcion"             </w:t>
      </w:r>
    </w:p>
    <w:p w14:paraId="661FC934"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[76] "incorporado_reg_semi_libertad_id"                  </w:t>
      </w:r>
    </w:p>
    <w:p w14:paraId="6C76CA79"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[77] "incorporado_reg_semi_libertad_descripcion"         </w:t>
      </w:r>
    </w:p>
    <w:p w14:paraId="24426418"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[78] "participa_programa_pre_libertad"                   </w:t>
      </w:r>
    </w:p>
    <w:p w14:paraId="2206A1FF"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[79] "participa_programa_prision_discontinua_id"         </w:t>
      </w:r>
    </w:p>
    <w:p w14:paraId="73816CBB"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[80] "participa_programa_prision_discontinua_descripcion"</w:t>
      </w:r>
    </w:p>
    <w:p w14:paraId="47352B82"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[81] "participa_programa_semi_detencion_id"              </w:t>
      </w:r>
    </w:p>
    <w:p w14:paraId="5DD2F184"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[82] "participa_programa_semi_detencion_descripcion"     </w:t>
      </w:r>
    </w:p>
    <w:p w14:paraId="00884640"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[83] "tuvo_reduccion_pena_id"                            </w:t>
      </w:r>
    </w:p>
    <w:p w14:paraId="06FBAAF1"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[84] "tuvo_reduccion_pena_descripcion"                   </w:t>
      </w:r>
    </w:p>
    <w:p w14:paraId="7FD9A109"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[85] "mujer_tiene_hijos_intramuro"                       </w:t>
      </w:r>
    </w:p>
    <w:p w14:paraId="5B03D888"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[86] "provincia_id"                                      </w:t>
      </w:r>
    </w:p>
    <w:p w14:paraId="3D96BE2F" w14:textId="77777777" w:rsidR="0010420A" w:rsidRPr="0010420A" w:rsidRDefault="0010420A" w:rsidP="0010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lang w:val="es-ES" w:eastAsia="es-ES"/>
        </w:rPr>
      </w:pPr>
      <w:r w:rsidRPr="0010420A">
        <w:rPr>
          <w:rFonts w:ascii="Lucida Console" w:eastAsia="Times New Roman" w:hAnsi="Lucida Console" w:cs="Courier New"/>
          <w:color w:val="000000"/>
          <w:sz w:val="18"/>
          <w:szCs w:val="18"/>
          <w:lang w:val="es-ES" w:eastAsia="es-ES"/>
        </w:rPr>
        <w:t xml:space="preserve">[87] "ultima_provincia_residencia_id"  </w:t>
      </w:r>
    </w:p>
    <w:p w14:paraId="5B0AF6AD" w14:textId="77777777" w:rsidR="0010420A" w:rsidRPr="0010420A" w:rsidRDefault="0010420A" w:rsidP="0010420A">
      <w:pPr>
        <w:shd w:val="clear" w:color="auto" w:fill="FFFFFF"/>
        <w:spacing w:after="150" w:line="240" w:lineRule="auto"/>
        <w:rPr>
          <w:rFonts w:ascii="Helvetica" w:eastAsia="Times New Roman" w:hAnsi="Helvetica" w:cs="Times New Roman"/>
          <w:color w:val="333333"/>
          <w:sz w:val="21"/>
          <w:szCs w:val="21"/>
          <w:lang w:val="es-ES" w:eastAsia="es-ES"/>
        </w:rPr>
      </w:pPr>
    </w:p>
    <w:p w14:paraId="4EA63060"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Vemos que el dataset cuenta con 87 columnas. En el github </w:t>
      </w:r>
      <w:hyperlink r:id="rId16" w:history="1">
        <w:r w:rsidRPr="0010420A">
          <w:rPr>
            <w:rFonts w:ascii="Times New Roman" w:eastAsia="Times New Roman" w:hAnsi="Times New Roman" w:cs="Times New Roman"/>
            <w:color w:val="337AB7"/>
            <w:sz w:val="24"/>
            <w:szCs w:val="24"/>
            <w:lang w:val="es-ES" w:eastAsia="es-ES"/>
          </w:rPr>
          <w:t>https://github.com/datos-justicia-argentina/Sistema-Nacional-de-Estadisticas-sobre-Ejecucion-de-la-Pena-SNEEP/blob/master/Sistema-Nacional-de-Estadisticas-sobre-Ejecucion-de-la-Pena-SNEEP-metadata.md</w:t>
        </w:r>
      </w:hyperlink>
      <w:r w:rsidRPr="0010420A">
        <w:rPr>
          <w:rFonts w:ascii="Times New Roman" w:eastAsia="Times New Roman" w:hAnsi="Times New Roman" w:cs="Times New Roman"/>
          <w:color w:val="333333"/>
          <w:sz w:val="24"/>
          <w:szCs w:val="24"/>
          <w:lang w:val="es-ES" w:eastAsia="es-ES"/>
        </w:rPr>
        <w:t> se encuentra el diccionario de variables. Usare estas descripciones para explicar el proceso.</w:t>
      </w:r>
    </w:p>
    <w:p w14:paraId="589AB16F"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Para filtrar y dejar solo los datos que nos interesan, seguiremos la siguiente secuencia de pasos:</w:t>
      </w:r>
    </w:p>
    <w:p w14:paraId="4195D201" w14:textId="77777777" w:rsidR="0010420A" w:rsidRPr="0010420A" w:rsidRDefault="0010420A" w:rsidP="0010420A">
      <w:pPr>
        <w:numPr>
          <w:ilvl w:val="0"/>
          <w:numId w:val="8"/>
        </w:num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En primer lugar, tomaremos los individuos cuyo año de censo sea 2005 o superiores. Uso la variable </w:t>
      </w:r>
      <w:r w:rsidRPr="0010420A">
        <w:rPr>
          <w:rFonts w:ascii="Times New Roman" w:eastAsia="Times New Roman" w:hAnsi="Times New Roman" w:cs="Times New Roman"/>
          <w:b/>
          <w:bCs/>
          <w:color w:val="333333"/>
          <w:sz w:val="24"/>
          <w:szCs w:val="24"/>
          <w:lang w:val="es-ES" w:eastAsia="es-ES"/>
        </w:rPr>
        <w:t>anio_censo (int)</w:t>
      </w:r>
      <w:r w:rsidRPr="0010420A">
        <w:rPr>
          <w:rFonts w:ascii="Times New Roman" w:eastAsia="Times New Roman" w:hAnsi="Times New Roman" w:cs="Times New Roman"/>
          <w:color w:val="333333"/>
          <w:sz w:val="24"/>
          <w:szCs w:val="24"/>
          <w:lang w:val="es-ES" w:eastAsia="es-ES"/>
        </w:rPr>
        <w:t>: año en el que se realizó el censo.</w:t>
      </w:r>
    </w:p>
    <w:p w14:paraId="2BA652AC" w14:textId="77777777" w:rsidR="0010420A" w:rsidRPr="0010420A" w:rsidRDefault="0010420A" w:rsidP="0010420A">
      <w:pPr>
        <w:numPr>
          <w:ilvl w:val="0"/>
          <w:numId w:val="8"/>
        </w:num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En segundo lugar, debemos dejar solo aquellos individuos cuya causa figure en la jurisdicción de la provincia de buenos aires. Tal como dice la variable </w:t>
      </w:r>
      <w:r w:rsidRPr="0010420A">
        <w:rPr>
          <w:rFonts w:ascii="Times New Roman" w:eastAsia="Times New Roman" w:hAnsi="Times New Roman" w:cs="Times New Roman"/>
          <w:b/>
          <w:bCs/>
          <w:color w:val="333333"/>
          <w:sz w:val="24"/>
          <w:szCs w:val="24"/>
          <w:lang w:val="es-ES" w:eastAsia="es-ES"/>
        </w:rPr>
        <w:t>jurisdiccion_id (int)</w:t>
      </w:r>
      <w:r w:rsidRPr="0010420A">
        <w:rPr>
          <w:rFonts w:ascii="Times New Roman" w:eastAsia="Times New Roman" w:hAnsi="Times New Roman" w:cs="Times New Roman"/>
          <w:color w:val="333333"/>
          <w:sz w:val="24"/>
          <w:szCs w:val="24"/>
          <w:lang w:val="es-ES" w:eastAsia="es-ES"/>
        </w:rPr>
        <w:t>: código de la jurisdicción judicial interviniente en la causa penal motivo de la detención</w:t>
      </w:r>
    </w:p>
    <w:p w14:paraId="26BE4FF3" w14:textId="77777777" w:rsidR="0010420A" w:rsidRPr="0010420A" w:rsidRDefault="0010420A" w:rsidP="0010420A">
      <w:pPr>
        <w:numPr>
          <w:ilvl w:val="0"/>
          <w:numId w:val="8"/>
        </w:num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 xml:space="preserve">Luego, detectamos que hay diversos establecimientos que no son de competencia de la PBA, sino Federales y de otros lugares. Para eliminarlos del dataset, identificamos aquellos establecimientos según su id que contengan la palabra </w:t>
      </w:r>
      <w:r w:rsidRPr="0010420A">
        <w:rPr>
          <w:rFonts w:ascii="Times New Roman" w:eastAsia="Times New Roman" w:hAnsi="Times New Roman" w:cs="Times New Roman"/>
          <w:color w:val="333333"/>
          <w:sz w:val="24"/>
          <w:szCs w:val="24"/>
          <w:lang w:val="es-ES" w:eastAsia="es-ES"/>
        </w:rPr>
        <w:lastRenderedPageBreak/>
        <w:t>FEDERAL, SPF o FED. Uso la variable </w:t>
      </w:r>
      <w:r w:rsidRPr="0010420A">
        <w:rPr>
          <w:rFonts w:ascii="Times New Roman" w:eastAsia="Times New Roman" w:hAnsi="Times New Roman" w:cs="Times New Roman"/>
          <w:b/>
          <w:bCs/>
          <w:color w:val="333333"/>
          <w:sz w:val="24"/>
          <w:szCs w:val="24"/>
          <w:lang w:val="es-ES" w:eastAsia="es-ES"/>
        </w:rPr>
        <w:t>establecimiento_id (int)</w:t>
      </w:r>
      <w:r w:rsidRPr="0010420A">
        <w:rPr>
          <w:rFonts w:ascii="Times New Roman" w:eastAsia="Times New Roman" w:hAnsi="Times New Roman" w:cs="Times New Roman"/>
          <w:color w:val="333333"/>
          <w:sz w:val="24"/>
          <w:szCs w:val="24"/>
          <w:lang w:val="es-ES" w:eastAsia="es-ES"/>
        </w:rPr>
        <w:t>: código del establecimiento penitenciario.</w:t>
      </w:r>
    </w:p>
    <w:p w14:paraId="6E0DF158"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establecimientos  &lt;- sneep_unificado %&gt;% filter(jurisdiccion_id==</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szCs w:val="20"/>
          <w:lang w:val="es-ES" w:eastAsia="es-ES"/>
        </w:rPr>
        <w:t xml:space="preserve"> &amp; anio_censo&gt;=</w:t>
      </w:r>
      <w:r w:rsidRPr="0010420A">
        <w:rPr>
          <w:rFonts w:ascii="Courier New" w:eastAsia="Times New Roman" w:hAnsi="Courier New" w:cs="Courier New"/>
          <w:color w:val="0000CD"/>
          <w:sz w:val="20"/>
          <w:szCs w:val="20"/>
          <w:lang w:val="es-ES" w:eastAsia="es-ES"/>
        </w:rPr>
        <w:t>2005</w:t>
      </w:r>
      <w:r w:rsidRPr="0010420A">
        <w:rPr>
          <w:rFonts w:ascii="Courier New" w:eastAsia="Times New Roman" w:hAnsi="Courier New" w:cs="Courier New"/>
          <w:color w:val="333333"/>
          <w:sz w:val="20"/>
          <w:szCs w:val="20"/>
          <w:lang w:val="es-ES" w:eastAsia="es-ES"/>
        </w:rPr>
        <w:t xml:space="preserve"> &amp;</w:t>
      </w:r>
    </w:p>
    <w:p w14:paraId="27F0B588"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(delito1_descripcion==</w:t>
      </w:r>
      <w:r w:rsidRPr="0010420A">
        <w:rPr>
          <w:rFonts w:ascii="Courier New" w:eastAsia="Times New Roman" w:hAnsi="Courier New" w:cs="Courier New"/>
          <w:color w:val="036A07"/>
          <w:sz w:val="20"/>
          <w:szCs w:val="20"/>
          <w:lang w:val="es-ES" w:eastAsia="es-ES"/>
        </w:rPr>
        <w:t>'Infracción ley n° 23.737 (estupefacientes)'</w:t>
      </w:r>
      <w:r w:rsidRPr="0010420A">
        <w:rPr>
          <w:rFonts w:ascii="Courier New" w:eastAsia="Times New Roman" w:hAnsi="Courier New" w:cs="Courier New"/>
          <w:color w:val="333333"/>
          <w:sz w:val="20"/>
          <w:szCs w:val="20"/>
          <w:lang w:val="es-ES" w:eastAsia="es-ES"/>
        </w:rPr>
        <w:t xml:space="preserve"> | delito2_descripcion==</w:t>
      </w:r>
      <w:r w:rsidRPr="0010420A">
        <w:rPr>
          <w:rFonts w:ascii="Courier New" w:eastAsia="Times New Roman" w:hAnsi="Courier New" w:cs="Courier New"/>
          <w:color w:val="036A07"/>
          <w:sz w:val="20"/>
          <w:szCs w:val="20"/>
          <w:lang w:val="es-ES" w:eastAsia="es-ES"/>
        </w:rPr>
        <w:t>'Infracción ley n° 23.737 (estupefacientes)'</w:t>
      </w:r>
      <w:r w:rsidRPr="0010420A">
        <w:rPr>
          <w:rFonts w:ascii="Courier New" w:eastAsia="Times New Roman" w:hAnsi="Courier New" w:cs="Courier New"/>
          <w:color w:val="333333"/>
          <w:sz w:val="20"/>
          <w:szCs w:val="20"/>
          <w:lang w:val="es-ES" w:eastAsia="es-ES"/>
        </w:rPr>
        <w:t xml:space="preserve"> | </w:t>
      </w:r>
    </w:p>
    <w:p w14:paraId="5870DFE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delito3_descripcion==</w:t>
      </w:r>
      <w:r w:rsidRPr="0010420A">
        <w:rPr>
          <w:rFonts w:ascii="Courier New" w:eastAsia="Times New Roman" w:hAnsi="Courier New" w:cs="Courier New"/>
          <w:color w:val="036A07"/>
          <w:sz w:val="20"/>
          <w:szCs w:val="20"/>
          <w:lang w:val="es-ES" w:eastAsia="es-ES"/>
        </w:rPr>
        <w:t>'Infracción ley n° 23.737 (estupefacientes)'</w:t>
      </w:r>
      <w:r w:rsidRPr="0010420A">
        <w:rPr>
          <w:rFonts w:ascii="Courier New" w:eastAsia="Times New Roman" w:hAnsi="Courier New" w:cs="Courier New"/>
          <w:color w:val="333333"/>
          <w:sz w:val="20"/>
          <w:szCs w:val="20"/>
          <w:lang w:val="es-ES" w:eastAsia="es-ES"/>
        </w:rPr>
        <w:t xml:space="preserve"> | delito4_descripcion==</w:t>
      </w:r>
      <w:r w:rsidRPr="0010420A">
        <w:rPr>
          <w:rFonts w:ascii="Courier New" w:eastAsia="Times New Roman" w:hAnsi="Courier New" w:cs="Courier New"/>
          <w:color w:val="036A07"/>
          <w:sz w:val="20"/>
          <w:szCs w:val="20"/>
          <w:lang w:val="es-ES" w:eastAsia="es-ES"/>
        </w:rPr>
        <w:t>'Infracción ley n° 23.737 (estupefacientes)'</w:t>
      </w:r>
      <w:r w:rsidRPr="0010420A">
        <w:rPr>
          <w:rFonts w:ascii="Courier New" w:eastAsia="Times New Roman" w:hAnsi="Courier New" w:cs="Courier New"/>
          <w:color w:val="333333"/>
          <w:sz w:val="20"/>
          <w:szCs w:val="20"/>
          <w:lang w:val="es-ES" w:eastAsia="es-ES"/>
        </w:rPr>
        <w:t xml:space="preserve"> |</w:t>
      </w:r>
    </w:p>
    <w:p w14:paraId="7D4B3F71"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delito5_descripcion==</w:t>
      </w:r>
      <w:r w:rsidRPr="0010420A">
        <w:rPr>
          <w:rFonts w:ascii="Courier New" w:eastAsia="Times New Roman" w:hAnsi="Courier New" w:cs="Courier New"/>
          <w:color w:val="036A07"/>
          <w:sz w:val="20"/>
          <w:szCs w:val="20"/>
          <w:lang w:val="es-ES" w:eastAsia="es-ES"/>
        </w:rPr>
        <w:t>'Infracción ley n° 23.737 (estupefacientes)'</w:t>
      </w:r>
      <w:r w:rsidRPr="0010420A">
        <w:rPr>
          <w:rFonts w:ascii="Courier New" w:eastAsia="Times New Roman" w:hAnsi="Courier New" w:cs="Courier New"/>
          <w:color w:val="333333"/>
          <w:sz w:val="20"/>
          <w:szCs w:val="20"/>
          <w:lang w:val="es-ES" w:eastAsia="es-ES"/>
        </w:rPr>
        <w:t>)) %&gt;%</w:t>
      </w:r>
    </w:p>
    <w:p w14:paraId="4ACDC2AB"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group_by(establecimiento_descripcion, establecimiento_id) %&gt;% summarise(cantidad=n())</w:t>
      </w:r>
    </w:p>
    <w:p w14:paraId="52B1F44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p>
    <w:p w14:paraId="0FF47586"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print(establecimientos)</w:t>
      </w:r>
    </w:p>
    <w:tbl>
      <w:tblPr>
        <w:tblW w:w="8441" w:type="dxa"/>
        <w:tblInd w:w="55" w:type="dxa"/>
        <w:tblCellMar>
          <w:left w:w="70" w:type="dxa"/>
          <w:right w:w="70" w:type="dxa"/>
        </w:tblCellMar>
        <w:tblLook w:val="04A0" w:firstRow="1" w:lastRow="0" w:firstColumn="1" w:lastColumn="0" w:noHBand="0" w:noVBand="1"/>
      </w:tblPr>
      <w:tblGrid>
        <w:gridCol w:w="6129"/>
        <w:gridCol w:w="1684"/>
        <w:gridCol w:w="848"/>
      </w:tblGrid>
      <w:tr w:rsidR="0010420A" w:rsidRPr="0010420A" w14:paraId="04108360" w14:textId="77777777" w:rsidTr="007B57BE">
        <w:trPr>
          <w:trHeight w:val="705"/>
        </w:trPr>
        <w:tc>
          <w:tcPr>
            <w:tcW w:w="612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4D5E96" w14:textId="77777777" w:rsidR="0010420A" w:rsidRPr="0010420A" w:rsidRDefault="0010420A" w:rsidP="0010420A">
            <w:pPr>
              <w:spacing w:after="0" w:line="240" w:lineRule="auto"/>
              <w:jc w:val="center"/>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establecimiento_descripcion</w:t>
            </w:r>
          </w:p>
        </w:tc>
        <w:tc>
          <w:tcPr>
            <w:tcW w:w="1574" w:type="dxa"/>
            <w:tcBorders>
              <w:top w:val="single" w:sz="4" w:space="0" w:color="auto"/>
              <w:left w:val="nil"/>
              <w:bottom w:val="single" w:sz="4" w:space="0" w:color="auto"/>
              <w:right w:val="single" w:sz="4" w:space="0" w:color="auto"/>
            </w:tcBorders>
            <w:shd w:val="clear" w:color="000000" w:fill="FFFFFF"/>
            <w:vAlign w:val="center"/>
            <w:hideMark/>
          </w:tcPr>
          <w:p w14:paraId="23327038" w14:textId="77777777" w:rsidR="0010420A" w:rsidRPr="0010420A" w:rsidRDefault="0010420A" w:rsidP="0010420A">
            <w:pPr>
              <w:spacing w:after="0" w:line="240" w:lineRule="auto"/>
              <w:jc w:val="center"/>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establecimiento_id</w:t>
            </w:r>
          </w:p>
        </w:tc>
        <w:tc>
          <w:tcPr>
            <w:tcW w:w="738" w:type="dxa"/>
            <w:tcBorders>
              <w:top w:val="single" w:sz="4" w:space="0" w:color="auto"/>
              <w:left w:val="nil"/>
              <w:bottom w:val="single" w:sz="4" w:space="0" w:color="auto"/>
              <w:right w:val="single" w:sz="4" w:space="0" w:color="auto"/>
            </w:tcBorders>
            <w:shd w:val="clear" w:color="000000" w:fill="FFFFFF"/>
            <w:vAlign w:val="center"/>
            <w:hideMark/>
          </w:tcPr>
          <w:p w14:paraId="6107D202" w14:textId="77777777" w:rsidR="0010420A" w:rsidRPr="0010420A" w:rsidRDefault="0010420A" w:rsidP="0010420A">
            <w:pPr>
              <w:spacing w:after="0" w:line="240" w:lineRule="auto"/>
              <w:jc w:val="center"/>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cantidad</w:t>
            </w:r>
          </w:p>
        </w:tc>
      </w:tr>
      <w:tr w:rsidR="0010420A" w:rsidRPr="0010420A" w14:paraId="015DB5B3" w14:textId="77777777" w:rsidTr="007B57BE">
        <w:trPr>
          <w:trHeight w:val="300"/>
        </w:trPr>
        <w:tc>
          <w:tcPr>
            <w:tcW w:w="6129" w:type="dxa"/>
            <w:tcBorders>
              <w:top w:val="nil"/>
              <w:left w:val="nil"/>
              <w:bottom w:val="nil"/>
              <w:right w:val="nil"/>
            </w:tcBorders>
            <w:shd w:val="clear" w:color="000000" w:fill="FFFFFF"/>
            <w:noWrap/>
            <w:vAlign w:val="center"/>
            <w:hideMark/>
          </w:tcPr>
          <w:p w14:paraId="088CBBE4" w14:textId="77777777" w:rsidR="0010420A" w:rsidRPr="0010420A" w:rsidRDefault="0010420A" w:rsidP="0010420A">
            <w:pPr>
              <w:spacing w:after="0" w:line="240" w:lineRule="auto"/>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&lt;chr&gt;</w:t>
            </w:r>
          </w:p>
        </w:tc>
        <w:tc>
          <w:tcPr>
            <w:tcW w:w="1574" w:type="dxa"/>
            <w:tcBorders>
              <w:top w:val="nil"/>
              <w:left w:val="nil"/>
              <w:bottom w:val="nil"/>
              <w:right w:val="nil"/>
            </w:tcBorders>
            <w:shd w:val="clear" w:color="000000" w:fill="FFFFFF"/>
            <w:noWrap/>
            <w:vAlign w:val="center"/>
            <w:hideMark/>
          </w:tcPr>
          <w:p w14:paraId="1A10CE48"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738" w:type="dxa"/>
            <w:tcBorders>
              <w:top w:val="nil"/>
              <w:left w:val="nil"/>
              <w:bottom w:val="nil"/>
              <w:right w:val="nil"/>
            </w:tcBorders>
            <w:shd w:val="clear" w:color="000000" w:fill="FFFFFF"/>
            <w:noWrap/>
            <w:vAlign w:val="center"/>
            <w:hideMark/>
          </w:tcPr>
          <w:p w14:paraId="11C65954"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&lt;int&gt;</w:t>
            </w:r>
          </w:p>
        </w:tc>
      </w:tr>
      <w:tr w:rsidR="0010420A" w:rsidRPr="0010420A" w14:paraId="71935C03" w14:textId="77777777" w:rsidTr="007B57BE">
        <w:trPr>
          <w:trHeight w:val="300"/>
        </w:trPr>
        <w:tc>
          <w:tcPr>
            <w:tcW w:w="6129" w:type="dxa"/>
            <w:tcBorders>
              <w:top w:val="nil"/>
              <w:left w:val="nil"/>
              <w:bottom w:val="nil"/>
              <w:right w:val="nil"/>
            </w:tcBorders>
            <w:shd w:val="clear" w:color="000000" w:fill="FFFFFF"/>
            <w:noWrap/>
            <w:vAlign w:val="bottom"/>
            <w:hideMark/>
          </w:tcPr>
          <w:p w14:paraId="031040C3"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ALCAIDIA DEPARTAMENTAL AVELLANEDA</w:t>
            </w:r>
          </w:p>
        </w:tc>
        <w:tc>
          <w:tcPr>
            <w:tcW w:w="1574" w:type="dxa"/>
            <w:tcBorders>
              <w:top w:val="nil"/>
              <w:left w:val="nil"/>
              <w:bottom w:val="nil"/>
              <w:right w:val="nil"/>
            </w:tcBorders>
            <w:shd w:val="clear" w:color="000000" w:fill="FFFFFF"/>
            <w:noWrap/>
            <w:vAlign w:val="bottom"/>
            <w:hideMark/>
          </w:tcPr>
          <w:p w14:paraId="21913D2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565</w:t>
            </w:r>
          </w:p>
        </w:tc>
        <w:tc>
          <w:tcPr>
            <w:tcW w:w="738" w:type="dxa"/>
            <w:tcBorders>
              <w:top w:val="nil"/>
              <w:left w:val="nil"/>
              <w:bottom w:val="nil"/>
              <w:right w:val="nil"/>
            </w:tcBorders>
            <w:shd w:val="clear" w:color="000000" w:fill="FFFFFF"/>
            <w:noWrap/>
            <w:vAlign w:val="bottom"/>
            <w:hideMark/>
          </w:tcPr>
          <w:p w14:paraId="5BE4BF7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30</w:t>
            </w:r>
          </w:p>
        </w:tc>
      </w:tr>
      <w:tr w:rsidR="0010420A" w:rsidRPr="0010420A" w14:paraId="5E690EDE" w14:textId="77777777" w:rsidTr="007B57BE">
        <w:trPr>
          <w:trHeight w:val="300"/>
        </w:trPr>
        <w:tc>
          <w:tcPr>
            <w:tcW w:w="6129" w:type="dxa"/>
            <w:tcBorders>
              <w:top w:val="nil"/>
              <w:left w:val="nil"/>
              <w:bottom w:val="nil"/>
              <w:right w:val="nil"/>
            </w:tcBorders>
            <w:shd w:val="clear" w:color="000000" w:fill="FFFFFF"/>
            <w:noWrap/>
            <w:vAlign w:val="bottom"/>
            <w:hideMark/>
          </w:tcPr>
          <w:p w14:paraId="3D3DE4C3"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ALCAIDIA DEPARTAMENTAL JOSE C. PAZ (EX U.55)</w:t>
            </w:r>
          </w:p>
        </w:tc>
        <w:tc>
          <w:tcPr>
            <w:tcW w:w="1574" w:type="dxa"/>
            <w:tcBorders>
              <w:top w:val="nil"/>
              <w:left w:val="nil"/>
              <w:bottom w:val="nil"/>
              <w:right w:val="nil"/>
            </w:tcBorders>
            <w:shd w:val="clear" w:color="000000" w:fill="FFFFFF"/>
            <w:noWrap/>
            <w:vAlign w:val="bottom"/>
            <w:hideMark/>
          </w:tcPr>
          <w:p w14:paraId="0A7DE87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352</w:t>
            </w:r>
          </w:p>
        </w:tc>
        <w:tc>
          <w:tcPr>
            <w:tcW w:w="738" w:type="dxa"/>
            <w:tcBorders>
              <w:top w:val="nil"/>
              <w:left w:val="nil"/>
              <w:bottom w:val="nil"/>
              <w:right w:val="nil"/>
            </w:tcBorders>
            <w:shd w:val="clear" w:color="000000" w:fill="FFFFFF"/>
            <w:noWrap/>
            <w:vAlign w:val="bottom"/>
            <w:hideMark/>
          </w:tcPr>
          <w:p w14:paraId="1B4C6FC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w:t>
            </w:r>
          </w:p>
        </w:tc>
      </w:tr>
      <w:tr w:rsidR="0010420A" w:rsidRPr="0010420A" w14:paraId="07E6D2E5" w14:textId="77777777" w:rsidTr="007B57BE">
        <w:trPr>
          <w:trHeight w:val="300"/>
        </w:trPr>
        <w:tc>
          <w:tcPr>
            <w:tcW w:w="6129" w:type="dxa"/>
            <w:tcBorders>
              <w:top w:val="nil"/>
              <w:left w:val="nil"/>
              <w:bottom w:val="nil"/>
              <w:right w:val="nil"/>
            </w:tcBorders>
            <w:shd w:val="clear" w:color="000000" w:fill="FFFFFF"/>
            <w:noWrap/>
            <w:vAlign w:val="bottom"/>
            <w:hideMark/>
          </w:tcPr>
          <w:p w14:paraId="7F6C31DD"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ALCAIDIA DEPARTAMENTAL LA PLATA II</w:t>
            </w:r>
          </w:p>
        </w:tc>
        <w:tc>
          <w:tcPr>
            <w:tcW w:w="1574" w:type="dxa"/>
            <w:tcBorders>
              <w:top w:val="nil"/>
              <w:left w:val="nil"/>
              <w:bottom w:val="nil"/>
              <w:right w:val="nil"/>
            </w:tcBorders>
            <w:shd w:val="clear" w:color="000000" w:fill="FFFFFF"/>
            <w:noWrap/>
            <w:vAlign w:val="bottom"/>
            <w:hideMark/>
          </w:tcPr>
          <w:p w14:paraId="74C1D59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566</w:t>
            </w:r>
          </w:p>
        </w:tc>
        <w:tc>
          <w:tcPr>
            <w:tcW w:w="738" w:type="dxa"/>
            <w:tcBorders>
              <w:top w:val="nil"/>
              <w:left w:val="nil"/>
              <w:bottom w:val="nil"/>
              <w:right w:val="nil"/>
            </w:tcBorders>
            <w:shd w:val="clear" w:color="000000" w:fill="FFFFFF"/>
            <w:noWrap/>
            <w:vAlign w:val="bottom"/>
            <w:hideMark/>
          </w:tcPr>
          <w:p w14:paraId="4B2C91E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11</w:t>
            </w:r>
          </w:p>
        </w:tc>
      </w:tr>
      <w:tr w:rsidR="0010420A" w:rsidRPr="0010420A" w14:paraId="016584A1" w14:textId="77777777" w:rsidTr="007B57BE">
        <w:trPr>
          <w:trHeight w:val="300"/>
        </w:trPr>
        <w:tc>
          <w:tcPr>
            <w:tcW w:w="6129" w:type="dxa"/>
            <w:tcBorders>
              <w:top w:val="nil"/>
              <w:left w:val="nil"/>
              <w:bottom w:val="nil"/>
              <w:right w:val="nil"/>
            </w:tcBorders>
            <w:shd w:val="clear" w:color="000000" w:fill="FFFFFF"/>
            <w:noWrap/>
            <w:vAlign w:val="bottom"/>
            <w:hideMark/>
          </w:tcPr>
          <w:p w14:paraId="3D354B98"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ALCAIDIA DEPARTAMENTAL LA PLATA III</w:t>
            </w:r>
          </w:p>
        </w:tc>
        <w:tc>
          <w:tcPr>
            <w:tcW w:w="1574" w:type="dxa"/>
            <w:tcBorders>
              <w:top w:val="nil"/>
              <w:left w:val="nil"/>
              <w:bottom w:val="nil"/>
              <w:right w:val="nil"/>
            </w:tcBorders>
            <w:shd w:val="clear" w:color="000000" w:fill="FFFFFF"/>
            <w:noWrap/>
            <w:vAlign w:val="bottom"/>
            <w:hideMark/>
          </w:tcPr>
          <w:p w14:paraId="40A1ED1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567</w:t>
            </w:r>
          </w:p>
        </w:tc>
        <w:tc>
          <w:tcPr>
            <w:tcW w:w="738" w:type="dxa"/>
            <w:tcBorders>
              <w:top w:val="nil"/>
              <w:left w:val="nil"/>
              <w:bottom w:val="nil"/>
              <w:right w:val="nil"/>
            </w:tcBorders>
            <w:shd w:val="clear" w:color="000000" w:fill="FFFFFF"/>
            <w:noWrap/>
            <w:vAlign w:val="bottom"/>
            <w:hideMark/>
          </w:tcPr>
          <w:p w14:paraId="1F119A9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85</w:t>
            </w:r>
          </w:p>
        </w:tc>
      </w:tr>
      <w:tr w:rsidR="0010420A" w:rsidRPr="0010420A" w14:paraId="074CF0C7" w14:textId="77777777" w:rsidTr="007B57BE">
        <w:trPr>
          <w:trHeight w:val="300"/>
        </w:trPr>
        <w:tc>
          <w:tcPr>
            <w:tcW w:w="6129" w:type="dxa"/>
            <w:tcBorders>
              <w:top w:val="nil"/>
              <w:left w:val="nil"/>
              <w:bottom w:val="nil"/>
              <w:right w:val="nil"/>
            </w:tcBorders>
            <w:shd w:val="clear" w:color="000000" w:fill="FFFFFF"/>
            <w:noWrap/>
            <w:vAlign w:val="bottom"/>
            <w:hideMark/>
          </w:tcPr>
          <w:p w14:paraId="2E9DD72D"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ALCAIDIA DEPARTAMENTAL LOMAS DE ZAMORA</w:t>
            </w:r>
          </w:p>
        </w:tc>
        <w:tc>
          <w:tcPr>
            <w:tcW w:w="1574" w:type="dxa"/>
            <w:tcBorders>
              <w:top w:val="nil"/>
              <w:left w:val="nil"/>
              <w:bottom w:val="nil"/>
              <w:right w:val="nil"/>
            </w:tcBorders>
            <w:shd w:val="clear" w:color="000000" w:fill="FFFFFF"/>
            <w:noWrap/>
            <w:vAlign w:val="bottom"/>
            <w:hideMark/>
          </w:tcPr>
          <w:p w14:paraId="7854A62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568</w:t>
            </w:r>
          </w:p>
        </w:tc>
        <w:tc>
          <w:tcPr>
            <w:tcW w:w="738" w:type="dxa"/>
            <w:tcBorders>
              <w:top w:val="nil"/>
              <w:left w:val="nil"/>
              <w:bottom w:val="nil"/>
              <w:right w:val="nil"/>
            </w:tcBorders>
            <w:shd w:val="clear" w:color="000000" w:fill="FFFFFF"/>
            <w:noWrap/>
            <w:vAlign w:val="bottom"/>
            <w:hideMark/>
          </w:tcPr>
          <w:p w14:paraId="6276EC1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44</w:t>
            </w:r>
          </w:p>
        </w:tc>
      </w:tr>
      <w:tr w:rsidR="0010420A" w:rsidRPr="0010420A" w14:paraId="5A2676E1" w14:textId="77777777" w:rsidTr="007B57BE">
        <w:trPr>
          <w:trHeight w:val="300"/>
        </w:trPr>
        <w:tc>
          <w:tcPr>
            <w:tcW w:w="6129" w:type="dxa"/>
            <w:tcBorders>
              <w:top w:val="nil"/>
              <w:left w:val="nil"/>
              <w:bottom w:val="nil"/>
              <w:right w:val="nil"/>
            </w:tcBorders>
            <w:shd w:val="clear" w:color="000000" w:fill="FFFFFF"/>
            <w:noWrap/>
            <w:vAlign w:val="bottom"/>
            <w:hideMark/>
          </w:tcPr>
          <w:p w14:paraId="2DBDA669"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ALCAIDIA DEPARTAMENTAL ROBERTO PETTINATO</w:t>
            </w:r>
          </w:p>
        </w:tc>
        <w:tc>
          <w:tcPr>
            <w:tcW w:w="1574" w:type="dxa"/>
            <w:tcBorders>
              <w:top w:val="nil"/>
              <w:left w:val="nil"/>
              <w:bottom w:val="nil"/>
              <w:right w:val="nil"/>
            </w:tcBorders>
            <w:shd w:val="clear" w:color="000000" w:fill="FFFFFF"/>
            <w:noWrap/>
            <w:vAlign w:val="bottom"/>
            <w:hideMark/>
          </w:tcPr>
          <w:p w14:paraId="5FA5D2C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569</w:t>
            </w:r>
          </w:p>
        </w:tc>
        <w:tc>
          <w:tcPr>
            <w:tcW w:w="738" w:type="dxa"/>
            <w:tcBorders>
              <w:top w:val="nil"/>
              <w:left w:val="nil"/>
              <w:bottom w:val="nil"/>
              <w:right w:val="nil"/>
            </w:tcBorders>
            <w:shd w:val="clear" w:color="000000" w:fill="FFFFFF"/>
            <w:noWrap/>
            <w:vAlign w:val="bottom"/>
            <w:hideMark/>
          </w:tcPr>
          <w:p w14:paraId="7792E9F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w:t>
            </w:r>
          </w:p>
        </w:tc>
      </w:tr>
      <w:tr w:rsidR="0010420A" w:rsidRPr="0010420A" w14:paraId="7CD6B887" w14:textId="77777777" w:rsidTr="007B57BE">
        <w:trPr>
          <w:trHeight w:val="300"/>
        </w:trPr>
        <w:tc>
          <w:tcPr>
            <w:tcW w:w="6129" w:type="dxa"/>
            <w:tcBorders>
              <w:top w:val="nil"/>
              <w:left w:val="nil"/>
              <w:bottom w:val="nil"/>
              <w:right w:val="nil"/>
            </w:tcBorders>
            <w:shd w:val="clear" w:color="000000" w:fill="FFFFFF"/>
            <w:noWrap/>
            <w:vAlign w:val="bottom"/>
            <w:hideMark/>
          </w:tcPr>
          <w:p w14:paraId="10AB80F7"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ALCAIDIA DEPARTAMENTAL SAN MARTIN</w:t>
            </w:r>
          </w:p>
        </w:tc>
        <w:tc>
          <w:tcPr>
            <w:tcW w:w="1574" w:type="dxa"/>
            <w:tcBorders>
              <w:top w:val="nil"/>
              <w:left w:val="nil"/>
              <w:bottom w:val="nil"/>
              <w:right w:val="nil"/>
            </w:tcBorders>
            <w:shd w:val="clear" w:color="000000" w:fill="FFFFFF"/>
            <w:noWrap/>
            <w:vAlign w:val="bottom"/>
            <w:hideMark/>
          </w:tcPr>
          <w:p w14:paraId="1E7F347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570</w:t>
            </w:r>
          </w:p>
        </w:tc>
        <w:tc>
          <w:tcPr>
            <w:tcW w:w="738" w:type="dxa"/>
            <w:tcBorders>
              <w:top w:val="nil"/>
              <w:left w:val="nil"/>
              <w:bottom w:val="nil"/>
              <w:right w:val="nil"/>
            </w:tcBorders>
            <w:shd w:val="clear" w:color="000000" w:fill="FFFFFF"/>
            <w:noWrap/>
            <w:vAlign w:val="bottom"/>
            <w:hideMark/>
          </w:tcPr>
          <w:p w14:paraId="110B62B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14</w:t>
            </w:r>
          </w:p>
        </w:tc>
      </w:tr>
      <w:tr w:rsidR="0010420A" w:rsidRPr="0010420A" w14:paraId="11EA209A" w14:textId="77777777" w:rsidTr="007B57BE">
        <w:trPr>
          <w:trHeight w:val="300"/>
        </w:trPr>
        <w:tc>
          <w:tcPr>
            <w:tcW w:w="6129" w:type="dxa"/>
            <w:tcBorders>
              <w:top w:val="nil"/>
              <w:left w:val="nil"/>
              <w:bottom w:val="nil"/>
              <w:right w:val="nil"/>
            </w:tcBorders>
            <w:shd w:val="clear" w:color="000000" w:fill="FFFFFF"/>
            <w:noWrap/>
            <w:vAlign w:val="bottom"/>
            <w:hideMark/>
          </w:tcPr>
          <w:p w14:paraId="54722022"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ALCAIDIA PENITENCIARIA BATAN (EX U.44)</w:t>
            </w:r>
          </w:p>
        </w:tc>
        <w:tc>
          <w:tcPr>
            <w:tcW w:w="1574" w:type="dxa"/>
            <w:tcBorders>
              <w:top w:val="nil"/>
              <w:left w:val="nil"/>
              <w:bottom w:val="nil"/>
              <w:right w:val="nil"/>
            </w:tcBorders>
            <w:shd w:val="clear" w:color="000000" w:fill="FFFFFF"/>
            <w:noWrap/>
            <w:vAlign w:val="bottom"/>
            <w:hideMark/>
          </w:tcPr>
          <w:p w14:paraId="3947936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271</w:t>
            </w:r>
          </w:p>
        </w:tc>
        <w:tc>
          <w:tcPr>
            <w:tcW w:w="738" w:type="dxa"/>
            <w:tcBorders>
              <w:top w:val="nil"/>
              <w:left w:val="nil"/>
              <w:bottom w:val="nil"/>
              <w:right w:val="nil"/>
            </w:tcBorders>
            <w:shd w:val="clear" w:color="000000" w:fill="FFFFFF"/>
            <w:noWrap/>
            <w:vAlign w:val="bottom"/>
            <w:hideMark/>
          </w:tcPr>
          <w:p w14:paraId="09EE316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73</w:t>
            </w:r>
          </w:p>
        </w:tc>
      </w:tr>
      <w:tr w:rsidR="0010420A" w:rsidRPr="0010420A" w14:paraId="1B592181" w14:textId="77777777" w:rsidTr="007B57BE">
        <w:trPr>
          <w:trHeight w:val="300"/>
        </w:trPr>
        <w:tc>
          <w:tcPr>
            <w:tcW w:w="6129" w:type="dxa"/>
            <w:tcBorders>
              <w:top w:val="nil"/>
              <w:left w:val="nil"/>
              <w:bottom w:val="nil"/>
              <w:right w:val="nil"/>
            </w:tcBorders>
            <w:shd w:val="clear" w:color="000000" w:fill="FFFFFF"/>
            <w:noWrap/>
            <w:vAlign w:val="bottom"/>
            <w:hideMark/>
          </w:tcPr>
          <w:p w14:paraId="5DF161CD"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ALCAIDIA PENITENCIARIA JUNIN (EX U.49)</w:t>
            </w:r>
          </w:p>
        </w:tc>
        <w:tc>
          <w:tcPr>
            <w:tcW w:w="1574" w:type="dxa"/>
            <w:tcBorders>
              <w:top w:val="nil"/>
              <w:left w:val="nil"/>
              <w:bottom w:val="nil"/>
              <w:right w:val="nil"/>
            </w:tcBorders>
            <w:shd w:val="clear" w:color="000000" w:fill="FFFFFF"/>
            <w:noWrap/>
            <w:vAlign w:val="bottom"/>
            <w:hideMark/>
          </w:tcPr>
          <w:p w14:paraId="1041D59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321</w:t>
            </w:r>
          </w:p>
        </w:tc>
        <w:tc>
          <w:tcPr>
            <w:tcW w:w="738" w:type="dxa"/>
            <w:tcBorders>
              <w:top w:val="nil"/>
              <w:left w:val="nil"/>
              <w:bottom w:val="nil"/>
              <w:right w:val="nil"/>
            </w:tcBorders>
            <w:shd w:val="clear" w:color="000000" w:fill="FFFFFF"/>
            <w:noWrap/>
            <w:vAlign w:val="bottom"/>
            <w:hideMark/>
          </w:tcPr>
          <w:p w14:paraId="48AC76D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153</w:t>
            </w:r>
          </w:p>
        </w:tc>
      </w:tr>
      <w:tr w:rsidR="0010420A" w:rsidRPr="0010420A" w14:paraId="12105409" w14:textId="77777777" w:rsidTr="007B57BE">
        <w:trPr>
          <w:trHeight w:val="300"/>
        </w:trPr>
        <w:tc>
          <w:tcPr>
            <w:tcW w:w="6129" w:type="dxa"/>
            <w:tcBorders>
              <w:top w:val="nil"/>
              <w:left w:val="nil"/>
              <w:bottom w:val="nil"/>
              <w:right w:val="nil"/>
            </w:tcBorders>
            <w:shd w:val="clear" w:color="000000" w:fill="FFFFFF"/>
            <w:noWrap/>
            <w:vAlign w:val="bottom"/>
            <w:hideMark/>
          </w:tcPr>
          <w:p w14:paraId="45671932"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ALCAIDIA PENITENCIARIA MALVINAS ARGENTINAS (EX U.53)</w:t>
            </w:r>
          </w:p>
        </w:tc>
        <w:tc>
          <w:tcPr>
            <w:tcW w:w="1574" w:type="dxa"/>
            <w:tcBorders>
              <w:top w:val="nil"/>
              <w:left w:val="nil"/>
              <w:bottom w:val="nil"/>
              <w:right w:val="nil"/>
            </w:tcBorders>
            <w:shd w:val="clear" w:color="000000" w:fill="FFFFFF"/>
            <w:noWrap/>
            <w:vAlign w:val="bottom"/>
            <w:hideMark/>
          </w:tcPr>
          <w:p w14:paraId="1F3E6A0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291</w:t>
            </w:r>
          </w:p>
        </w:tc>
        <w:tc>
          <w:tcPr>
            <w:tcW w:w="738" w:type="dxa"/>
            <w:tcBorders>
              <w:top w:val="nil"/>
              <w:left w:val="nil"/>
              <w:bottom w:val="nil"/>
              <w:right w:val="nil"/>
            </w:tcBorders>
            <w:shd w:val="clear" w:color="000000" w:fill="FFFFFF"/>
            <w:noWrap/>
            <w:vAlign w:val="bottom"/>
            <w:hideMark/>
          </w:tcPr>
          <w:p w14:paraId="3875963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19</w:t>
            </w:r>
          </w:p>
        </w:tc>
      </w:tr>
      <w:tr w:rsidR="0010420A" w:rsidRPr="0010420A" w14:paraId="23C37751" w14:textId="77777777" w:rsidTr="007B57BE">
        <w:trPr>
          <w:trHeight w:val="300"/>
        </w:trPr>
        <w:tc>
          <w:tcPr>
            <w:tcW w:w="6129" w:type="dxa"/>
            <w:tcBorders>
              <w:top w:val="nil"/>
              <w:left w:val="nil"/>
              <w:bottom w:val="nil"/>
              <w:right w:val="nil"/>
            </w:tcBorders>
            <w:shd w:val="clear" w:color="000000" w:fill="FFFFFF"/>
            <w:noWrap/>
            <w:vAlign w:val="bottom"/>
            <w:hideMark/>
          </w:tcPr>
          <w:p w14:paraId="17749C83"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ALCAIDIA PENITENCIARIA VIRREY DEL PINO (EX U.56)</w:t>
            </w:r>
          </w:p>
        </w:tc>
        <w:tc>
          <w:tcPr>
            <w:tcW w:w="1574" w:type="dxa"/>
            <w:tcBorders>
              <w:top w:val="nil"/>
              <w:left w:val="nil"/>
              <w:bottom w:val="nil"/>
              <w:right w:val="nil"/>
            </w:tcBorders>
            <w:shd w:val="clear" w:color="000000" w:fill="FFFFFF"/>
            <w:noWrap/>
            <w:vAlign w:val="bottom"/>
            <w:hideMark/>
          </w:tcPr>
          <w:p w14:paraId="6FA50CC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535</w:t>
            </w:r>
          </w:p>
        </w:tc>
        <w:tc>
          <w:tcPr>
            <w:tcW w:w="738" w:type="dxa"/>
            <w:tcBorders>
              <w:top w:val="nil"/>
              <w:left w:val="nil"/>
              <w:bottom w:val="nil"/>
              <w:right w:val="nil"/>
            </w:tcBorders>
            <w:shd w:val="clear" w:color="000000" w:fill="FFFFFF"/>
            <w:noWrap/>
            <w:vAlign w:val="bottom"/>
            <w:hideMark/>
          </w:tcPr>
          <w:p w14:paraId="29E726A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w:t>
            </w:r>
          </w:p>
        </w:tc>
      </w:tr>
      <w:tr w:rsidR="0010420A" w:rsidRPr="0010420A" w14:paraId="4B89B9BD" w14:textId="77777777" w:rsidTr="007B57BE">
        <w:trPr>
          <w:trHeight w:val="300"/>
        </w:trPr>
        <w:tc>
          <w:tcPr>
            <w:tcW w:w="6129" w:type="dxa"/>
            <w:tcBorders>
              <w:top w:val="nil"/>
              <w:left w:val="nil"/>
              <w:bottom w:val="nil"/>
              <w:right w:val="nil"/>
            </w:tcBorders>
            <w:shd w:val="clear" w:color="000000" w:fill="FFFFFF"/>
            <w:noWrap/>
            <w:vAlign w:val="bottom"/>
            <w:hideMark/>
          </w:tcPr>
          <w:p w14:paraId="1CC5284F"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ESTABLECIMIENTO PENITENCIARIO Nº 1 - VILLA GORRITI</w:t>
            </w:r>
          </w:p>
        </w:tc>
        <w:tc>
          <w:tcPr>
            <w:tcW w:w="1574" w:type="dxa"/>
            <w:tcBorders>
              <w:top w:val="nil"/>
              <w:left w:val="nil"/>
              <w:bottom w:val="nil"/>
              <w:right w:val="nil"/>
            </w:tcBorders>
            <w:shd w:val="clear" w:color="000000" w:fill="FFFFFF"/>
            <w:noWrap/>
            <w:vAlign w:val="bottom"/>
            <w:hideMark/>
          </w:tcPr>
          <w:p w14:paraId="52A815E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55</w:t>
            </w:r>
          </w:p>
        </w:tc>
        <w:tc>
          <w:tcPr>
            <w:tcW w:w="738" w:type="dxa"/>
            <w:tcBorders>
              <w:top w:val="nil"/>
              <w:left w:val="nil"/>
              <w:bottom w:val="nil"/>
              <w:right w:val="nil"/>
            </w:tcBorders>
            <w:shd w:val="clear" w:color="000000" w:fill="FFFFFF"/>
            <w:noWrap/>
            <w:vAlign w:val="bottom"/>
            <w:hideMark/>
          </w:tcPr>
          <w:p w14:paraId="155DD38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w:t>
            </w:r>
          </w:p>
        </w:tc>
      </w:tr>
      <w:tr w:rsidR="0010420A" w:rsidRPr="0010420A" w14:paraId="2472C63C" w14:textId="77777777" w:rsidTr="007B57BE">
        <w:trPr>
          <w:trHeight w:val="300"/>
        </w:trPr>
        <w:tc>
          <w:tcPr>
            <w:tcW w:w="6129" w:type="dxa"/>
            <w:tcBorders>
              <w:top w:val="nil"/>
              <w:left w:val="nil"/>
              <w:bottom w:val="nil"/>
              <w:right w:val="nil"/>
            </w:tcBorders>
            <w:shd w:val="clear" w:color="000000" w:fill="FFFFFF"/>
            <w:noWrap/>
            <w:vAlign w:val="bottom"/>
            <w:hideMark/>
          </w:tcPr>
          <w:p w14:paraId="7DA7689D"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SERVICIO PENITENCIARIO PROVINCIAL "CRIO. GRAL. ANTONIO GIGLIO"</w:t>
            </w:r>
          </w:p>
        </w:tc>
        <w:tc>
          <w:tcPr>
            <w:tcW w:w="1574" w:type="dxa"/>
            <w:tcBorders>
              <w:top w:val="nil"/>
              <w:left w:val="nil"/>
              <w:bottom w:val="nil"/>
              <w:right w:val="nil"/>
            </w:tcBorders>
            <w:shd w:val="clear" w:color="000000" w:fill="FFFFFF"/>
            <w:noWrap/>
            <w:vAlign w:val="bottom"/>
            <w:hideMark/>
          </w:tcPr>
          <w:p w14:paraId="1A6550E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48</w:t>
            </w:r>
          </w:p>
        </w:tc>
        <w:tc>
          <w:tcPr>
            <w:tcW w:w="738" w:type="dxa"/>
            <w:tcBorders>
              <w:top w:val="nil"/>
              <w:left w:val="nil"/>
              <w:bottom w:val="nil"/>
              <w:right w:val="nil"/>
            </w:tcBorders>
            <w:shd w:val="clear" w:color="000000" w:fill="FFFFFF"/>
            <w:noWrap/>
            <w:vAlign w:val="bottom"/>
            <w:hideMark/>
          </w:tcPr>
          <w:p w14:paraId="3BDCE61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w:t>
            </w:r>
          </w:p>
        </w:tc>
      </w:tr>
      <w:tr w:rsidR="0010420A" w:rsidRPr="0010420A" w14:paraId="32F91B82" w14:textId="77777777" w:rsidTr="007B57BE">
        <w:trPr>
          <w:trHeight w:val="300"/>
        </w:trPr>
        <w:tc>
          <w:tcPr>
            <w:tcW w:w="6129" w:type="dxa"/>
            <w:tcBorders>
              <w:top w:val="nil"/>
              <w:left w:val="nil"/>
              <w:bottom w:val="nil"/>
              <w:right w:val="nil"/>
            </w:tcBorders>
            <w:shd w:val="clear" w:color="000000" w:fill="FFFFFF"/>
            <w:noWrap/>
            <w:vAlign w:val="bottom"/>
            <w:hideMark/>
          </w:tcPr>
          <w:p w14:paraId="622BBE24"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SPF - COMPLEJO PENIT. FEDERAL III - INSTITUTO FED. DE VARONES</w:t>
            </w:r>
          </w:p>
        </w:tc>
        <w:tc>
          <w:tcPr>
            <w:tcW w:w="1574" w:type="dxa"/>
            <w:tcBorders>
              <w:top w:val="nil"/>
              <w:left w:val="nil"/>
              <w:bottom w:val="nil"/>
              <w:right w:val="nil"/>
            </w:tcBorders>
            <w:shd w:val="clear" w:color="000000" w:fill="FFFFFF"/>
            <w:noWrap/>
            <w:vAlign w:val="bottom"/>
            <w:hideMark/>
          </w:tcPr>
          <w:p w14:paraId="432A5CD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358</w:t>
            </w:r>
          </w:p>
        </w:tc>
        <w:tc>
          <w:tcPr>
            <w:tcW w:w="738" w:type="dxa"/>
            <w:tcBorders>
              <w:top w:val="nil"/>
              <w:left w:val="nil"/>
              <w:bottom w:val="nil"/>
              <w:right w:val="nil"/>
            </w:tcBorders>
            <w:shd w:val="clear" w:color="000000" w:fill="FFFFFF"/>
            <w:noWrap/>
            <w:vAlign w:val="bottom"/>
            <w:hideMark/>
          </w:tcPr>
          <w:p w14:paraId="4B37B3C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w:t>
            </w:r>
          </w:p>
        </w:tc>
      </w:tr>
      <w:tr w:rsidR="0010420A" w:rsidRPr="0010420A" w14:paraId="03E52478" w14:textId="77777777" w:rsidTr="007B57BE">
        <w:trPr>
          <w:trHeight w:val="300"/>
        </w:trPr>
        <w:tc>
          <w:tcPr>
            <w:tcW w:w="6129" w:type="dxa"/>
            <w:tcBorders>
              <w:top w:val="nil"/>
              <w:left w:val="nil"/>
              <w:bottom w:val="nil"/>
              <w:right w:val="nil"/>
            </w:tcBorders>
            <w:shd w:val="clear" w:color="000000" w:fill="FFFFFF"/>
            <w:noWrap/>
            <w:vAlign w:val="bottom"/>
            <w:hideMark/>
          </w:tcPr>
          <w:p w14:paraId="19A11CE0"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SPF - COMPLEJO PENITENCIARIO FEDERAL I -EZEIZA-</w:t>
            </w:r>
          </w:p>
        </w:tc>
        <w:tc>
          <w:tcPr>
            <w:tcW w:w="1574" w:type="dxa"/>
            <w:tcBorders>
              <w:top w:val="nil"/>
              <w:left w:val="nil"/>
              <w:bottom w:val="nil"/>
              <w:right w:val="nil"/>
            </w:tcBorders>
            <w:shd w:val="clear" w:color="000000" w:fill="FFFFFF"/>
            <w:noWrap/>
            <w:vAlign w:val="bottom"/>
            <w:hideMark/>
          </w:tcPr>
          <w:p w14:paraId="54DD7E4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63</w:t>
            </w:r>
          </w:p>
        </w:tc>
        <w:tc>
          <w:tcPr>
            <w:tcW w:w="738" w:type="dxa"/>
            <w:tcBorders>
              <w:top w:val="nil"/>
              <w:left w:val="nil"/>
              <w:bottom w:val="nil"/>
              <w:right w:val="nil"/>
            </w:tcBorders>
            <w:shd w:val="clear" w:color="000000" w:fill="FFFFFF"/>
            <w:noWrap/>
            <w:vAlign w:val="bottom"/>
            <w:hideMark/>
          </w:tcPr>
          <w:p w14:paraId="5041B5B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102</w:t>
            </w:r>
          </w:p>
        </w:tc>
      </w:tr>
      <w:tr w:rsidR="0010420A" w:rsidRPr="0010420A" w14:paraId="49E8892F" w14:textId="77777777" w:rsidTr="007B57BE">
        <w:trPr>
          <w:trHeight w:val="300"/>
        </w:trPr>
        <w:tc>
          <w:tcPr>
            <w:tcW w:w="6129" w:type="dxa"/>
            <w:tcBorders>
              <w:top w:val="nil"/>
              <w:left w:val="nil"/>
              <w:bottom w:val="nil"/>
              <w:right w:val="nil"/>
            </w:tcBorders>
            <w:shd w:val="clear" w:color="000000" w:fill="FFFFFF"/>
            <w:noWrap/>
            <w:vAlign w:val="bottom"/>
            <w:hideMark/>
          </w:tcPr>
          <w:p w14:paraId="08B4D428"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SPF - COMPLEJO PENITENCIARIO FEDERAL II -MARCOS PAZ-</w:t>
            </w:r>
          </w:p>
        </w:tc>
        <w:tc>
          <w:tcPr>
            <w:tcW w:w="1574" w:type="dxa"/>
            <w:tcBorders>
              <w:top w:val="nil"/>
              <w:left w:val="nil"/>
              <w:bottom w:val="nil"/>
              <w:right w:val="nil"/>
            </w:tcBorders>
            <w:shd w:val="clear" w:color="000000" w:fill="FFFFFF"/>
            <w:noWrap/>
            <w:vAlign w:val="bottom"/>
            <w:hideMark/>
          </w:tcPr>
          <w:p w14:paraId="1C3BBDB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64</w:t>
            </w:r>
          </w:p>
        </w:tc>
        <w:tc>
          <w:tcPr>
            <w:tcW w:w="738" w:type="dxa"/>
            <w:tcBorders>
              <w:top w:val="nil"/>
              <w:left w:val="nil"/>
              <w:bottom w:val="nil"/>
              <w:right w:val="nil"/>
            </w:tcBorders>
            <w:shd w:val="clear" w:color="000000" w:fill="FFFFFF"/>
            <w:noWrap/>
            <w:vAlign w:val="bottom"/>
            <w:hideMark/>
          </w:tcPr>
          <w:p w14:paraId="3AEA4F1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270</w:t>
            </w:r>
          </w:p>
        </w:tc>
      </w:tr>
      <w:tr w:rsidR="0010420A" w:rsidRPr="0010420A" w14:paraId="1DF27E18" w14:textId="77777777" w:rsidTr="007B57BE">
        <w:trPr>
          <w:trHeight w:val="300"/>
        </w:trPr>
        <w:tc>
          <w:tcPr>
            <w:tcW w:w="6129" w:type="dxa"/>
            <w:tcBorders>
              <w:top w:val="nil"/>
              <w:left w:val="nil"/>
              <w:bottom w:val="nil"/>
              <w:right w:val="nil"/>
            </w:tcBorders>
            <w:shd w:val="clear" w:color="000000" w:fill="FFFFFF"/>
            <w:noWrap/>
            <w:vAlign w:val="bottom"/>
            <w:hideMark/>
          </w:tcPr>
          <w:p w14:paraId="78E39E85"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SPF - COMPLEJO PENITENCIARIO FEDERAL IV -EZEIZA- (Ex U3 y U27)</w:t>
            </w:r>
          </w:p>
        </w:tc>
        <w:tc>
          <w:tcPr>
            <w:tcW w:w="1574" w:type="dxa"/>
            <w:tcBorders>
              <w:top w:val="nil"/>
              <w:left w:val="nil"/>
              <w:bottom w:val="nil"/>
              <w:right w:val="nil"/>
            </w:tcBorders>
            <w:shd w:val="clear" w:color="000000" w:fill="FFFFFF"/>
            <w:noWrap/>
            <w:vAlign w:val="bottom"/>
            <w:hideMark/>
          </w:tcPr>
          <w:p w14:paraId="4F455B5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65</w:t>
            </w:r>
          </w:p>
        </w:tc>
        <w:tc>
          <w:tcPr>
            <w:tcW w:w="738" w:type="dxa"/>
            <w:tcBorders>
              <w:top w:val="nil"/>
              <w:left w:val="nil"/>
              <w:bottom w:val="nil"/>
              <w:right w:val="nil"/>
            </w:tcBorders>
            <w:shd w:val="clear" w:color="000000" w:fill="FFFFFF"/>
            <w:noWrap/>
            <w:vAlign w:val="bottom"/>
            <w:hideMark/>
          </w:tcPr>
          <w:p w14:paraId="32CDD85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130</w:t>
            </w:r>
          </w:p>
        </w:tc>
      </w:tr>
      <w:tr w:rsidR="0010420A" w:rsidRPr="0010420A" w14:paraId="748A2D19" w14:textId="77777777" w:rsidTr="007B57BE">
        <w:trPr>
          <w:trHeight w:val="300"/>
        </w:trPr>
        <w:tc>
          <w:tcPr>
            <w:tcW w:w="6129" w:type="dxa"/>
            <w:tcBorders>
              <w:top w:val="nil"/>
              <w:left w:val="nil"/>
              <w:bottom w:val="nil"/>
              <w:right w:val="nil"/>
            </w:tcBorders>
            <w:shd w:val="clear" w:color="000000" w:fill="FFFFFF"/>
            <w:noWrap/>
            <w:vAlign w:val="bottom"/>
            <w:hideMark/>
          </w:tcPr>
          <w:p w14:paraId="7ADC206D"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SPF - COMPLEJO FED. DE JÓVENES ADULTOS - UR.1 (ex U24-U26-CRD)</w:t>
            </w:r>
          </w:p>
        </w:tc>
        <w:tc>
          <w:tcPr>
            <w:tcW w:w="1574" w:type="dxa"/>
            <w:tcBorders>
              <w:top w:val="nil"/>
              <w:left w:val="nil"/>
              <w:bottom w:val="nil"/>
              <w:right w:val="nil"/>
            </w:tcBorders>
            <w:shd w:val="clear" w:color="000000" w:fill="FFFFFF"/>
            <w:noWrap/>
            <w:vAlign w:val="bottom"/>
            <w:hideMark/>
          </w:tcPr>
          <w:p w14:paraId="69D5014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537</w:t>
            </w:r>
          </w:p>
        </w:tc>
        <w:tc>
          <w:tcPr>
            <w:tcW w:w="738" w:type="dxa"/>
            <w:tcBorders>
              <w:top w:val="nil"/>
              <w:left w:val="nil"/>
              <w:bottom w:val="nil"/>
              <w:right w:val="nil"/>
            </w:tcBorders>
            <w:shd w:val="clear" w:color="000000" w:fill="FFFFFF"/>
            <w:noWrap/>
            <w:vAlign w:val="bottom"/>
            <w:hideMark/>
          </w:tcPr>
          <w:p w14:paraId="2B9E575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w:t>
            </w:r>
          </w:p>
        </w:tc>
      </w:tr>
      <w:tr w:rsidR="0010420A" w:rsidRPr="0010420A" w14:paraId="1686BAA9" w14:textId="77777777" w:rsidTr="007B57BE">
        <w:trPr>
          <w:trHeight w:val="300"/>
        </w:trPr>
        <w:tc>
          <w:tcPr>
            <w:tcW w:w="6129" w:type="dxa"/>
            <w:tcBorders>
              <w:top w:val="nil"/>
              <w:left w:val="nil"/>
              <w:bottom w:val="nil"/>
              <w:right w:val="nil"/>
            </w:tcBorders>
            <w:shd w:val="clear" w:color="000000" w:fill="FFFFFF"/>
            <w:noWrap/>
            <w:vAlign w:val="bottom"/>
            <w:hideMark/>
          </w:tcPr>
          <w:p w14:paraId="73F11FA0"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SPF - COMPLEJO FEDERAL PARA JÓVENES ADULTOS (ex U24,U26,CRD)</w:t>
            </w:r>
          </w:p>
        </w:tc>
        <w:tc>
          <w:tcPr>
            <w:tcW w:w="1574" w:type="dxa"/>
            <w:tcBorders>
              <w:top w:val="nil"/>
              <w:left w:val="nil"/>
              <w:bottom w:val="nil"/>
              <w:right w:val="nil"/>
            </w:tcBorders>
            <w:shd w:val="clear" w:color="000000" w:fill="FFFFFF"/>
            <w:noWrap/>
            <w:vAlign w:val="bottom"/>
            <w:hideMark/>
          </w:tcPr>
          <w:p w14:paraId="04572D9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537</w:t>
            </w:r>
          </w:p>
        </w:tc>
        <w:tc>
          <w:tcPr>
            <w:tcW w:w="738" w:type="dxa"/>
            <w:tcBorders>
              <w:top w:val="nil"/>
              <w:left w:val="nil"/>
              <w:bottom w:val="nil"/>
              <w:right w:val="nil"/>
            </w:tcBorders>
            <w:shd w:val="clear" w:color="000000" w:fill="FFFFFF"/>
            <w:noWrap/>
            <w:vAlign w:val="bottom"/>
            <w:hideMark/>
          </w:tcPr>
          <w:p w14:paraId="1F7CEC6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w:t>
            </w:r>
          </w:p>
        </w:tc>
      </w:tr>
      <w:tr w:rsidR="0010420A" w:rsidRPr="0010420A" w14:paraId="1830E7EC" w14:textId="77777777" w:rsidTr="007B57BE">
        <w:trPr>
          <w:trHeight w:val="300"/>
        </w:trPr>
        <w:tc>
          <w:tcPr>
            <w:tcW w:w="6129" w:type="dxa"/>
            <w:tcBorders>
              <w:top w:val="nil"/>
              <w:left w:val="nil"/>
              <w:bottom w:val="nil"/>
              <w:right w:val="nil"/>
            </w:tcBorders>
            <w:shd w:val="clear" w:color="000000" w:fill="FFFFFF"/>
            <w:noWrap/>
            <w:vAlign w:val="bottom"/>
            <w:hideMark/>
          </w:tcPr>
          <w:p w14:paraId="49B3AD8D"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SPF - COMPLEJO FEDERAL DE JÓVENES ADULTOS - UR.2 (Módulo V)</w:t>
            </w:r>
          </w:p>
        </w:tc>
        <w:tc>
          <w:tcPr>
            <w:tcW w:w="1574" w:type="dxa"/>
            <w:tcBorders>
              <w:top w:val="nil"/>
              <w:left w:val="nil"/>
              <w:bottom w:val="nil"/>
              <w:right w:val="nil"/>
            </w:tcBorders>
            <w:shd w:val="clear" w:color="000000" w:fill="FFFFFF"/>
            <w:noWrap/>
            <w:vAlign w:val="bottom"/>
            <w:hideMark/>
          </w:tcPr>
          <w:p w14:paraId="0D15D0F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350</w:t>
            </w:r>
          </w:p>
        </w:tc>
        <w:tc>
          <w:tcPr>
            <w:tcW w:w="738" w:type="dxa"/>
            <w:tcBorders>
              <w:top w:val="nil"/>
              <w:left w:val="nil"/>
              <w:bottom w:val="nil"/>
              <w:right w:val="nil"/>
            </w:tcBorders>
            <w:shd w:val="clear" w:color="000000" w:fill="FFFFFF"/>
            <w:noWrap/>
            <w:vAlign w:val="bottom"/>
            <w:hideMark/>
          </w:tcPr>
          <w:p w14:paraId="18FF60C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11</w:t>
            </w:r>
          </w:p>
        </w:tc>
      </w:tr>
      <w:tr w:rsidR="0010420A" w:rsidRPr="0010420A" w14:paraId="653EF779" w14:textId="77777777" w:rsidTr="007B57BE">
        <w:trPr>
          <w:trHeight w:val="300"/>
        </w:trPr>
        <w:tc>
          <w:tcPr>
            <w:tcW w:w="6129" w:type="dxa"/>
            <w:tcBorders>
              <w:top w:val="nil"/>
              <w:left w:val="nil"/>
              <w:bottom w:val="nil"/>
              <w:right w:val="nil"/>
            </w:tcBorders>
            <w:shd w:val="clear" w:color="000000" w:fill="FFFFFF"/>
            <w:noWrap/>
            <w:vAlign w:val="bottom"/>
            <w:hideMark/>
          </w:tcPr>
          <w:p w14:paraId="273E079A" w14:textId="77777777" w:rsidR="0010420A" w:rsidRPr="0010420A" w:rsidRDefault="0010420A" w:rsidP="0010420A">
            <w:pPr>
              <w:spacing w:after="0" w:line="240" w:lineRule="auto"/>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SPF - COMPLEJO FEDERAL DE JOVENES ADULTOS - U.24</w:t>
            </w:r>
          </w:p>
        </w:tc>
        <w:tc>
          <w:tcPr>
            <w:tcW w:w="1574" w:type="dxa"/>
            <w:tcBorders>
              <w:top w:val="nil"/>
              <w:left w:val="nil"/>
              <w:bottom w:val="nil"/>
              <w:right w:val="nil"/>
            </w:tcBorders>
            <w:shd w:val="clear" w:color="000000" w:fill="FFFFFF"/>
            <w:noWrap/>
            <w:vAlign w:val="bottom"/>
            <w:hideMark/>
          </w:tcPr>
          <w:p w14:paraId="11B661A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67</w:t>
            </w:r>
          </w:p>
        </w:tc>
        <w:tc>
          <w:tcPr>
            <w:tcW w:w="738" w:type="dxa"/>
            <w:tcBorders>
              <w:top w:val="nil"/>
              <w:left w:val="nil"/>
              <w:bottom w:val="nil"/>
              <w:right w:val="nil"/>
            </w:tcBorders>
            <w:shd w:val="clear" w:color="000000" w:fill="FFFFFF"/>
            <w:noWrap/>
            <w:vAlign w:val="bottom"/>
            <w:hideMark/>
          </w:tcPr>
          <w:p w14:paraId="1CCC50A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w:t>
            </w:r>
          </w:p>
        </w:tc>
      </w:tr>
    </w:tbl>
    <w:p w14:paraId="3BA8D0DF" w14:textId="77777777" w:rsidR="0010420A" w:rsidRPr="0010420A" w:rsidRDefault="0010420A" w:rsidP="0010420A">
      <w:pPr>
        <w:shd w:val="clear" w:color="auto" w:fill="FFFFFF"/>
        <w:spacing w:after="150" w:line="240" w:lineRule="auto"/>
        <w:rPr>
          <w:rFonts w:ascii="Helvetica" w:eastAsia="Times New Roman" w:hAnsi="Helvetica" w:cs="Times New Roman"/>
          <w:color w:val="333333"/>
          <w:sz w:val="21"/>
          <w:szCs w:val="21"/>
          <w:lang w:val="es-ES" w:eastAsia="es-ES"/>
        </w:rPr>
      </w:pPr>
    </w:p>
    <w:p w14:paraId="5661D4C6" w14:textId="77777777" w:rsidR="0010420A" w:rsidRPr="0010420A" w:rsidRDefault="0010420A" w:rsidP="0010420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Por último, dejamos solo los establecimientos que estén ubicados en la PBA con la variable </w:t>
      </w:r>
      <w:r w:rsidRPr="0010420A">
        <w:rPr>
          <w:rFonts w:ascii="Times New Roman" w:eastAsia="Times New Roman" w:hAnsi="Times New Roman" w:cs="Times New Roman"/>
          <w:b/>
          <w:bCs/>
          <w:color w:val="333333"/>
          <w:sz w:val="24"/>
          <w:szCs w:val="24"/>
          <w:lang w:val="es-ES" w:eastAsia="es-ES"/>
        </w:rPr>
        <w:t>provincia_sneep_id (int)</w:t>
      </w:r>
      <w:r w:rsidRPr="0010420A">
        <w:rPr>
          <w:rFonts w:ascii="Times New Roman" w:eastAsia="Times New Roman" w:hAnsi="Times New Roman" w:cs="Times New Roman"/>
          <w:color w:val="333333"/>
          <w:sz w:val="24"/>
          <w:szCs w:val="24"/>
          <w:lang w:val="es-ES" w:eastAsia="es-ES"/>
        </w:rPr>
        <w:t>: código de provincia SNEEP donde se encuentra el establecimiento penitenciario censado.</w:t>
      </w:r>
    </w:p>
    <w:p w14:paraId="022CA100" w14:textId="77777777" w:rsidR="0010420A" w:rsidRPr="0010420A" w:rsidRDefault="0010420A" w:rsidP="0010420A">
      <w:pPr>
        <w:shd w:val="clear" w:color="auto" w:fill="FFFFFF"/>
        <w:spacing w:after="200" w:line="240" w:lineRule="auto"/>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lastRenderedPageBreak/>
        <w:t>El dataset principal que usaremos queda conformado de la siguiente manera:</w:t>
      </w:r>
    </w:p>
    <w:p w14:paraId="05293427"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ley23737 &lt;- sneep_unificado %&gt;% filter(jurisdiccion_id==</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szCs w:val="20"/>
          <w:lang w:val="es-ES" w:eastAsia="es-ES"/>
        </w:rPr>
        <w:t xml:space="preserve"> &amp; provincia_sneep_id==</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szCs w:val="20"/>
          <w:lang w:val="es-ES" w:eastAsia="es-ES"/>
        </w:rPr>
        <w:t xml:space="preserve"> &amp; anio_censo&gt;=</w:t>
      </w:r>
      <w:r w:rsidRPr="0010420A">
        <w:rPr>
          <w:rFonts w:ascii="Courier New" w:eastAsia="Times New Roman" w:hAnsi="Courier New" w:cs="Courier New"/>
          <w:color w:val="0000CD"/>
          <w:sz w:val="20"/>
          <w:szCs w:val="20"/>
          <w:lang w:val="es-ES" w:eastAsia="es-ES"/>
        </w:rPr>
        <w:t>2005</w:t>
      </w:r>
      <w:r w:rsidRPr="0010420A">
        <w:rPr>
          <w:rFonts w:ascii="Courier New" w:eastAsia="Times New Roman" w:hAnsi="Courier New" w:cs="Courier New"/>
          <w:color w:val="333333"/>
          <w:sz w:val="20"/>
          <w:szCs w:val="20"/>
          <w:lang w:val="es-ES" w:eastAsia="es-ES"/>
        </w:rPr>
        <w:t xml:space="preserve"> &amp; </w:t>
      </w:r>
    </w:p>
    <w:p w14:paraId="18C263A9"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(delito1_descripcion==</w:t>
      </w:r>
      <w:r w:rsidRPr="0010420A">
        <w:rPr>
          <w:rFonts w:ascii="Courier New" w:eastAsia="Times New Roman" w:hAnsi="Courier New" w:cs="Courier New"/>
          <w:color w:val="036A07"/>
          <w:sz w:val="20"/>
          <w:szCs w:val="20"/>
          <w:lang w:val="es-ES" w:eastAsia="es-ES"/>
        </w:rPr>
        <w:t>'Infracción ley n° 23.737 (estupefacientes)'</w:t>
      </w:r>
      <w:r w:rsidRPr="0010420A">
        <w:rPr>
          <w:rFonts w:ascii="Courier New" w:eastAsia="Times New Roman" w:hAnsi="Courier New" w:cs="Courier New"/>
          <w:color w:val="333333"/>
          <w:sz w:val="20"/>
          <w:szCs w:val="20"/>
          <w:lang w:val="es-ES" w:eastAsia="es-ES"/>
        </w:rPr>
        <w:t xml:space="preserve"> | delito2_descripcion==</w:t>
      </w:r>
      <w:r w:rsidRPr="0010420A">
        <w:rPr>
          <w:rFonts w:ascii="Courier New" w:eastAsia="Times New Roman" w:hAnsi="Courier New" w:cs="Courier New"/>
          <w:color w:val="036A07"/>
          <w:sz w:val="20"/>
          <w:szCs w:val="20"/>
          <w:lang w:val="es-ES" w:eastAsia="es-ES"/>
        </w:rPr>
        <w:t>'Infracción ley n° 23.737 (estupefacientes)'</w:t>
      </w:r>
      <w:r w:rsidRPr="0010420A">
        <w:rPr>
          <w:rFonts w:ascii="Courier New" w:eastAsia="Times New Roman" w:hAnsi="Courier New" w:cs="Courier New"/>
          <w:color w:val="333333"/>
          <w:sz w:val="20"/>
          <w:szCs w:val="20"/>
          <w:lang w:val="es-ES" w:eastAsia="es-ES"/>
        </w:rPr>
        <w:t xml:space="preserve"> | </w:t>
      </w:r>
    </w:p>
    <w:p w14:paraId="74760A4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delito3_descripcion==</w:t>
      </w:r>
      <w:r w:rsidRPr="0010420A">
        <w:rPr>
          <w:rFonts w:ascii="Courier New" w:eastAsia="Times New Roman" w:hAnsi="Courier New" w:cs="Courier New"/>
          <w:color w:val="036A07"/>
          <w:sz w:val="20"/>
          <w:szCs w:val="20"/>
          <w:lang w:val="es-ES" w:eastAsia="es-ES"/>
        </w:rPr>
        <w:t>'Infracción ley n° 23.737 (estupefacientes)'</w:t>
      </w:r>
      <w:r w:rsidRPr="0010420A">
        <w:rPr>
          <w:rFonts w:ascii="Courier New" w:eastAsia="Times New Roman" w:hAnsi="Courier New" w:cs="Courier New"/>
          <w:color w:val="333333"/>
          <w:sz w:val="20"/>
          <w:szCs w:val="20"/>
          <w:lang w:val="es-ES" w:eastAsia="es-ES"/>
        </w:rPr>
        <w:t xml:space="preserve"> | delito4_descripcion==</w:t>
      </w:r>
      <w:r w:rsidRPr="0010420A">
        <w:rPr>
          <w:rFonts w:ascii="Courier New" w:eastAsia="Times New Roman" w:hAnsi="Courier New" w:cs="Courier New"/>
          <w:color w:val="036A07"/>
          <w:sz w:val="20"/>
          <w:szCs w:val="20"/>
          <w:lang w:val="es-ES" w:eastAsia="es-ES"/>
        </w:rPr>
        <w:t>'Infracción ley n° 23.737 (estupefacientes)'</w:t>
      </w:r>
      <w:r w:rsidRPr="0010420A">
        <w:rPr>
          <w:rFonts w:ascii="Courier New" w:eastAsia="Times New Roman" w:hAnsi="Courier New" w:cs="Courier New"/>
          <w:color w:val="333333"/>
          <w:sz w:val="20"/>
          <w:szCs w:val="20"/>
          <w:lang w:val="es-ES" w:eastAsia="es-ES"/>
        </w:rPr>
        <w:t xml:space="preserve"> |</w:t>
      </w:r>
    </w:p>
    <w:p w14:paraId="6F75F43D"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delito5_descripcion==</w:t>
      </w:r>
      <w:r w:rsidRPr="0010420A">
        <w:rPr>
          <w:rFonts w:ascii="Courier New" w:eastAsia="Times New Roman" w:hAnsi="Courier New" w:cs="Courier New"/>
          <w:color w:val="036A07"/>
          <w:sz w:val="20"/>
          <w:szCs w:val="20"/>
          <w:lang w:val="es-ES" w:eastAsia="es-ES"/>
        </w:rPr>
        <w:t>'Infracción ley n° 23.737 (estupefacientes)'</w:t>
      </w:r>
      <w:r w:rsidRPr="0010420A">
        <w:rPr>
          <w:rFonts w:ascii="Courier New" w:eastAsia="Times New Roman" w:hAnsi="Courier New" w:cs="Courier New"/>
          <w:color w:val="333333"/>
          <w:sz w:val="20"/>
          <w:szCs w:val="20"/>
          <w:lang w:val="es-ES" w:eastAsia="es-ES"/>
        </w:rPr>
        <w:t>) &amp;</w:t>
      </w:r>
    </w:p>
    <w:p w14:paraId="1B27BCAD"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!establecimiento_id %</w:t>
      </w:r>
      <w:r w:rsidRPr="0010420A">
        <w:rPr>
          <w:rFonts w:ascii="Courier New" w:eastAsia="Times New Roman" w:hAnsi="Courier New" w:cs="Courier New"/>
          <w:color w:val="0000FF"/>
          <w:sz w:val="20"/>
          <w:szCs w:val="20"/>
          <w:lang w:val="es-ES" w:eastAsia="es-ES"/>
        </w:rPr>
        <w:t>in</w:t>
      </w:r>
      <w:r w:rsidRPr="0010420A">
        <w:rPr>
          <w:rFonts w:ascii="Courier New" w:eastAsia="Times New Roman" w:hAnsi="Courier New" w:cs="Courier New"/>
          <w:color w:val="333333"/>
          <w:sz w:val="20"/>
          <w:szCs w:val="20"/>
          <w:lang w:val="es-ES" w:eastAsia="es-ES"/>
        </w:rPr>
        <w:t>% c(</w:t>
      </w:r>
      <w:r w:rsidRPr="0010420A">
        <w:rPr>
          <w:rFonts w:ascii="Courier New" w:eastAsia="Times New Roman" w:hAnsi="Courier New" w:cs="Courier New"/>
          <w:color w:val="0000CD"/>
          <w:sz w:val="20"/>
          <w:szCs w:val="20"/>
          <w:lang w:val="es-ES" w:eastAsia="es-ES"/>
        </w:rPr>
        <w:t>63</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64</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65</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67</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68</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70</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87</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89</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350</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358</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505</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537</w:t>
      </w:r>
      <w:r w:rsidRPr="0010420A">
        <w:rPr>
          <w:rFonts w:ascii="Courier New" w:eastAsia="Times New Roman" w:hAnsi="Courier New" w:cs="Courier New"/>
          <w:color w:val="333333"/>
          <w:sz w:val="20"/>
          <w:szCs w:val="20"/>
          <w:lang w:val="es-ES" w:eastAsia="es-ES"/>
        </w:rPr>
        <w:t xml:space="preserve">) &amp; </w:t>
      </w:r>
      <w:r w:rsidRPr="0010420A">
        <w:rPr>
          <w:rFonts w:ascii="Courier New" w:eastAsia="Times New Roman" w:hAnsi="Courier New" w:cs="Courier New"/>
          <w:color w:val="4C886B"/>
          <w:sz w:val="20"/>
          <w:szCs w:val="20"/>
          <w:lang w:val="es-ES" w:eastAsia="es-ES"/>
        </w:rPr>
        <w:t># != 'FEDERAL'</w:t>
      </w:r>
    </w:p>
    <w:p w14:paraId="5E7DFDB5"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!establecimiento_id %</w:t>
      </w:r>
      <w:r w:rsidRPr="0010420A">
        <w:rPr>
          <w:rFonts w:ascii="Courier New" w:eastAsia="Times New Roman" w:hAnsi="Courier New" w:cs="Courier New"/>
          <w:color w:val="0000FF"/>
          <w:sz w:val="20"/>
          <w:szCs w:val="20"/>
          <w:lang w:val="es-ES" w:eastAsia="es-ES"/>
        </w:rPr>
        <w:t>in</w:t>
      </w:r>
      <w:r w:rsidRPr="0010420A">
        <w:rPr>
          <w:rFonts w:ascii="Courier New" w:eastAsia="Times New Roman" w:hAnsi="Courier New" w:cs="Courier New"/>
          <w:color w:val="333333"/>
          <w:sz w:val="20"/>
          <w:szCs w:val="20"/>
          <w:lang w:val="es-ES" w:eastAsia="es-ES"/>
        </w:rPr>
        <w:t>% c(</w:t>
      </w:r>
      <w:r w:rsidRPr="0010420A">
        <w:rPr>
          <w:rFonts w:ascii="Courier New" w:eastAsia="Times New Roman" w:hAnsi="Courier New" w:cs="Courier New"/>
          <w:color w:val="0000CD"/>
          <w:sz w:val="20"/>
          <w:szCs w:val="20"/>
          <w:lang w:val="es-ES" w:eastAsia="es-ES"/>
        </w:rPr>
        <w:t>66</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71</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72</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73</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74</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75</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76</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78</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84</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85</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86</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88</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90</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91</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000CD"/>
          <w:sz w:val="20"/>
          <w:szCs w:val="20"/>
          <w:lang w:val="es-ES" w:eastAsia="es-ES"/>
        </w:rPr>
        <w:t>92</w:t>
      </w:r>
      <w:r w:rsidRPr="0010420A">
        <w:rPr>
          <w:rFonts w:ascii="Courier New" w:eastAsia="Times New Roman" w:hAnsi="Courier New" w:cs="Courier New"/>
          <w:color w:val="333333"/>
          <w:sz w:val="20"/>
          <w:szCs w:val="20"/>
          <w:lang w:val="es-ES" w:eastAsia="es-ES"/>
        </w:rPr>
        <w:t xml:space="preserve">)) </w:t>
      </w:r>
      <w:r w:rsidRPr="0010420A">
        <w:rPr>
          <w:rFonts w:ascii="Courier New" w:eastAsia="Times New Roman" w:hAnsi="Courier New" w:cs="Courier New"/>
          <w:color w:val="4C886B"/>
          <w:sz w:val="20"/>
          <w:szCs w:val="20"/>
          <w:lang w:val="es-ES" w:eastAsia="es-ES"/>
        </w:rPr>
        <w:t># != 'SPF'</w:t>
      </w:r>
    </w:p>
    <w:p w14:paraId="227ADFD3"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p>
    <w:p w14:paraId="5EE957AD"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head(ley23737, </w:t>
      </w:r>
      <w:r w:rsidRPr="0010420A">
        <w:rPr>
          <w:rFonts w:ascii="Courier New" w:eastAsia="Times New Roman" w:hAnsi="Courier New" w:cs="Courier New"/>
          <w:color w:val="0000CD"/>
          <w:sz w:val="20"/>
          <w:szCs w:val="20"/>
          <w:lang w:val="es-ES" w:eastAsia="es-ES"/>
        </w:rPr>
        <w:t>10</w:t>
      </w:r>
      <w:r w:rsidRPr="0010420A">
        <w:rPr>
          <w:rFonts w:ascii="Courier New" w:eastAsia="Times New Roman" w:hAnsi="Courier New" w:cs="Courier New"/>
          <w:color w:val="333333"/>
          <w:sz w:val="20"/>
          <w:szCs w:val="20"/>
          <w:lang w:val="es-ES" w:eastAsia="es-ES"/>
        </w:rPr>
        <w:t>)</w:t>
      </w:r>
    </w:p>
    <w:p w14:paraId="38D56044" w14:textId="77777777" w:rsidR="0010420A" w:rsidRPr="0010420A" w:rsidRDefault="0010420A" w:rsidP="0010420A">
      <w:pPr>
        <w:shd w:val="clear" w:color="auto" w:fill="FFFFFF"/>
        <w:spacing w:after="150" w:line="240" w:lineRule="auto"/>
        <w:rPr>
          <w:rFonts w:ascii="Helvetica" w:eastAsia="Times New Roman" w:hAnsi="Helvetica" w:cs="Times New Roman"/>
          <w:color w:val="333333"/>
          <w:sz w:val="21"/>
          <w:szCs w:val="21"/>
          <w:lang w:val="es-ES" w:eastAsia="es-ES"/>
        </w:rPr>
      </w:pPr>
      <w:r w:rsidRPr="0010420A">
        <w:rPr>
          <w:rFonts w:ascii="Calibri" w:eastAsia="Calibri" w:hAnsi="Calibri" w:cs="Times New Roman"/>
          <w:noProof/>
          <w:szCs w:val="21"/>
          <w:lang w:val="es-ES"/>
        </w:rPr>
        <w:drawing>
          <wp:inline distT="0" distB="0" distL="0" distR="0" wp14:anchorId="07DD4B6E" wp14:editId="4FA363A5">
            <wp:extent cx="6353175" cy="2088106"/>
            <wp:effectExtent l="19050" t="0" r="9525" b="0"/>
            <wp:docPr id="559" name="Imagen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17"/>
                    <a:srcRect/>
                    <a:stretch>
                      <a:fillRect/>
                    </a:stretch>
                  </pic:blipFill>
                  <pic:spPr bwMode="auto">
                    <a:xfrm>
                      <a:off x="0" y="0"/>
                      <a:ext cx="6367075" cy="2092674"/>
                    </a:xfrm>
                    <a:prstGeom prst="rect">
                      <a:avLst/>
                    </a:prstGeom>
                    <a:noFill/>
                    <a:ln w="9525">
                      <a:noFill/>
                      <a:miter lim="800000"/>
                      <a:headEnd/>
                      <a:tailEnd/>
                    </a:ln>
                  </pic:spPr>
                </pic:pic>
              </a:graphicData>
            </a:graphic>
          </wp:inline>
        </w:drawing>
      </w:r>
    </w:p>
    <w:p w14:paraId="6CDAD110" w14:textId="77777777" w:rsidR="0010420A" w:rsidRPr="0010420A" w:rsidRDefault="0010420A" w:rsidP="0010420A">
      <w:pPr>
        <w:keepNext/>
        <w:keepLines/>
        <w:numPr>
          <w:ilvl w:val="0"/>
          <w:numId w:val="11"/>
        </w:numPr>
        <w:shd w:val="clear" w:color="auto" w:fill="FFFFFF"/>
        <w:spacing w:before="300" w:after="150" w:line="276" w:lineRule="auto"/>
        <w:jc w:val="both"/>
        <w:outlineLvl w:val="2"/>
        <w:rPr>
          <w:rFonts w:ascii="Times New Roman" w:eastAsia="Times New Roman" w:hAnsi="Times New Roman" w:cs="Times New Roman"/>
          <w:color w:val="333333"/>
          <w:sz w:val="24"/>
          <w:szCs w:val="24"/>
          <w:u w:val="single"/>
          <w:lang w:val="es-ES"/>
        </w:rPr>
      </w:pPr>
      <w:r w:rsidRPr="0010420A">
        <w:rPr>
          <w:rFonts w:ascii="Times New Roman" w:eastAsia="Times New Roman" w:hAnsi="Times New Roman" w:cs="Times New Roman"/>
          <w:color w:val="333333"/>
          <w:sz w:val="24"/>
          <w:szCs w:val="24"/>
          <w:u w:val="single"/>
          <w:lang w:val="es-ES"/>
        </w:rPr>
        <w:t>Análisis de datos</w:t>
      </w:r>
    </w:p>
    <w:p w14:paraId="21935424"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Para tener una idea general, contamos la cantidad de presos/as por año que hubo por infracciones a la ley 23737.</w:t>
      </w:r>
    </w:p>
    <w:p w14:paraId="2C0FB056"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cuantos_por_anio &lt;- ley23737 %&gt;% group_by(anio_censo) %&gt;% summarise(presos_ley23737= n())</w:t>
      </w:r>
    </w:p>
    <w:p w14:paraId="70ECA31D"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p>
    <w:p w14:paraId="413A8180"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print(cuantos_por_anio)</w:t>
      </w:r>
    </w:p>
    <w:tbl>
      <w:tblPr>
        <w:tblW w:w="1518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712"/>
        <w:gridCol w:w="3918"/>
        <w:gridCol w:w="2850"/>
        <w:gridCol w:w="2850"/>
        <w:gridCol w:w="2850"/>
      </w:tblGrid>
      <w:tr w:rsidR="0010420A" w:rsidRPr="0010420A" w14:paraId="5FB139E9" w14:textId="77777777" w:rsidTr="007B57BE">
        <w:trPr>
          <w:gridAfter w:val="4"/>
          <w:wAfter w:w="9030" w:type="dxa"/>
          <w:tblCellSpacing w:w="0" w:type="dxa"/>
        </w:trPr>
        <w:tc>
          <w:tcPr>
            <w:tcW w:w="0" w:type="auto"/>
            <w:shd w:val="clear" w:color="auto" w:fill="FFFFFF"/>
            <w:vAlign w:val="center"/>
            <w:hideMark/>
          </w:tcPr>
          <w:p w14:paraId="7C86EFFA"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331063BE" w14:textId="77777777" w:rsidTr="007B57BE">
        <w:trP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2D0795A8" w14:textId="77777777" w:rsidR="0010420A" w:rsidRPr="0010420A" w:rsidRDefault="0010420A" w:rsidP="0010420A">
            <w:pPr>
              <w:spacing w:after="0" w:line="240" w:lineRule="auto"/>
              <w:jc w:val="right"/>
              <w:rPr>
                <w:rFonts w:ascii="Lucida Sans" w:eastAsia="Times New Roman" w:hAnsi="Lucida Sans" w:cs="Times New Roman"/>
                <w:b/>
                <w:bCs/>
                <w:color w:val="000000"/>
                <w:sz w:val="18"/>
                <w:szCs w:val="18"/>
                <w:lang w:val="es-ES" w:eastAsia="es-ES"/>
              </w:rPr>
            </w:pPr>
            <w:r w:rsidRPr="0010420A">
              <w:rPr>
                <w:rFonts w:ascii="Lucida Sans" w:eastAsia="Times New Roman" w:hAnsi="Lucida Sans" w:cs="Times New Roman"/>
                <w:b/>
                <w:bCs/>
                <w:color w:val="000000"/>
                <w:sz w:val="18"/>
                <w:szCs w:val="18"/>
                <w:lang w:val="es-ES" w:eastAsia="es-ES"/>
              </w:rPr>
              <w:t>anio_censo</w:t>
            </w:r>
          </w:p>
          <w:p w14:paraId="17052B18" w14:textId="77777777" w:rsidR="0010420A" w:rsidRPr="0010420A" w:rsidRDefault="0010420A" w:rsidP="0010420A">
            <w:pPr>
              <w:spacing w:after="0" w:line="240" w:lineRule="auto"/>
              <w:jc w:val="right"/>
              <w:rPr>
                <w:rFonts w:ascii="Lucida Sans" w:eastAsia="Times New Roman" w:hAnsi="Lucida Sans" w:cs="Times New Roman"/>
                <w:color w:val="000000"/>
                <w:sz w:val="17"/>
                <w:szCs w:val="17"/>
                <w:lang w:val="es-ES" w:eastAsia="es-ES"/>
              </w:rPr>
            </w:pPr>
            <w:r w:rsidRPr="0010420A">
              <w:rPr>
                <w:rFonts w:ascii="Lucida Sans" w:eastAsia="Times New Roman" w:hAnsi="Lucida Sans" w:cs="Times New Roman"/>
                <w:color w:val="000000"/>
                <w:sz w:val="17"/>
                <w:szCs w:val="17"/>
                <w:lang w:val="es-ES" w:eastAsia="es-ES"/>
              </w:rPr>
              <w:t>&lt;dbl&gt;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3C530220" w14:textId="77777777" w:rsidR="0010420A" w:rsidRPr="0010420A" w:rsidRDefault="0010420A" w:rsidP="0010420A">
            <w:pPr>
              <w:spacing w:after="0" w:line="240" w:lineRule="auto"/>
              <w:jc w:val="right"/>
              <w:rPr>
                <w:rFonts w:ascii="Lucida Sans" w:eastAsia="Times New Roman" w:hAnsi="Lucida Sans" w:cs="Times New Roman"/>
                <w:b/>
                <w:bCs/>
                <w:color w:val="000000"/>
                <w:sz w:val="18"/>
                <w:szCs w:val="18"/>
                <w:lang w:val="es-ES" w:eastAsia="es-ES"/>
              </w:rPr>
            </w:pPr>
            <w:r w:rsidRPr="0010420A">
              <w:rPr>
                <w:rFonts w:ascii="Lucida Sans" w:eastAsia="Times New Roman" w:hAnsi="Lucida Sans" w:cs="Times New Roman"/>
                <w:b/>
                <w:bCs/>
                <w:color w:val="000000"/>
                <w:sz w:val="18"/>
                <w:szCs w:val="18"/>
                <w:lang w:val="es-ES" w:eastAsia="es-ES"/>
              </w:rPr>
              <w:t>presos_ley23737</w:t>
            </w:r>
          </w:p>
          <w:p w14:paraId="57854743" w14:textId="77777777" w:rsidR="0010420A" w:rsidRPr="0010420A" w:rsidRDefault="0010420A" w:rsidP="0010420A">
            <w:pPr>
              <w:spacing w:after="0" w:line="240" w:lineRule="auto"/>
              <w:jc w:val="right"/>
              <w:rPr>
                <w:rFonts w:ascii="Lucida Sans" w:eastAsia="Times New Roman" w:hAnsi="Lucida Sans" w:cs="Times New Roman"/>
                <w:color w:val="000000"/>
                <w:sz w:val="17"/>
                <w:szCs w:val="17"/>
                <w:lang w:val="es-ES" w:eastAsia="es-ES"/>
              </w:rPr>
            </w:pPr>
            <w:r w:rsidRPr="0010420A">
              <w:rPr>
                <w:rFonts w:ascii="Lucida Sans" w:eastAsia="Times New Roman" w:hAnsi="Lucida Sans" w:cs="Times New Roman"/>
                <w:color w:val="000000"/>
                <w:sz w:val="17"/>
                <w:szCs w:val="17"/>
                <w:lang w:val="es-ES" w:eastAsia="es-ES"/>
              </w:rPr>
              <w:t>&lt;int&gt;</w:t>
            </w:r>
          </w:p>
        </w:tc>
        <w:tc>
          <w:tcPr>
            <w:tcW w:w="2850" w:type="dxa"/>
            <w:tcBorders>
              <w:top w:val="nil"/>
              <w:left w:val="nil"/>
              <w:right w:val="nil"/>
            </w:tcBorders>
            <w:shd w:val="clear" w:color="auto" w:fill="FFFFFF"/>
            <w:noWrap/>
            <w:tcMar>
              <w:top w:w="0" w:type="dxa"/>
              <w:left w:w="90" w:type="dxa"/>
              <w:bottom w:w="45" w:type="dxa"/>
              <w:right w:w="90" w:type="dxa"/>
            </w:tcMar>
            <w:vAlign w:val="center"/>
            <w:hideMark/>
          </w:tcPr>
          <w:p w14:paraId="2F0BB3AD" w14:textId="77777777" w:rsidR="0010420A" w:rsidRPr="0010420A" w:rsidRDefault="0010420A" w:rsidP="0010420A">
            <w:pPr>
              <w:spacing w:after="0" w:line="240" w:lineRule="auto"/>
              <w:jc w:val="center"/>
              <w:rPr>
                <w:rFonts w:ascii="Lucida Sans" w:eastAsia="Times New Roman" w:hAnsi="Lucida Sans" w:cs="Times New Roman"/>
                <w:b/>
                <w:bCs/>
                <w:color w:val="000000"/>
                <w:sz w:val="18"/>
                <w:szCs w:val="18"/>
                <w:lang w:val="es-ES" w:eastAsia="es-ES"/>
              </w:rPr>
            </w:pPr>
          </w:p>
        </w:tc>
        <w:tc>
          <w:tcPr>
            <w:tcW w:w="2850" w:type="dxa"/>
            <w:tcBorders>
              <w:top w:val="nil"/>
              <w:left w:val="nil"/>
              <w:right w:val="nil"/>
            </w:tcBorders>
            <w:shd w:val="clear" w:color="auto" w:fill="FFFFFF"/>
            <w:noWrap/>
            <w:tcMar>
              <w:top w:w="0" w:type="dxa"/>
              <w:left w:w="90" w:type="dxa"/>
              <w:bottom w:w="45" w:type="dxa"/>
              <w:right w:w="90" w:type="dxa"/>
            </w:tcMar>
            <w:vAlign w:val="center"/>
            <w:hideMark/>
          </w:tcPr>
          <w:p w14:paraId="6EF8C19F" w14:textId="77777777" w:rsidR="0010420A" w:rsidRPr="0010420A" w:rsidRDefault="0010420A" w:rsidP="0010420A">
            <w:pPr>
              <w:spacing w:after="0" w:line="240" w:lineRule="auto"/>
              <w:jc w:val="center"/>
              <w:rPr>
                <w:rFonts w:ascii="Lucida Sans" w:eastAsia="Times New Roman" w:hAnsi="Lucida Sans" w:cs="Times New Roman"/>
                <w:b/>
                <w:bCs/>
                <w:color w:val="000000"/>
                <w:sz w:val="18"/>
                <w:szCs w:val="18"/>
                <w:lang w:val="es-ES" w:eastAsia="es-ES"/>
              </w:rPr>
            </w:pPr>
          </w:p>
        </w:tc>
        <w:tc>
          <w:tcPr>
            <w:tcW w:w="2850" w:type="dxa"/>
            <w:tcBorders>
              <w:top w:val="nil"/>
              <w:left w:val="nil"/>
              <w:right w:val="nil"/>
            </w:tcBorders>
            <w:shd w:val="clear" w:color="auto" w:fill="FFFFFF"/>
            <w:noWrap/>
            <w:tcMar>
              <w:top w:w="0" w:type="dxa"/>
              <w:left w:w="90" w:type="dxa"/>
              <w:bottom w:w="45" w:type="dxa"/>
              <w:right w:w="90" w:type="dxa"/>
            </w:tcMar>
            <w:vAlign w:val="center"/>
            <w:hideMark/>
          </w:tcPr>
          <w:p w14:paraId="5828DF6E" w14:textId="77777777" w:rsidR="0010420A" w:rsidRPr="0010420A" w:rsidRDefault="0010420A" w:rsidP="0010420A">
            <w:pPr>
              <w:spacing w:after="0" w:line="240" w:lineRule="auto"/>
              <w:jc w:val="center"/>
              <w:rPr>
                <w:rFonts w:ascii="Lucida Sans" w:eastAsia="Times New Roman" w:hAnsi="Lucida Sans" w:cs="Times New Roman"/>
                <w:b/>
                <w:bCs/>
                <w:color w:val="000000"/>
                <w:sz w:val="18"/>
                <w:szCs w:val="18"/>
                <w:lang w:val="es-ES" w:eastAsia="es-ES"/>
              </w:rPr>
            </w:pPr>
          </w:p>
        </w:tc>
      </w:tr>
      <w:tr w:rsidR="0010420A" w:rsidRPr="0010420A" w14:paraId="20E8DAD1"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16CF2F44"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2005</w:t>
            </w:r>
          </w:p>
        </w:tc>
        <w:tc>
          <w:tcPr>
            <w:tcW w:w="0" w:type="auto"/>
            <w:shd w:val="clear" w:color="auto" w:fill="FFFFFF"/>
            <w:noWrap/>
            <w:tcMar>
              <w:top w:w="30" w:type="dxa"/>
              <w:left w:w="90" w:type="dxa"/>
              <w:bottom w:w="30" w:type="dxa"/>
              <w:right w:w="90" w:type="dxa"/>
            </w:tcMar>
            <w:vAlign w:val="center"/>
            <w:hideMark/>
          </w:tcPr>
          <w:p w14:paraId="255502DF"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6</w:t>
            </w:r>
          </w:p>
        </w:tc>
        <w:tc>
          <w:tcPr>
            <w:tcW w:w="0" w:type="auto"/>
            <w:shd w:val="clear" w:color="auto" w:fill="FFFFFF"/>
            <w:noWrap/>
            <w:tcMar>
              <w:top w:w="30" w:type="dxa"/>
              <w:left w:w="90" w:type="dxa"/>
              <w:bottom w:w="30" w:type="dxa"/>
              <w:right w:w="90" w:type="dxa"/>
            </w:tcMar>
            <w:vAlign w:val="center"/>
            <w:hideMark/>
          </w:tcPr>
          <w:p w14:paraId="495BDD35"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64421CEF"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575CDF21"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5BB793CF"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201F57FF"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2006</w:t>
            </w:r>
          </w:p>
        </w:tc>
        <w:tc>
          <w:tcPr>
            <w:tcW w:w="0" w:type="auto"/>
            <w:shd w:val="clear" w:color="auto" w:fill="FFFFFF"/>
            <w:noWrap/>
            <w:tcMar>
              <w:top w:w="30" w:type="dxa"/>
              <w:left w:w="90" w:type="dxa"/>
              <w:bottom w:w="30" w:type="dxa"/>
              <w:right w:w="90" w:type="dxa"/>
            </w:tcMar>
            <w:vAlign w:val="center"/>
            <w:hideMark/>
          </w:tcPr>
          <w:p w14:paraId="6D7FA3D5"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334</w:t>
            </w:r>
          </w:p>
        </w:tc>
        <w:tc>
          <w:tcPr>
            <w:tcW w:w="0" w:type="auto"/>
            <w:shd w:val="clear" w:color="auto" w:fill="FFFFFF"/>
            <w:noWrap/>
            <w:tcMar>
              <w:top w:w="30" w:type="dxa"/>
              <w:left w:w="90" w:type="dxa"/>
              <w:bottom w:w="30" w:type="dxa"/>
              <w:right w:w="90" w:type="dxa"/>
            </w:tcMar>
            <w:vAlign w:val="center"/>
            <w:hideMark/>
          </w:tcPr>
          <w:p w14:paraId="54BD062F"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72A310D0"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74C8F04C"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1C4FBA78"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2CAE6450"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2007</w:t>
            </w:r>
          </w:p>
        </w:tc>
        <w:tc>
          <w:tcPr>
            <w:tcW w:w="0" w:type="auto"/>
            <w:shd w:val="clear" w:color="auto" w:fill="FFFFFF"/>
            <w:noWrap/>
            <w:tcMar>
              <w:top w:w="30" w:type="dxa"/>
              <w:left w:w="90" w:type="dxa"/>
              <w:bottom w:w="30" w:type="dxa"/>
              <w:right w:w="90" w:type="dxa"/>
            </w:tcMar>
            <w:vAlign w:val="center"/>
            <w:hideMark/>
          </w:tcPr>
          <w:p w14:paraId="394B0B0F"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1010</w:t>
            </w:r>
          </w:p>
        </w:tc>
        <w:tc>
          <w:tcPr>
            <w:tcW w:w="0" w:type="auto"/>
            <w:shd w:val="clear" w:color="auto" w:fill="FFFFFF"/>
            <w:noWrap/>
            <w:tcMar>
              <w:top w:w="30" w:type="dxa"/>
              <w:left w:w="90" w:type="dxa"/>
              <w:bottom w:w="30" w:type="dxa"/>
              <w:right w:w="90" w:type="dxa"/>
            </w:tcMar>
            <w:vAlign w:val="center"/>
            <w:hideMark/>
          </w:tcPr>
          <w:p w14:paraId="0EF4088E"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42F8FBB7"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64DD63EF"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3C1A64F9"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39B13DA0"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2008</w:t>
            </w:r>
          </w:p>
        </w:tc>
        <w:tc>
          <w:tcPr>
            <w:tcW w:w="0" w:type="auto"/>
            <w:shd w:val="clear" w:color="auto" w:fill="FFFFFF"/>
            <w:noWrap/>
            <w:tcMar>
              <w:top w:w="30" w:type="dxa"/>
              <w:left w:w="90" w:type="dxa"/>
              <w:bottom w:w="30" w:type="dxa"/>
              <w:right w:w="90" w:type="dxa"/>
            </w:tcMar>
            <w:vAlign w:val="center"/>
            <w:hideMark/>
          </w:tcPr>
          <w:p w14:paraId="5F95E729"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1462</w:t>
            </w:r>
          </w:p>
        </w:tc>
        <w:tc>
          <w:tcPr>
            <w:tcW w:w="0" w:type="auto"/>
            <w:shd w:val="clear" w:color="auto" w:fill="FFFFFF"/>
            <w:noWrap/>
            <w:tcMar>
              <w:top w:w="30" w:type="dxa"/>
              <w:left w:w="90" w:type="dxa"/>
              <w:bottom w:w="30" w:type="dxa"/>
              <w:right w:w="90" w:type="dxa"/>
            </w:tcMar>
            <w:vAlign w:val="center"/>
            <w:hideMark/>
          </w:tcPr>
          <w:p w14:paraId="14D1E70A"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539927A0"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3591F96C"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2490545C"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5BA07BE6"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2009</w:t>
            </w:r>
          </w:p>
        </w:tc>
        <w:tc>
          <w:tcPr>
            <w:tcW w:w="0" w:type="auto"/>
            <w:shd w:val="clear" w:color="auto" w:fill="FFFFFF"/>
            <w:noWrap/>
            <w:tcMar>
              <w:top w:w="30" w:type="dxa"/>
              <w:left w:w="90" w:type="dxa"/>
              <w:bottom w:w="30" w:type="dxa"/>
              <w:right w:w="90" w:type="dxa"/>
            </w:tcMar>
            <w:vAlign w:val="center"/>
            <w:hideMark/>
          </w:tcPr>
          <w:p w14:paraId="36BDFF6C"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1696</w:t>
            </w:r>
          </w:p>
        </w:tc>
        <w:tc>
          <w:tcPr>
            <w:tcW w:w="0" w:type="auto"/>
            <w:shd w:val="clear" w:color="auto" w:fill="FFFFFF"/>
            <w:noWrap/>
            <w:tcMar>
              <w:top w:w="30" w:type="dxa"/>
              <w:left w:w="90" w:type="dxa"/>
              <w:bottom w:w="30" w:type="dxa"/>
              <w:right w:w="90" w:type="dxa"/>
            </w:tcMar>
            <w:vAlign w:val="center"/>
            <w:hideMark/>
          </w:tcPr>
          <w:p w14:paraId="31FC960C"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42150C99"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3C9112F0"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1C4DCE2F"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500118B9"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lastRenderedPageBreak/>
              <w:t>2010</w:t>
            </w:r>
          </w:p>
        </w:tc>
        <w:tc>
          <w:tcPr>
            <w:tcW w:w="0" w:type="auto"/>
            <w:shd w:val="clear" w:color="auto" w:fill="FFFFFF"/>
            <w:noWrap/>
            <w:tcMar>
              <w:top w:w="30" w:type="dxa"/>
              <w:left w:w="90" w:type="dxa"/>
              <w:bottom w:w="30" w:type="dxa"/>
              <w:right w:w="90" w:type="dxa"/>
            </w:tcMar>
            <w:vAlign w:val="center"/>
            <w:hideMark/>
          </w:tcPr>
          <w:p w14:paraId="551E601A"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2113</w:t>
            </w:r>
          </w:p>
        </w:tc>
        <w:tc>
          <w:tcPr>
            <w:tcW w:w="0" w:type="auto"/>
            <w:shd w:val="clear" w:color="auto" w:fill="FFFFFF"/>
            <w:noWrap/>
            <w:tcMar>
              <w:top w:w="30" w:type="dxa"/>
              <w:left w:w="90" w:type="dxa"/>
              <w:bottom w:w="30" w:type="dxa"/>
              <w:right w:w="90" w:type="dxa"/>
            </w:tcMar>
            <w:vAlign w:val="center"/>
            <w:hideMark/>
          </w:tcPr>
          <w:p w14:paraId="095998B2"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4D439092"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340E1BD0"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3861C9E4"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6FEBAFD2"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2011</w:t>
            </w:r>
          </w:p>
        </w:tc>
        <w:tc>
          <w:tcPr>
            <w:tcW w:w="0" w:type="auto"/>
            <w:shd w:val="clear" w:color="auto" w:fill="FFFFFF"/>
            <w:noWrap/>
            <w:tcMar>
              <w:top w:w="30" w:type="dxa"/>
              <w:left w:w="90" w:type="dxa"/>
              <w:bottom w:w="30" w:type="dxa"/>
              <w:right w:w="90" w:type="dxa"/>
            </w:tcMar>
            <w:vAlign w:val="center"/>
            <w:hideMark/>
          </w:tcPr>
          <w:p w14:paraId="3FC507D2"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2500</w:t>
            </w:r>
          </w:p>
        </w:tc>
        <w:tc>
          <w:tcPr>
            <w:tcW w:w="0" w:type="auto"/>
            <w:shd w:val="clear" w:color="auto" w:fill="FFFFFF"/>
            <w:noWrap/>
            <w:tcMar>
              <w:top w:w="30" w:type="dxa"/>
              <w:left w:w="90" w:type="dxa"/>
              <w:bottom w:w="30" w:type="dxa"/>
              <w:right w:w="90" w:type="dxa"/>
            </w:tcMar>
            <w:vAlign w:val="center"/>
            <w:hideMark/>
          </w:tcPr>
          <w:p w14:paraId="04C9D8F0"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4E9413E7"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21CC5EE9"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3A112B3E"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1A8B00FA"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2012</w:t>
            </w:r>
          </w:p>
        </w:tc>
        <w:tc>
          <w:tcPr>
            <w:tcW w:w="0" w:type="auto"/>
            <w:shd w:val="clear" w:color="auto" w:fill="FFFFFF"/>
            <w:noWrap/>
            <w:tcMar>
              <w:top w:w="30" w:type="dxa"/>
              <w:left w:w="90" w:type="dxa"/>
              <w:bottom w:w="30" w:type="dxa"/>
              <w:right w:w="90" w:type="dxa"/>
            </w:tcMar>
            <w:vAlign w:val="center"/>
            <w:hideMark/>
          </w:tcPr>
          <w:p w14:paraId="61B145CB"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2534</w:t>
            </w:r>
          </w:p>
        </w:tc>
        <w:tc>
          <w:tcPr>
            <w:tcW w:w="0" w:type="auto"/>
            <w:shd w:val="clear" w:color="auto" w:fill="FFFFFF"/>
            <w:noWrap/>
            <w:tcMar>
              <w:top w:w="30" w:type="dxa"/>
              <w:left w:w="90" w:type="dxa"/>
              <w:bottom w:w="30" w:type="dxa"/>
              <w:right w:w="90" w:type="dxa"/>
            </w:tcMar>
            <w:vAlign w:val="center"/>
            <w:hideMark/>
          </w:tcPr>
          <w:p w14:paraId="68CF67D1"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77CEAC6A"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4EB96980"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3848014A"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3FB4B7E6"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2013</w:t>
            </w:r>
          </w:p>
        </w:tc>
        <w:tc>
          <w:tcPr>
            <w:tcW w:w="0" w:type="auto"/>
            <w:shd w:val="clear" w:color="auto" w:fill="FFFFFF"/>
            <w:noWrap/>
            <w:tcMar>
              <w:top w:w="30" w:type="dxa"/>
              <w:left w:w="90" w:type="dxa"/>
              <w:bottom w:w="30" w:type="dxa"/>
              <w:right w:w="90" w:type="dxa"/>
            </w:tcMar>
            <w:vAlign w:val="center"/>
            <w:hideMark/>
          </w:tcPr>
          <w:p w14:paraId="12FFCC3F"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2544</w:t>
            </w:r>
          </w:p>
        </w:tc>
        <w:tc>
          <w:tcPr>
            <w:tcW w:w="0" w:type="auto"/>
            <w:shd w:val="clear" w:color="auto" w:fill="FFFFFF"/>
            <w:noWrap/>
            <w:tcMar>
              <w:top w:w="30" w:type="dxa"/>
              <w:left w:w="90" w:type="dxa"/>
              <w:bottom w:w="30" w:type="dxa"/>
              <w:right w:w="90" w:type="dxa"/>
            </w:tcMar>
            <w:vAlign w:val="center"/>
            <w:hideMark/>
          </w:tcPr>
          <w:p w14:paraId="7A4B509E"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3660C565"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3981813E"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0232FA2D"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3D663E96"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2014</w:t>
            </w:r>
          </w:p>
        </w:tc>
        <w:tc>
          <w:tcPr>
            <w:tcW w:w="0" w:type="auto"/>
            <w:shd w:val="clear" w:color="auto" w:fill="FFFFFF"/>
            <w:noWrap/>
            <w:tcMar>
              <w:top w:w="30" w:type="dxa"/>
              <w:left w:w="90" w:type="dxa"/>
              <w:bottom w:w="30" w:type="dxa"/>
              <w:right w:w="90" w:type="dxa"/>
            </w:tcMar>
            <w:vAlign w:val="center"/>
            <w:hideMark/>
          </w:tcPr>
          <w:p w14:paraId="167BDE01"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2435</w:t>
            </w:r>
          </w:p>
        </w:tc>
        <w:tc>
          <w:tcPr>
            <w:tcW w:w="0" w:type="auto"/>
            <w:shd w:val="clear" w:color="auto" w:fill="FFFFFF"/>
            <w:noWrap/>
            <w:tcMar>
              <w:top w:w="30" w:type="dxa"/>
              <w:left w:w="90" w:type="dxa"/>
              <w:bottom w:w="30" w:type="dxa"/>
              <w:right w:w="90" w:type="dxa"/>
            </w:tcMar>
            <w:vAlign w:val="center"/>
            <w:hideMark/>
          </w:tcPr>
          <w:p w14:paraId="29009A37"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1728FF42"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1AD54133"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03CB0E88"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78B4501C"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2015</w:t>
            </w:r>
          </w:p>
        </w:tc>
        <w:tc>
          <w:tcPr>
            <w:tcW w:w="0" w:type="auto"/>
            <w:shd w:val="clear" w:color="auto" w:fill="FFFFFF"/>
            <w:noWrap/>
            <w:tcMar>
              <w:top w:w="30" w:type="dxa"/>
              <w:left w:w="90" w:type="dxa"/>
              <w:bottom w:w="30" w:type="dxa"/>
              <w:right w:w="90" w:type="dxa"/>
            </w:tcMar>
            <w:vAlign w:val="center"/>
            <w:hideMark/>
          </w:tcPr>
          <w:p w14:paraId="3872321E"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2616</w:t>
            </w:r>
          </w:p>
        </w:tc>
        <w:tc>
          <w:tcPr>
            <w:tcW w:w="0" w:type="auto"/>
            <w:shd w:val="clear" w:color="auto" w:fill="FFFFFF"/>
            <w:noWrap/>
            <w:tcMar>
              <w:top w:w="30" w:type="dxa"/>
              <w:left w:w="90" w:type="dxa"/>
              <w:bottom w:w="30" w:type="dxa"/>
              <w:right w:w="90" w:type="dxa"/>
            </w:tcMar>
            <w:vAlign w:val="center"/>
            <w:hideMark/>
          </w:tcPr>
          <w:p w14:paraId="0FF981B1"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71F12024"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4A6AF1CC"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6681F475"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1FF92EB5"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2016</w:t>
            </w:r>
          </w:p>
        </w:tc>
        <w:tc>
          <w:tcPr>
            <w:tcW w:w="0" w:type="auto"/>
            <w:shd w:val="clear" w:color="auto" w:fill="FFFFFF"/>
            <w:noWrap/>
            <w:tcMar>
              <w:top w:w="30" w:type="dxa"/>
              <w:left w:w="90" w:type="dxa"/>
              <w:bottom w:w="30" w:type="dxa"/>
              <w:right w:w="90" w:type="dxa"/>
            </w:tcMar>
            <w:vAlign w:val="center"/>
            <w:hideMark/>
          </w:tcPr>
          <w:p w14:paraId="35818B2E"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2642</w:t>
            </w:r>
          </w:p>
        </w:tc>
        <w:tc>
          <w:tcPr>
            <w:tcW w:w="0" w:type="auto"/>
            <w:shd w:val="clear" w:color="auto" w:fill="FFFFFF"/>
            <w:noWrap/>
            <w:tcMar>
              <w:top w:w="30" w:type="dxa"/>
              <w:left w:w="90" w:type="dxa"/>
              <w:bottom w:w="30" w:type="dxa"/>
              <w:right w:w="90" w:type="dxa"/>
            </w:tcMar>
            <w:vAlign w:val="center"/>
            <w:hideMark/>
          </w:tcPr>
          <w:p w14:paraId="45C52ABE"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38059C5B"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4A4C2706"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43D372FA"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228C2032"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2017</w:t>
            </w:r>
          </w:p>
        </w:tc>
        <w:tc>
          <w:tcPr>
            <w:tcW w:w="0" w:type="auto"/>
            <w:shd w:val="clear" w:color="auto" w:fill="FFFFFF"/>
            <w:noWrap/>
            <w:tcMar>
              <w:top w:w="30" w:type="dxa"/>
              <w:left w:w="90" w:type="dxa"/>
              <w:bottom w:w="30" w:type="dxa"/>
              <w:right w:w="90" w:type="dxa"/>
            </w:tcMar>
            <w:vAlign w:val="center"/>
            <w:hideMark/>
          </w:tcPr>
          <w:p w14:paraId="74BBE305"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3730</w:t>
            </w:r>
          </w:p>
        </w:tc>
        <w:tc>
          <w:tcPr>
            <w:tcW w:w="0" w:type="auto"/>
            <w:shd w:val="clear" w:color="auto" w:fill="FFFFFF"/>
            <w:noWrap/>
            <w:tcMar>
              <w:top w:w="30" w:type="dxa"/>
              <w:left w:w="90" w:type="dxa"/>
              <w:bottom w:w="30" w:type="dxa"/>
              <w:right w:w="90" w:type="dxa"/>
            </w:tcMar>
            <w:vAlign w:val="center"/>
            <w:hideMark/>
          </w:tcPr>
          <w:p w14:paraId="6701343F"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343E316D"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50FAE296"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724D681F"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21EEBC89"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2018</w:t>
            </w:r>
          </w:p>
        </w:tc>
        <w:tc>
          <w:tcPr>
            <w:tcW w:w="0" w:type="auto"/>
            <w:shd w:val="clear" w:color="auto" w:fill="FFFFFF"/>
            <w:noWrap/>
            <w:tcMar>
              <w:top w:w="30" w:type="dxa"/>
              <w:left w:w="90" w:type="dxa"/>
              <w:bottom w:w="30" w:type="dxa"/>
              <w:right w:w="90" w:type="dxa"/>
            </w:tcMar>
            <w:vAlign w:val="center"/>
            <w:hideMark/>
          </w:tcPr>
          <w:p w14:paraId="5EC393D5"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4960</w:t>
            </w:r>
          </w:p>
        </w:tc>
        <w:tc>
          <w:tcPr>
            <w:tcW w:w="0" w:type="auto"/>
            <w:shd w:val="clear" w:color="auto" w:fill="FFFFFF"/>
            <w:vAlign w:val="center"/>
            <w:hideMark/>
          </w:tcPr>
          <w:p w14:paraId="100B37D6" w14:textId="77777777" w:rsidR="0010420A" w:rsidRPr="0010420A" w:rsidRDefault="0010420A" w:rsidP="0010420A">
            <w:pPr>
              <w:spacing w:after="0" w:line="240" w:lineRule="auto"/>
              <w:rPr>
                <w:rFonts w:ascii="Times New Roman" w:eastAsia="Times New Roman" w:hAnsi="Times New Roman" w:cs="Times New Roman"/>
                <w:sz w:val="20"/>
                <w:szCs w:val="20"/>
                <w:lang w:val="es-ES" w:eastAsia="es-ES"/>
              </w:rPr>
            </w:pPr>
          </w:p>
        </w:tc>
        <w:tc>
          <w:tcPr>
            <w:tcW w:w="0" w:type="auto"/>
            <w:shd w:val="clear" w:color="auto" w:fill="FFFFFF"/>
            <w:vAlign w:val="center"/>
            <w:hideMark/>
          </w:tcPr>
          <w:p w14:paraId="1969BDF9" w14:textId="77777777" w:rsidR="0010420A" w:rsidRPr="0010420A" w:rsidRDefault="0010420A" w:rsidP="0010420A">
            <w:pPr>
              <w:spacing w:after="0" w:line="240" w:lineRule="auto"/>
              <w:rPr>
                <w:rFonts w:ascii="Times New Roman" w:eastAsia="Times New Roman" w:hAnsi="Times New Roman" w:cs="Times New Roman"/>
                <w:sz w:val="20"/>
                <w:szCs w:val="20"/>
                <w:lang w:val="es-ES" w:eastAsia="es-ES"/>
              </w:rPr>
            </w:pPr>
          </w:p>
        </w:tc>
        <w:tc>
          <w:tcPr>
            <w:tcW w:w="0" w:type="auto"/>
            <w:shd w:val="clear" w:color="auto" w:fill="FFFFFF"/>
            <w:vAlign w:val="center"/>
            <w:hideMark/>
          </w:tcPr>
          <w:p w14:paraId="08A9B9E6" w14:textId="77777777" w:rsidR="0010420A" w:rsidRPr="0010420A" w:rsidRDefault="0010420A" w:rsidP="0010420A">
            <w:pPr>
              <w:spacing w:after="0" w:line="240" w:lineRule="auto"/>
              <w:rPr>
                <w:rFonts w:ascii="Times New Roman" w:eastAsia="Times New Roman" w:hAnsi="Times New Roman" w:cs="Times New Roman"/>
                <w:sz w:val="20"/>
                <w:szCs w:val="20"/>
                <w:lang w:val="es-ES" w:eastAsia="es-ES"/>
              </w:rPr>
            </w:pPr>
          </w:p>
        </w:tc>
      </w:tr>
    </w:tbl>
    <w:p w14:paraId="1EA0569D"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08278780"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Esto lo comparamos sobre el total de presos/as para todos los delitos. Esto lo hacemos por cada año.</w:t>
      </w:r>
    </w:p>
    <w:p w14:paraId="6F85F165"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cantidad_delitos_poranio &lt;- sneep_unificado %&gt;% filter(jurisdiccion_id==</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 xml:space="preserve"> &amp; provincia_sneep_id==</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 xml:space="preserve"> &amp; anio_censo&gt;=</w:t>
      </w:r>
      <w:r w:rsidRPr="0010420A">
        <w:rPr>
          <w:rFonts w:ascii="Courier New" w:eastAsia="Times New Roman" w:hAnsi="Courier New" w:cs="Courier New"/>
          <w:color w:val="0000CD"/>
          <w:sz w:val="20"/>
          <w:szCs w:val="20"/>
          <w:lang w:val="es-ES" w:eastAsia="es-ES"/>
        </w:rPr>
        <w:t>2005</w:t>
      </w:r>
      <w:r w:rsidRPr="0010420A">
        <w:rPr>
          <w:rFonts w:ascii="Courier New" w:eastAsia="Times New Roman" w:hAnsi="Courier New" w:cs="Courier New"/>
          <w:color w:val="333333"/>
          <w:sz w:val="20"/>
          <w:lang w:val="es-ES" w:eastAsia="es-ES"/>
        </w:rPr>
        <w:t xml:space="preserve"> &amp; </w:t>
      </w:r>
    </w:p>
    <w:p w14:paraId="008A9CDE"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!establecimiento_id %</w:t>
      </w:r>
      <w:r w:rsidRPr="0010420A">
        <w:rPr>
          <w:rFonts w:ascii="Courier New" w:eastAsia="Times New Roman" w:hAnsi="Courier New" w:cs="Courier New"/>
          <w:color w:val="0000FF"/>
          <w:sz w:val="20"/>
          <w:szCs w:val="20"/>
          <w:lang w:val="es-ES" w:eastAsia="es-ES"/>
        </w:rPr>
        <w:t>in</w:t>
      </w:r>
      <w:r w:rsidRPr="0010420A">
        <w:rPr>
          <w:rFonts w:ascii="Courier New" w:eastAsia="Times New Roman" w:hAnsi="Courier New" w:cs="Courier New"/>
          <w:color w:val="333333"/>
          <w:sz w:val="20"/>
          <w:lang w:val="es-ES" w:eastAsia="es-ES"/>
        </w:rPr>
        <w:t>% c(</w:t>
      </w:r>
      <w:r w:rsidRPr="0010420A">
        <w:rPr>
          <w:rFonts w:ascii="Courier New" w:eastAsia="Times New Roman" w:hAnsi="Courier New" w:cs="Courier New"/>
          <w:color w:val="0000CD"/>
          <w:sz w:val="20"/>
          <w:szCs w:val="20"/>
          <w:lang w:val="es-ES" w:eastAsia="es-ES"/>
        </w:rPr>
        <w:t>63</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64</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65</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67</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68</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70</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87</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89</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350</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358</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505</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537</w:t>
      </w:r>
      <w:r w:rsidRPr="0010420A">
        <w:rPr>
          <w:rFonts w:ascii="Courier New" w:eastAsia="Times New Roman" w:hAnsi="Courier New" w:cs="Courier New"/>
          <w:color w:val="333333"/>
          <w:sz w:val="20"/>
          <w:lang w:val="es-ES" w:eastAsia="es-ES"/>
        </w:rPr>
        <w:t>) &amp;</w:t>
      </w:r>
    </w:p>
    <w:p w14:paraId="60B096C9"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!establecimiento_id %</w:t>
      </w:r>
      <w:r w:rsidRPr="0010420A">
        <w:rPr>
          <w:rFonts w:ascii="Courier New" w:eastAsia="Times New Roman" w:hAnsi="Courier New" w:cs="Courier New"/>
          <w:color w:val="0000FF"/>
          <w:sz w:val="20"/>
          <w:szCs w:val="20"/>
          <w:lang w:val="es-ES" w:eastAsia="es-ES"/>
        </w:rPr>
        <w:t>in</w:t>
      </w:r>
      <w:r w:rsidRPr="0010420A">
        <w:rPr>
          <w:rFonts w:ascii="Courier New" w:eastAsia="Times New Roman" w:hAnsi="Courier New" w:cs="Courier New"/>
          <w:color w:val="333333"/>
          <w:sz w:val="20"/>
          <w:lang w:val="es-ES" w:eastAsia="es-ES"/>
        </w:rPr>
        <w:t>% c(</w:t>
      </w:r>
      <w:r w:rsidRPr="0010420A">
        <w:rPr>
          <w:rFonts w:ascii="Courier New" w:eastAsia="Times New Roman" w:hAnsi="Courier New" w:cs="Courier New"/>
          <w:color w:val="0000CD"/>
          <w:sz w:val="20"/>
          <w:szCs w:val="20"/>
          <w:lang w:val="es-ES" w:eastAsia="es-ES"/>
        </w:rPr>
        <w:t>66</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71</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72</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73</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74</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75</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76</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78</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84</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85</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86</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88</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90</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91</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92</w:t>
      </w:r>
      <w:r w:rsidRPr="0010420A">
        <w:rPr>
          <w:rFonts w:ascii="Courier New" w:eastAsia="Times New Roman" w:hAnsi="Courier New" w:cs="Courier New"/>
          <w:color w:val="333333"/>
          <w:sz w:val="20"/>
          <w:lang w:val="es-ES" w:eastAsia="es-ES"/>
        </w:rPr>
        <w:t>)) %&gt;% group_by(anio_censo) %&gt;% summarise(presos_total= n())</w:t>
      </w:r>
    </w:p>
    <w:p w14:paraId="71958851"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print(cantidad_delitos_poranio)</w:t>
      </w:r>
    </w:p>
    <w:tbl>
      <w:tblPr>
        <w:tblW w:w="616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938"/>
        <w:gridCol w:w="2127"/>
        <w:gridCol w:w="1050"/>
        <w:gridCol w:w="1050"/>
      </w:tblGrid>
      <w:tr w:rsidR="0010420A" w:rsidRPr="0010420A" w14:paraId="58FE8477" w14:textId="77777777" w:rsidTr="007B57BE">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109B74EE" w14:textId="77777777" w:rsidR="0010420A" w:rsidRPr="0010420A" w:rsidRDefault="0010420A" w:rsidP="0010420A">
            <w:pPr>
              <w:spacing w:after="0" w:line="240" w:lineRule="auto"/>
              <w:jc w:val="right"/>
              <w:rPr>
                <w:rFonts w:ascii="Lucida Sans" w:eastAsia="Times New Roman" w:hAnsi="Lucida Sans" w:cs="Times New Roman"/>
                <w:b/>
                <w:bCs/>
                <w:color w:val="000000"/>
                <w:sz w:val="18"/>
                <w:szCs w:val="18"/>
                <w:lang w:val="es-ES" w:eastAsia="es-ES"/>
              </w:rPr>
            </w:pPr>
            <w:r w:rsidRPr="0010420A">
              <w:rPr>
                <w:rFonts w:ascii="Lucida Sans" w:eastAsia="Times New Roman" w:hAnsi="Lucida Sans" w:cs="Times New Roman"/>
                <w:b/>
                <w:bCs/>
                <w:color w:val="000000"/>
                <w:sz w:val="18"/>
                <w:szCs w:val="18"/>
                <w:lang w:val="es-ES" w:eastAsia="es-ES"/>
              </w:rPr>
              <w:t>anio_censo</w:t>
            </w:r>
          </w:p>
          <w:p w14:paraId="36E17859" w14:textId="77777777" w:rsidR="0010420A" w:rsidRPr="0010420A" w:rsidRDefault="0010420A" w:rsidP="0010420A">
            <w:pPr>
              <w:spacing w:after="0" w:line="240" w:lineRule="auto"/>
              <w:jc w:val="right"/>
              <w:rPr>
                <w:rFonts w:ascii="Lucida Sans" w:eastAsia="Times New Roman" w:hAnsi="Lucida Sans" w:cs="Times New Roman"/>
                <w:color w:val="000000"/>
                <w:sz w:val="17"/>
                <w:szCs w:val="17"/>
                <w:lang w:val="es-ES" w:eastAsia="es-ES"/>
              </w:rPr>
            </w:pPr>
            <w:r w:rsidRPr="0010420A">
              <w:rPr>
                <w:rFonts w:ascii="Lucida Sans" w:eastAsia="Times New Roman" w:hAnsi="Lucida Sans" w:cs="Times New Roman"/>
                <w:color w:val="000000"/>
                <w:sz w:val="17"/>
                <w:szCs w:val="17"/>
                <w:lang w:val="es-ES" w:eastAsia="es-ES"/>
              </w:rPr>
              <w:t>&lt;dbl&gt;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02D2B66B" w14:textId="77777777" w:rsidR="0010420A" w:rsidRPr="0010420A" w:rsidRDefault="0010420A" w:rsidP="0010420A">
            <w:pPr>
              <w:spacing w:after="0" w:line="240" w:lineRule="auto"/>
              <w:jc w:val="right"/>
              <w:rPr>
                <w:rFonts w:ascii="Lucida Sans" w:eastAsia="Times New Roman" w:hAnsi="Lucida Sans" w:cs="Times New Roman"/>
                <w:b/>
                <w:bCs/>
                <w:color w:val="000000"/>
                <w:sz w:val="18"/>
                <w:szCs w:val="18"/>
                <w:lang w:val="es-ES" w:eastAsia="es-ES"/>
              </w:rPr>
            </w:pPr>
            <w:r w:rsidRPr="0010420A">
              <w:rPr>
                <w:rFonts w:ascii="Lucida Sans" w:eastAsia="Times New Roman" w:hAnsi="Lucida Sans" w:cs="Times New Roman"/>
                <w:b/>
                <w:bCs/>
                <w:color w:val="000000"/>
                <w:sz w:val="18"/>
                <w:szCs w:val="18"/>
                <w:lang w:val="es-ES" w:eastAsia="es-ES"/>
              </w:rPr>
              <w:t>presos_total</w:t>
            </w:r>
          </w:p>
          <w:p w14:paraId="68ACD04E" w14:textId="77777777" w:rsidR="0010420A" w:rsidRPr="0010420A" w:rsidRDefault="0010420A" w:rsidP="0010420A">
            <w:pPr>
              <w:spacing w:after="0" w:line="240" w:lineRule="auto"/>
              <w:jc w:val="right"/>
              <w:rPr>
                <w:rFonts w:ascii="Lucida Sans" w:eastAsia="Times New Roman" w:hAnsi="Lucida Sans" w:cs="Times New Roman"/>
                <w:color w:val="000000"/>
                <w:sz w:val="17"/>
                <w:szCs w:val="17"/>
                <w:lang w:val="es-ES" w:eastAsia="es-ES"/>
              </w:rPr>
            </w:pPr>
            <w:r w:rsidRPr="0010420A">
              <w:rPr>
                <w:rFonts w:ascii="Lucida Sans" w:eastAsia="Times New Roman" w:hAnsi="Lucida Sans" w:cs="Times New Roman"/>
                <w:color w:val="000000"/>
                <w:sz w:val="17"/>
                <w:szCs w:val="17"/>
                <w:lang w:val="es-ES" w:eastAsia="es-ES"/>
              </w:rPr>
              <w:t>&lt;int&gt;</w:t>
            </w:r>
          </w:p>
        </w:tc>
        <w:tc>
          <w:tcPr>
            <w:tcW w:w="1050" w:type="dxa"/>
            <w:tcBorders>
              <w:top w:val="nil"/>
              <w:left w:val="nil"/>
              <w:right w:val="nil"/>
            </w:tcBorders>
            <w:shd w:val="clear" w:color="auto" w:fill="FFFFFF"/>
            <w:noWrap/>
            <w:tcMar>
              <w:top w:w="0" w:type="dxa"/>
              <w:left w:w="90" w:type="dxa"/>
              <w:bottom w:w="45" w:type="dxa"/>
              <w:right w:w="90" w:type="dxa"/>
            </w:tcMar>
            <w:vAlign w:val="center"/>
            <w:hideMark/>
          </w:tcPr>
          <w:p w14:paraId="48C02B56" w14:textId="77777777" w:rsidR="0010420A" w:rsidRPr="0010420A" w:rsidRDefault="0010420A" w:rsidP="0010420A">
            <w:pPr>
              <w:spacing w:after="0" w:line="240" w:lineRule="auto"/>
              <w:jc w:val="center"/>
              <w:rPr>
                <w:rFonts w:ascii="Lucida Sans" w:eastAsia="Times New Roman" w:hAnsi="Lucida Sans" w:cs="Times New Roman"/>
                <w:b/>
                <w:bCs/>
                <w:color w:val="000000"/>
                <w:sz w:val="18"/>
                <w:szCs w:val="18"/>
                <w:lang w:val="es-ES" w:eastAsia="es-ES"/>
              </w:rPr>
            </w:pPr>
          </w:p>
        </w:tc>
        <w:tc>
          <w:tcPr>
            <w:tcW w:w="1050" w:type="dxa"/>
            <w:tcBorders>
              <w:top w:val="nil"/>
              <w:left w:val="nil"/>
              <w:right w:val="nil"/>
            </w:tcBorders>
            <w:shd w:val="clear" w:color="auto" w:fill="FFFFFF"/>
            <w:noWrap/>
            <w:tcMar>
              <w:top w:w="0" w:type="dxa"/>
              <w:left w:w="90" w:type="dxa"/>
              <w:bottom w:w="45" w:type="dxa"/>
              <w:right w:w="90" w:type="dxa"/>
            </w:tcMar>
            <w:vAlign w:val="center"/>
            <w:hideMark/>
          </w:tcPr>
          <w:p w14:paraId="0F4B5B69" w14:textId="77777777" w:rsidR="0010420A" w:rsidRPr="0010420A" w:rsidRDefault="0010420A" w:rsidP="0010420A">
            <w:pPr>
              <w:spacing w:after="0" w:line="240" w:lineRule="auto"/>
              <w:jc w:val="center"/>
              <w:rPr>
                <w:rFonts w:ascii="Lucida Sans" w:eastAsia="Times New Roman" w:hAnsi="Lucida Sans" w:cs="Times New Roman"/>
                <w:b/>
                <w:bCs/>
                <w:color w:val="000000"/>
                <w:sz w:val="18"/>
                <w:szCs w:val="18"/>
                <w:lang w:val="es-ES" w:eastAsia="es-ES"/>
              </w:rPr>
            </w:pPr>
          </w:p>
        </w:tc>
      </w:tr>
      <w:tr w:rsidR="0010420A" w:rsidRPr="0010420A" w14:paraId="242E54E9"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372CA159"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2005</w:t>
            </w:r>
          </w:p>
        </w:tc>
        <w:tc>
          <w:tcPr>
            <w:tcW w:w="0" w:type="auto"/>
            <w:shd w:val="clear" w:color="auto" w:fill="FFFFFF"/>
            <w:noWrap/>
            <w:tcMar>
              <w:top w:w="30" w:type="dxa"/>
              <w:left w:w="90" w:type="dxa"/>
              <w:bottom w:w="30" w:type="dxa"/>
              <w:right w:w="90" w:type="dxa"/>
            </w:tcMar>
            <w:vAlign w:val="center"/>
            <w:hideMark/>
          </w:tcPr>
          <w:p w14:paraId="46369E2F"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12788</w:t>
            </w:r>
          </w:p>
        </w:tc>
        <w:tc>
          <w:tcPr>
            <w:tcW w:w="0" w:type="auto"/>
            <w:shd w:val="clear" w:color="auto" w:fill="FFFFFF"/>
            <w:noWrap/>
            <w:tcMar>
              <w:top w:w="30" w:type="dxa"/>
              <w:left w:w="90" w:type="dxa"/>
              <w:bottom w:w="30" w:type="dxa"/>
              <w:right w:w="90" w:type="dxa"/>
            </w:tcMar>
            <w:vAlign w:val="center"/>
            <w:hideMark/>
          </w:tcPr>
          <w:p w14:paraId="385F5C86"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3D6D464A"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38434588"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207C21D3"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2006</w:t>
            </w:r>
          </w:p>
        </w:tc>
        <w:tc>
          <w:tcPr>
            <w:tcW w:w="0" w:type="auto"/>
            <w:shd w:val="clear" w:color="auto" w:fill="FFFFFF"/>
            <w:noWrap/>
            <w:tcMar>
              <w:top w:w="30" w:type="dxa"/>
              <w:left w:w="90" w:type="dxa"/>
              <w:bottom w:w="30" w:type="dxa"/>
              <w:right w:w="90" w:type="dxa"/>
            </w:tcMar>
            <w:vAlign w:val="center"/>
            <w:hideMark/>
          </w:tcPr>
          <w:p w14:paraId="552A5173"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20109</w:t>
            </w:r>
          </w:p>
        </w:tc>
        <w:tc>
          <w:tcPr>
            <w:tcW w:w="0" w:type="auto"/>
            <w:shd w:val="clear" w:color="auto" w:fill="FFFFFF"/>
            <w:noWrap/>
            <w:tcMar>
              <w:top w:w="30" w:type="dxa"/>
              <w:left w:w="90" w:type="dxa"/>
              <w:bottom w:w="30" w:type="dxa"/>
              <w:right w:w="90" w:type="dxa"/>
            </w:tcMar>
            <w:vAlign w:val="center"/>
            <w:hideMark/>
          </w:tcPr>
          <w:p w14:paraId="538392A6"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799DDD64"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2BC40B48"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07CF4428"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2007</w:t>
            </w:r>
          </w:p>
        </w:tc>
        <w:tc>
          <w:tcPr>
            <w:tcW w:w="0" w:type="auto"/>
            <w:shd w:val="clear" w:color="auto" w:fill="FFFFFF"/>
            <w:noWrap/>
            <w:tcMar>
              <w:top w:w="30" w:type="dxa"/>
              <w:left w:w="90" w:type="dxa"/>
              <w:bottom w:w="30" w:type="dxa"/>
              <w:right w:w="90" w:type="dxa"/>
            </w:tcMar>
            <w:vAlign w:val="center"/>
            <w:hideMark/>
          </w:tcPr>
          <w:p w14:paraId="35766C87"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21491</w:t>
            </w:r>
          </w:p>
        </w:tc>
        <w:tc>
          <w:tcPr>
            <w:tcW w:w="0" w:type="auto"/>
            <w:shd w:val="clear" w:color="auto" w:fill="FFFFFF"/>
            <w:noWrap/>
            <w:tcMar>
              <w:top w:w="30" w:type="dxa"/>
              <w:left w:w="90" w:type="dxa"/>
              <w:bottom w:w="30" w:type="dxa"/>
              <w:right w:w="90" w:type="dxa"/>
            </w:tcMar>
            <w:vAlign w:val="center"/>
            <w:hideMark/>
          </w:tcPr>
          <w:p w14:paraId="1B2E4126"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58861AEE"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6FD6B418"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1AF19570"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2008</w:t>
            </w:r>
          </w:p>
        </w:tc>
        <w:tc>
          <w:tcPr>
            <w:tcW w:w="0" w:type="auto"/>
            <w:shd w:val="clear" w:color="auto" w:fill="FFFFFF"/>
            <w:noWrap/>
            <w:tcMar>
              <w:top w:w="30" w:type="dxa"/>
              <w:left w:w="90" w:type="dxa"/>
              <w:bottom w:w="30" w:type="dxa"/>
              <w:right w:w="90" w:type="dxa"/>
            </w:tcMar>
            <w:vAlign w:val="center"/>
            <w:hideMark/>
          </w:tcPr>
          <w:p w14:paraId="40FE99B8"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22769</w:t>
            </w:r>
          </w:p>
        </w:tc>
        <w:tc>
          <w:tcPr>
            <w:tcW w:w="0" w:type="auto"/>
            <w:shd w:val="clear" w:color="auto" w:fill="FFFFFF"/>
            <w:noWrap/>
            <w:tcMar>
              <w:top w:w="30" w:type="dxa"/>
              <w:left w:w="90" w:type="dxa"/>
              <w:bottom w:w="30" w:type="dxa"/>
              <w:right w:w="90" w:type="dxa"/>
            </w:tcMar>
            <w:vAlign w:val="center"/>
            <w:hideMark/>
          </w:tcPr>
          <w:p w14:paraId="025BEBE2"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1B74EDE2"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6E921E6C"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1AC7E805"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2009</w:t>
            </w:r>
          </w:p>
        </w:tc>
        <w:tc>
          <w:tcPr>
            <w:tcW w:w="0" w:type="auto"/>
            <w:shd w:val="clear" w:color="auto" w:fill="FFFFFF"/>
            <w:noWrap/>
            <w:tcMar>
              <w:top w:w="30" w:type="dxa"/>
              <w:left w:w="90" w:type="dxa"/>
              <w:bottom w:w="30" w:type="dxa"/>
              <w:right w:w="90" w:type="dxa"/>
            </w:tcMar>
            <w:vAlign w:val="center"/>
            <w:hideMark/>
          </w:tcPr>
          <w:p w14:paraId="021CBF7E"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22858</w:t>
            </w:r>
          </w:p>
        </w:tc>
        <w:tc>
          <w:tcPr>
            <w:tcW w:w="0" w:type="auto"/>
            <w:shd w:val="clear" w:color="auto" w:fill="FFFFFF"/>
            <w:noWrap/>
            <w:tcMar>
              <w:top w:w="30" w:type="dxa"/>
              <w:left w:w="90" w:type="dxa"/>
              <w:bottom w:w="30" w:type="dxa"/>
              <w:right w:w="90" w:type="dxa"/>
            </w:tcMar>
            <w:vAlign w:val="center"/>
            <w:hideMark/>
          </w:tcPr>
          <w:p w14:paraId="23EAF6AD"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080623A5"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4E0A61D8"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76A5F8E3"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2010</w:t>
            </w:r>
          </w:p>
        </w:tc>
        <w:tc>
          <w:tcPr>
            <w:tcW w:w="0" w:type="auto"/>
            <w:shd w:val="clear" w:color="auto" w:fill="FFFFFF"/>
            <w:noWrap/>
            <w:tcMar>
              <w:top w:w="30" w:type="dxa"/>
              <w:left w:w="90" w:type="dxa"/>
              <w:bottom w:w="30" w:type="dxa"/>
              <w:right w:w="90" w:type="dxa"/>
            </w:tcMar>
            <w:vAlign w:val="center"/>
            <w:hideMark/>
          </w:tcPr>
          <w:p w14:paraId="584A0CC8"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25874</w:t>
            </w:r>
          </w:p>
        </w:tc>
        <w:tc>
          <w:tcPr>
            <w:tcW w:w="0" w:type="auto"/>
            <w:shd w:val="clear" w:color="auto" w:fill="FFFFFF"/>
            <w:noWrap/>
            <w:tcMar>
              <w:top w:w="30" w:type="dxa"/>
              <w:left w:w="90" w:type="dxa"/>
              <w:bottom w:w="30" w:type="dxa"/>
              <w:right w:w="90" w:type="dxa"/>
            </w:tcMar>
            <w:vAlign w:val="center"/>
            <w:hideMark/>
          </w:tcPr>
          <w:p w14:paraId="2BD93949"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47777D2F"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35B1EC04"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7F587947"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2011</w:t>
            </w:r>
          </w:p>
        </w:tc>
        <w:tc>
          <w:tcPr>
            <w:tcW w:w="0" w:type="auto"/>
            <w:shd w:val="clear" w:color="auto" w:fill="FFFFFF"/>
            <w:noWrap/>
            <w:tcMar>
              <w:top w:w="30" w:type="dxa"/>
              <w:left w:w="90" w:type="dxa"/>
              <w:bottom w:w="30" w:type="dxa"/>
              <w:right w:w="90" w:type="dxa"/>
            </w:tcMar>
            <w:vAlign w:val="center"/>
            <w:hideMark/>
          </w:tcPr>
          <w:p w14:paraId="00318285"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26871</w:t>
            </w:r>
          </w:p>
        </w:tc>
        <w:tc>
          <w:tcPr>
            <w:tcW w:w="0" w:type="auto"/>
            <w:shd w:val="clear" w:color="auto" w:fill="FFFFFF"/>
            <w:noWrap/>
            <w:tcMar>
              <w:top w:w="30" w:type="dxa"/>
              <w:left w:w="90" w:type="dxa"/>
              <w:bottom w:w="30" w:type="dxa"/>
              <w:right w:w="90" w:type="dxa"/>
            </w:tcMar>
            <w:vAlign w:val="center"/>
            <w:hideMark/>
          </w:tcPr>
          <w:p w14:paraId="0668E72F"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0179B8C4"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782C0506"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05B81A96"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2012</w:t>
            </w:r>
          </w:p>
        </w:tc>
        <w:tc>
          <w:tcPr>
            <w:tcW w:w="0" w:type="auto"/>
            <w:shd w:val="clear" w:color="auto" w:fill="FFFFFF"/>
            <w:noWrap/>
            <w:tcMar>
              <w:top w:w="30" w:type="dxa"/>
              <w:left w:w="90" w:type="dxa"/>
              <w:bottom w:w="30" w:type="dxa"/>
              <w:right w:w="90" w:type="dxa"/>
            </w:tcMar>
            <w:vAlign w:val="center"/>
            <w:hideMark/>
          </w:tcPr>
          <w:p w14:paraId="02E08F30"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26780</w:t>
            </w:r>
          </w:p>
        </w:tc>
        <w:tc>
          <w:tcPr>
            <w:tcW w:w="0" w:type="auto"/>
            <w:shd w:val="clear" w:color="auto" w:fill="FFFFFF"/>
            <w:noWrap/>
            <w:tcMar>
              <w:top w:w="30" w:type="dxa"/>
              <w:left w:w="90" w:type="dxa"/>
              <w:bottom w:w="30" w:type="dxa"/>
              <w:right w:w="90" w:type="dxa"/>
            </w:tcMar>
            <w:vAlign w:val="center"/>
            <w:hideMark/>
          </w:tcPr>
          <w:p w14:paraId="7BE1DBBB"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22B79717"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7172696F"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4BC9B5CF"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2013</w:t>
            </w:r>
          </w:p>
        </w:tc>
        <w:tc>
          <w:tcPr>
            <w:tcW w:w="0" w:type="auto"/>
            <w:shd w:val="clear" w:color="auto" w:fill="FFFFFF"/>
            <w:noWrap/>
            <w:tcMar>
              <w:top w:w="30" w:type="dxa"/>
              <w:left w:w="90" w:type="dxa"/>
              <w:bottom w:w="30" w:type="dxa"/>
              <w:right w:w="90" w:type="dxa"/>
            </w:tcMar>
            <w:vAlign w:val="center"/>
            <w:hideMark/>
          </w:tcPr>
          <w:p w14:paraId="14509F24"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27860</w:t>
            </w:r>
          </w:p>
        </w:tc>
        <w:tc>
          <w:tcPr>
            <w:tcW w:w="0" w:type="auto"/>
            <w:shd w:val="clear" w:color="auto" w:fill="FFFFFF"/>
            <w:noWrap/>
            <w:tcMar>
              <w:top w:w="30" w:type="dxa"/>
              <w:left w:w="90" w:type="dxa"/>
              <w:bottom w:w="30" w:type="dxa"/>
              <w:right w:w="90" w:type="dxa"/>
            </w:tcMar>
            <w:vAlign w:val="center"/>
            <w:hideMark/>
          </w:tcPr>
          <w:p w14:paraId="73F5F2DB"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3D72A00A"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394D580C"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4D43C44E"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2014</w:t>
            </w:r>
          </w:p>
        </w:tc>
        <w:tc>
          <w:tcPr>
            <w:tcW w:w="0" w:type="auto"/>
            <w:shd w:val="clear" w:color="auto" w:fill="FFFFFF"/>
            <w:noWrap/>
            <w:tcMar>
              <w:top w:w="30" w:type="dxa"/>
              <w:left w:w="90" w:type="dxa"/>
              <w:bottom w:w="30" w:type="dxa"/>
              <w:right w:w="90" w:type="dxa"/>
            </w:tcMar>
            <w:vAlign w:val="center"/>
            <w:hideMark/>
          </w:tcPr>
          <w:p w14:paraId="3BCEBD47"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30177</w:t>
            </w:r>
          </w:p>
        </w:tc>
        <w:tc>
          <w:tcPr>
            <w:tcW w:w="0" w:type="auto"/>
            <w:shd w:val="clear" w:color="auto" w:fill="FFFFFF"/>
            <w:noWrap/>
            <w:tcMar>
              <w:top w:w="30" w:type="dxa"/>
              <w:left w:w="90" w:type="dxa"/>
              <w:bottom w:w="30" w:type="dxa"/>
              <w:right w:w="90" w:type="dxa"/>
            </w:tcMar>
            <w:vAlign w:val="center"/>
            <w:hideMark/>
          </w:tcPr>
          <w:p w14:paraId="05401793"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06D52086"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67D09126"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67379402"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2015</w:t>
            </w:r>
          </w:p>
        </w:tc>
        <w:tc>
          <w:tcPr>
            <w:tcW w:w="0" w:type="auto"/>
            <w:shd w:val="clear" w:color="auto" w:fill="FFFFFF"/>
            <w:noWrap/>
            <w:tcMar>
              <w:top w:w="30" w:type="dxa"/>
              <w:left w:w="90" w:type="dxa"/>
              <w:bottom w:w="30" w:type="dxa"/>
              <w:right w:w="90" w:type="dxa"/>
            </w:tcMar>
            <w:vAlign w:val="center"/>
            <w:hideMark/>
          </w:tcPr>
          <w:p w14:paraId="5A35EDC9"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31619</w:t>
            </w:r>
          </w:p>
        </w:tc>
        <w:tc>
          <w:tcPr>
            <w:tcW w:w="0" w:type="auto"/>
            <w:shd w:val="clear" w:color="auto" w:fill="FFFFFF"/>
            <w:noWrap/>
            <w:tcMar>
              <w:top w:w="30" w:type="dxa"/>
              <w:left w:w="90" w:type="dxa"/>
              <w:bottom w:w="30" w:type="dxa"/>
              <w:right w:w="90" w:type="dxa"/>
            </w:tcMar>
            <w:vAlign w:val="center"/>
            <w:hideMark/>
          </w:tcPr>
          <w:p w14:paraId="61F028C9"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55598F05"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5AE13AEC"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475D52F2"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2016</w:t>
            </w:r>
          </w:p>
        </w:tc>
        <w:tc>
          <w:tcPr>
            <w:tcW w:w="0" w:type="auto"/>
            <w:shd w:val="clear" w:color="auto" w:fill="FFFFFF"/>
            <w:noWrap/>
            <w:tcMar>
              <w:top w:w="30" w:type="dxa"/>
              <w:left w:w="90" w:type="dxa"/>
              <w:bottom w:w="30" w:type="dxa"/>
              <w:right w:w="90" w:type="dxa"/>
            </w:tcMar>
            <w:vAlign w:val="center"/>
            <w:hideMark/>
          </w:tcPr>
          <w:p w14:paraId="6243D638"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33461</w:t>
            </w:r>
          </w:p>
        </w:tc>
        <w:tc>
          <w:tcPr>
            <w:tcW w:w="0" w:type="auto"/>
            <w:shd w:val="clear" w:color="auto" w:fill="FFFFFF"/>
            <w:noWrap/>
            <w:tcMar>
              <w:top w:w="30" w:type="dxa"/>
              <w:left w:w="90" w:type="dxa"/>
              <w:bottom w:w="30" w:type="dxa"/>
              <w:right w:w="90" w:type="dxa"/>
            </w:tcMar>
            <w:vAlign w:val="center"/>
            <w:hideMark/>
          </w:tcPr>
          <w:p w14:paraId="5F7E070C"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00E135FF"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2B153F23"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0D9E4DEC"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2017</w:t>
            </w:r>
          </w:p>
        </w:tc>
        <w:tc>
          <w:tcPr>
            <w:tcW w:w="0" w:type="auto"/>
            <w:shd w:val="clear" w:color="auto" w:fill="FFFFFF"/>
            <w:noWrap/>
            <w:tcMar>
              <w:top w:w="30" w:type="dxa"/>
              <w:left w:w="90" w:type="dxa"/>
              <w:bottom w:w="30" w:type="dxa"/>
              <w:right w:w="90" w:type="dxa"/>
            </w:tcMar>
            <w:vAlign w:val="center"/>
            <w:hideMark/>
          </w:tcPr>
          <w:p w14:paraId="0D20220A"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37342</w:t>
            </w:r>
          </w:p>
        </w:tc>
        <w:tc>
          <w:tcPr>
            <w:tcW w:w="0" w:type="auto"/>
            <w:shd w:val="clear" w:color="auto" w:fill="FFFFFF"/>
            <w:noWrap/>
            <w:tcMar>
              <w:top w:w="30" w:type="dxa"/>
              <w:left w:w="90" w:type="dxa"/>
              <w:bottom w:w="30" w:type="dxa"/>
              <w:right w:w="90" w:type="dxa"/>
            </w:tcMar>
            <w:vAlign w:val="center"/>
            <w:hideMark/>
          </w:tcPr>
          <w:p w14:paraId="24C6A22A"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7347F880"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1F3BE2D6"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6923E646"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2018</w:t>
            </w:r>
          </w:p>
        </w:tc>
        <w:tc>
          <w:tcPr>
            <w:tcW w:w="0" w:type="auto"/>
            <w:shd w:val="clear" w:color="auto" w:fill="FFFFFF"/>
            <w:noWrap/>
            <w:tcMar>
              <w:top w:w="30" w:type="dxa"/>
              <w:left w:w="90" w:type="dxa"/>
              <w:bottom w:w="30" w:type="dxa"/>
              <w:right w:w="90" w:type="dxa"/>
            </w:tcMar>
            <w:vAlign w:val="center"/>
            <w:hideMark/>
          </w:tcPr>
          <w:p w14:paraId="2145ECFD"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42255</w:t>
            </w:r>
          </w:p>
        </w:tc>
        <w:tc>
          <w:tcPr>
            <w:tcW w:w="0" w:type="auto"/>
            <w:shd w:val="clear" w:color="auto" w:fill="FFFFFF"/>
            <w:noWrap/>
            <w:tcMar>
              <w:top w:w="30" w:type="dxa"/>
              <w:left w:w="90" w:type="dxa"/>
              <w:bottom w:w="30" w:type="dxa"/>
              <w:right w:w="90" w:type="dxa"/>
            </w:tcMar>
            <w:vAlign w:val="center"/>
            <w:hideMark/>
          </w:tcPr>
          <w:p w14:paraId="12A16C6C"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55C91BC9"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bl>
    <w:p w14:paraId="5779E609" w14:textId="77777777" w:rsidR="0010420A" w:rsidRPr="0010420A" w:rsidRDefault="0010420A" w:rsidP="0010420A">
      <w:pPr>
        <w:shd w:val="clear" w:color="auto" w:fill="FFFFFF"/>
        <w:spacing w:after="0" w:line="240" w:lineRule="auto"/>
        <w:rPr>
          <w:rFonts w:ascii="Lucida Sans" w:eastAsia="Times New Roman" w:hAnsi="Lucida Sans" w:cs="Times New Roman"/>
          <w:color w:val="999999"/>
          <w:sz w:val="18"/>
          <w:szCs w:val="18"/>
          <w:lang w:val="es-ES" w:eastAsia="es-ES"/>
        </w:rPr>
      </w:pPr>
      <w:r w:rsidRPr="0010420A">
        <w:rPr>
          <w:rFonts w:ascii="Lucida Sans" w:eastAsia="Times New Roman" w:hAnsi="Lucida Sans" w:cs="Times New Roman"/>
          <w:color w:val="999999"/>
          <w:sz w:val="18"/>
          <w:szCs w:val="18"/>
          <w:lang w:val="es-ES" w:eastAsia="es-ES"/>
        </w:rPr>
        <w:t>14 rows</w:t>
      </w:r>
    </w:p>
    <w:p w14:paraId="7A7ACD3E"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5420CBE4"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093ADA26" w14:textId="77777777" w:rsidR="0010420A" w:rsidRPr="0010420A" w:rsidRDefault="0010420A" w:rsidP="0010420A">
      <w:pPr>
        <w:shd w:val="clear" w:color="auto" w:fill="FFFFFF"/>
        <w:spacing w:after="0" w:line="240" w:lineRule="auto"/>
        <w:rPr>
          <w:rFonts w:ascii="Times New Roman" w:eastAsia="Calibri" w:hAnsi="Times New Roman" w:cs="Times New Roman"/>
          <w:color w:val="333333"/>
          <w:sz w:val="24"/>
          <w:szCs w:val="24"/>
          <w:shd w:val="clear" w:color="auto" w:fill="FFFFFF"/>
          <w:lang w:val="es-ES"/>
        </w:rPr>
      </w:pPr>
      <w:r w:rsidRPr="0010420A">
        <w:rPr>
          <w:rFonts w:ascii="Times New Roman" w:eastAsia="Calibri" w:hAnsi="Times New Roman" w:cs="Times New Roman"/>
          <w:color w:val="333333"/>
          <w:sz w:val="24"/>
          <w:szCs w:val="24"/>
          <w:shd w:val="clear" w:color="auto" w:fill="FFFFFF"/>
          <w:lang w:val="es-ES"/>
        </w:rPr>
        <w:t>Graficamos la evolución temporal:</w:t>
      </w:r>
    </w:p>
    <w:p w14:paraId="31CFA1FF" w14:textId="77777777" w:rsidR="0010420A" w:rsidRPr="0010420A" w:rsidRDefault="0010420A" w:rsidP="0010420A">
      <w:pPr>
        <w:shd w:val="clear" w:color="auto" w:fill="FFFFFF"/>
        <w:spacing w:after="0" w:line="240" w:lineRule="auto"/>
        <w:rPr>
          <w:rFonts w:ascii="Helvetica" w:eastAsia="Calibri" w:hAnsi="Helvetica" w:cs="Times New Roman"/>
          <w:color w:val="333333"/>
          <w:sz w:val="21"/>
          <w:szCs w:val="21"/>
          <w:shd w:val="clear" w:color="auto" w:fill="FFFFFF"/>
          <w:lang w:val="es-ES"/>
        </w:rPr>
      </w:pPr>
    </w:p>
    <w:p w14:paraId="05868457"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cantidades_presos_total_ley23737 &lt;- cuantos_por_anio %&gt;% inner_join(cantidad_delitos_poranio, by='anio_censo') %&gt;% gather('poblacion','cantidad_presos',-anio_censo)</w:t>
      </w:r>
    </w:p>
    <w:p w14:paraId="148FA2C6"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p>
    <w:p w14:paraId="65643D00"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ggplot(cantidades_presos_total_ley23737, aes(x = anio_censo, y = cantidad_presos, colour = poblacion)) + </w:t>
      </w:r>
    </w:p>
    <w:p w14:paraId="5185163F"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geom_smooth() + geom_point() + scale_x_continuous("Fecha",breaks = seq(2005,2018,1)) + ggtitle("Evolución temporal de la cantidad de presos") + xlab("Año") + ylab("Cantidad presos/as")</w:t>
      </w:r>
    </w:p>
    <w:p w14:paraId="79B34247" w14:textId="77777777" w:rsidR="0010420A" w:rsidRPr="0010420A" w:rsidRDefault="0010420A" w:rsidP="0010420A">
      <w:pPr>
        <w:shd w:val="clear" w:color="auto" w:fill="FFFFFF"/>
        <w:spacing w:after="0" w:line="240" w:lineRule="auto"/>
        <w:rPr>
          <w:rFonts w:ascii="Helvetica" w:eastAsia="Calibri" w:hAnsi="Helvetica" w:cs="Times New Roman"/>
          <w:color w:val="333333"/>
          <w:sz w:val="21"/>
          <w:szCs w:val="21"/>
          <w:shd w:val="clear" w:color="auto" w:fill="FFFFFF"/>
          <w:lang w:val="es-ES"/>
        </w:rPr>
      </w:pPr>
    </w:p>
    <w:p w14:paraId="6D02A45D"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r w:rsidRPr="0010420A">
        <w:rPr>
          <w:rFonts w:ascii="Helvetica" w:eastAsia="Times New Roman" w:hAnsi="Helvetica" w:cs="Times New Roman"/>
          <w:noProof/>
          <w:color w:val="333333"/>
          <w:sz w:val="21"/>
          <w:szCs w:val="21"/>
          <w:lang w:val="es-ES" w:eastAsia="es-ES"/>
        </w:rPr>
        <w:drawing>
          <wp:inline distT="0" distB="0" distL="0" distR="0" wp14:anchorId="4A32A2FB" wp14:editId="13A3628F">
            <wp:extent cx="5391150" cy="332422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391150" cy="3324225"/>
                    </a:xfrm>
                    <a:prstGeom prst="rect">
                      <a:avLst/>
                    </a:prstGeom>
                    <a:noFill/>
                    <a:ln w="9525">
                      <a:noFill/>
                      <a:miter lim="800000"/>
                      <a:headEnd/>
                      <a:tailEnd/>
                    </a:ln>
                  </pic:spPr>
                </pic:pic>
              </a:graphicData>
            </a:graphic>
          </wp:inline>
        </w:drawing>
      </w:r>
    </w:p>
    <w:p w14:paraId="19686652"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552A05DE"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Ahora es necesario cargar la información sobre los presupuestos destinados al sistema penitenciario de la PBA en cada año. El presupuesto se extrajo de la información brindada por la Dirección Provincial de Presupuesto Público, disponible en </w:t>
      </w:r>
      <w:hyperlink r:id="rId19" w:history="1">
        <w:r w:rsidRPr="0010420A">
          <w:rPr>
            <w:rFonts w:ascii="Times New Roman" w:eastAsia="Times New Roman" w:hAnsi="Times New Roman" w:cs="Times New Roman"/>
            <w:color w:val="337AB7"/>
            <w:sz w:val="24"/>
            <w:szCs w:val="24"/>
            <w:lang w:val="es-ES" w:eastAsia="es-ES"/>
          </w:rPr>
          <w:t>https://www.gba.gob.ar/hacienda_y_finanzas/direccion_provincial_de_presupuesto_publico</w:t>
        </w:r>
      </w:hyperlink>
    </w:p>
    <w:p w14:paraId="48300AB0"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4C886B"/>
          <w:sz w:val="20"/>
          <w:szCs w:val="20"/>
          <w:lang w:val="es-ES" w:eastAsia="es-ES"/>
        </w:rPr>
        <w:t>#presupuesto_spb &lt;- read_excel("presupuesto_spb_por_año.xlsx")</w:t>
      </w:r>
    </w:p>
    <w:p w14:paraId="7616D12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print(presupuesto_spb)</w:t>
      </w:r>
    </w:p>
    <w:tbl>
      <w:tblPr>
        <w:tblW w:w="678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030"/>
        <w:gridCol w:w="2240"/>
        <w:gridCol w:w="1170"/>
        <w:gridCol w:w="1170"/>
        <w:gridCol w:w="1170"/>
      </w:tblGrid>
      <w:tr w:rsidR="0010420A" w:rsidRPr="0010420A" w14:paraId="79826D48" w14:textId="77777777" w:rsidTr="007B57BE">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64620554" w14:textId="77777777" w:rsidR="0010420A" w:rsidRPr="0010420A" w:rsidRDefault="0010420A" w:rsidP="0010420A">
            <w:pPr>
              <w:spacing w:after="0" w:line="240" w:lineRule="auto"/>
              <w:jc w:val="right"/>
              <w:rPr>
                <w:rFonts w:ascii="Lucida Sans" w:eastAsia="Times New Roman" w:hAnsi="Lucida Sans" w:cs="Times New Roman"/>
                <w:b/>
                <w:bCs/>
                <w:color w:val="000000"/>
                <w:sz w:val="18"/>
                <w:szCs w:val="18"/>
                <w:lang w:val="es-ES" w:eastAsia="es-ES"/>
              </w:rPr>
            </w:pPr>
            <w:r w:rsidRPr="0010420A">
              <w:rPr>
                <w:rFonts w:ascii="Lucida Sans" w:eastAsia="Times New Roman" w:hAnsi="Lucida Sans" w:cs="Times New Roman"/>
                <w:b/>
                <w:bCs/>
                <w:color w:val="000000"/>
                <w:sz w:val="18"/>
                <w:szCs w:val="18"/>
                <w:lang w:val="es-ES" w:eastAsia="es-ES"/>
              </w:rPr>
              <w:t>anio</w:t>
            </w:r>
          </w:p>
          <w:p w14:paraId="1F734AA6" w14:textId="77777777" w:rsidR="0010420A" w:rsidRPr="0010420A" w:rsidRDefault="0010420A" w:rsidP="0010420A">
            <w:pPr>
              <w:spacing w:after="0" w:line="240" w:lineRule="auto"/>
              <w:jc w:val="right"/>
              <w:rPr>
                <w:rFonts w:ascii="Lucida Sans" w:eastAsia="Times New Roman" w:hAnsi="Lucida Sans" w:cs="Times New Roman"/>
                <w:color w:val="000000"/>
                <w:sz w:val="17"/>
                <w:szCs w:val="17"/>
                <w:lang w:val="es-ES" w:eastAsia="es-ES"/>
              </w:rPr>
            </w:pPr>
            <w:r w:rsidRPr="0010420A">
              <w:rPr>
                <w:rFonts w:ascii="Lucida Sans" w:eastAsia="Times New Roman" w:hAnsi="Lucida Sans" w:cs="Times New Roman"/>
                <w:color w:val="000000"/>
                <w:sz w:val="17"/>
                <w:szCs w:val="17"/>
                <w:lang w:val="es-ES" w:eastAsia="es-ES"/>
              </w:rPr>
              <w:t>&lt;dbl&gt;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250381B2" w14:textId="77777777" w:rsidR="0010420A" w:rsidRPr="0010420A" w:rsidRDefault="0010420A" w:rsidP="0010420A">
            <w:pPr>
              <w:spacing w:after="0" w:line="240" w:lineRule="auto"/>
              <w:jc w:val="right"/>
              <w:rPr>
                <w:rFonts w:ascii="Lucida Sans" w:eastAsia="Times New Roman" w:hAnsi="Lucida Sans" w:cs="Times New Roman"/>
                <w:b/>
                <w:bCs/>
                <w:color w:val="000000"/>
                <w:sz w:val="18"/>
                <w:szCs w:val="18"/>
                <w:lang w:val="es-ES" w:eastAsia="es-ES"/>
              </w:rPr>
            </w:pPr>
            <w:r w:rsidRPr="0010420A">
              <w:rPr>
                <w:rFonts w:ascii="Lucida Sans" w:eastAsia="Times New Roman" w:hAnsi="Lucida Sans" w:cs="Times New Roman"/>
                <w:b/>
                <w:bCs/>
                <w:color w:val="000000"/>
                <w:sz w:val="18"/>
                <w:szCs w:val="18"/>
                <w:lang w:val="es-ES" w:eastAsia="es-ES"/>
              </w:rPr>
              <w:t>presupuesto</w:t>
            </w:r>
          </w:p>
          <w:p w14:paraId="129356C5" w14:textId="77777777" w:rsidR="0010420A" w:rsidRPr="0010420A" w:rsidRDefault="0010420A" w:rsidP="0010420A">
            <w:pPr>
              <w:spacing w:after="0" w:line="240" w:lineRule="auto"/>
              <w:jc w:val="right"/>
              <w:rPr>
                <w:rFonts w:ascii="Lucida Sans" w:eastAsia="Times New Roman" w:hAnsi="Lucida Sans" w:cs="Times New Roman"/>
                <w:color w:val="000000"/>
                <w:sz w:val="17"/>
                <w:szCs w:val="17"/>
                <w:lang w:val="es-ES" w:eastAsia="es-ES"/>
              </w:rPr>
            </w:pPr>
            <w:r w:rsidRPr="0010420A">
              <w:rPr>
                <w:rFonts w:ascii="Lucida Sans" w:eastAsia="Times New Roman" w:hAnsi="Lucida Sans" w:cs="Times New Roman"/>
                <w:color w:val="000000"/>
                <w:sz w:val="17"/>
                <w:szCs w:val="17"/>
                <w:lang w:val="es-ES" w:eastAsia="es-ES"/>
              </w:rPr>
              <w:t>&lt;dbl&gt;</w:t>
            </w:r>
          </w:p>
        </w:tc>
        <w:tc>
          <w:tcPr>
            <w:tcW w:w="1170" w:type="dxa"/>
            <w:tcBorders>
              <w:top w:val="nil"/>
              <w:left w:val="nil"/>
              <w:right w:val="nil"/>
            </w:tcBorders>
            <w:shd w:val="clear" w:color="auto" w:fill="FFFFFF"/>
            <w:noWrap/>
            <w:tcMar>
              <w:top w:w="0" w:type="dxa"/>
              <w:left w:w="90" w:type="dxa"/>
              <w:bottom w:w="45" w:type="dxa"/>
              <w:right w:w="90" w:type="dxa"/>
            </w:tcMar>
            <w:vAlign w:val="center"/>
            <w:hideMark/>
          </w:tcPr>
          <w:p w14:paraId="39747385" w14:textId="77777777" w:rsidR="0010420A" w:rsidRPr="0010420A" w:rsidRDefault="0010420A" w:rsidP="0010420A">
            <w:pPr>
              <w:spacing w:after="0" w:line="240" w:lineRule="auto"/>
              <w:jc w:val="center"/>
              <w:rPr>
                <w:rFonts w:ascii="Lucida Sans" w:eastAsia="Times New Roman" w:hAnsi="Lucida Sans" w:cs="Times New Roman"/>
                <w:b/>
                <w:bCs/>
                <w:color w:val="000000"/>
                <w:sz w:val="18"/>
                <w:szCs w:val="18"/>
                <w:lang w:val="es-ES" w:eastAsia="es-ES"/>
              </w:rPr>
            </w:pPr>
          </w:p>
        </w:tc>
        <w:tc>
          <w:tcPr>
            <w:tcW w:w="1170" w:type="dxa"/>
            <w:tcBorders>
              <w:top w:val="nil"/>
              <w:left w:val="nil"/>
              <w:right w:val="nil"/>
            </w:tcBorders>
            <w:shd w:val="clear" w:color="auto" w:fill="FFFFFF"/>
            <w:noWrap/>
            <w:tcMar>
              <w:top w:w="0" w:type="dxa"/>
              <w:left w:w="90" w:type="dxa"/>
              <w:bottom w:w="45" w:type="dxa"/>
              <w:right w:w="90" w:type="dxa"/>
            </w:tcMar>
            <w:vAlign w:val="center"/>
            <w:hideMark/>
          </w:tcPr>
          <w:p w14:paraId="438098BF" w14:textId="77777777" w:rsidR="0010420A" w:rsidRPr="0010420A" w:rsidRDefault="0010420A" w:rsidP="0010420A">
            <w:pPr>
              <w:spacing w:after="0" w:line="240" w:lineRule="auto"/>
              <w:jc w:val="center"/>
              <w:rPr>
                <w:rFonts w:ascii="Lucida Sans" w:eastAsia="Times New Roman" w:hAnsi="Lucida Sans" w:cs="Times New Roman"/>
                <w:b/>
                <w:bCs/>
                <w:color w:val="000000"/>
                <w:sz w:val="18"/>
                <w:szCs w:val="18"/>
                <w:lang w:val="es-ES" w:eastAsia="es-ES"/>
              </w:rPr>
            </w:pPr>
          </w:p>
        </w:tc>
        <w:tc>
          <w:tcPr>
            <w:tcW w:w="1170" w:type="dxa"/>
            <w:tcBorders>
              <w:top w:val="nil"/>
              <w:left w:val="nil"/>
              <w:right w:val="nil"/>
            </w:tcBorders>
            <w:shd w:val="clear" w:color="auto" w:fill="FFFFFF"/>
            <w:noWrap/>
            <w:tcMar>
              <w:top w:w="0" w:type="dxa"/>
              <w:left w:w="90" w:type="dxa"/>
              <w:bottom w:w="45" w:type="dxa"/>
              <w:right w:w="90" w:type="dxa"/>
            </w:tcMar>
            <w:vAlign w:val="center"/>
            <w:hideMark/>
          </w:tcPr>
          <w:p w14:paraId="3770B2A6" w14:textId="77777777" w:rsidR="0010420A" w:rsidRPr="0010420A" w:rsidRDefault="0010420A" w:rsidP="0010420A">
            <w:pPr>
              <w:spacing w:after="0" w:line="240" w:lineRule="auto"/>
              <w:jc w:val="center"/>
              <w:rPr>
                <w:rFonts w:ascii="Lucida Sans" w:eastAsia="Times New Roman" w:hAnsi="Lucida Sans" w:cs="Times New Roman"/>
                <w:b/>
                <w:bCs/>
                <w:color w:val="000000"/>
                <w:sz w:val="18"/>
                <w:szCs w:val="18"/>
                <w:lang w:val="es-ES" w:eastAsia="es-ES"/>
              </w:rPr>
            </w:pPr>
          </w:p>
        </w:tc>
      </w:tr>
      <w:tr w:rsidR="0010420A" w:rsidRPr="0010420A" w14:paraId="0299265C"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1BA76157"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2005</w:t>
            </w:r>
          </w:p>
        </w:tc>
        <w:tc>
          <w:tcPr>
            <w:tcW w:w="0" w:type="auto"/>
            <w:shd w:val="clear" w:color="auto" w:fill="FFFFFF"/>
            <w:noWrap/>
            <w:tcMar>
              <w:top w:w="30" w:type="dxa"/>
              <w:left w:w="90" w:type="dxa"/>
              <w:bottom w:w="30" w:type="dxa"/>
              <w:right w:w="90" w:type="dxa"/>
            </w:tcMar>
            <w:vAlign w:val="center"/>
            <w:hideMark/>
          </w:tcPr>
          <w:p w14:paraId="7F4DF595"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480095252</w:t>
            </w:r>
          </w:p>
        </w:tc>
        <w:tc>
          <w:tcPr>
            <w:tcW w:w="0" w:type="auto"/>
            <w:shd w:val="clear" w:color="auto" w:fill="FFFFFF"/>
            <w:noWrap/>
            <w:tcMar>
              <w:top w:w="30" w:type="dxa"/>
              <w:left w:w="90" w:type="dxa"/>
              <w:bottom w:w="30" w:type="dxa"/>
              <w:right w:w="90" w:type="dxa"/>
            </w:tcMar>
            <w:vAlign w:val="center"/>
            <w:hideMark/>
          </w:tcPr>
          <w:p w14:paraId="6CD3510F"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01D99714"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138579AA"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2A5FDE98"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4861595C"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2006</w:t>
            </w:r>
          </w:p>
        </w:tc>
        <w:tc>
          <w:tcPr>
            <w:tcW w:w="0" w:type="auto"/>
            <w:shd w:val="clear" w:color="auto" w:fill="FFFFFF"/>
            <w:noWrap/>
            <w:tcMar>
              <w:top w:w="30" w:type="dxa"/>
              <w:left w:w="90" w:type="dxa"/>
              <w:bottom w:w="30" w:type="dxa"/>
              <w:right w:w="90" w:type="dxa"/>
            </w:tcMar>
            <w:vAlign w:val="center"/>
            <w:hideMark/>
          </w:tcPr>
          <w:p w14:paraId="59ADF245"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568460089</w:t>
            </w:r>
          </w:p>
        </w:tc>
        <w:tc>
          <w:tcPr>
            <w:tcW w:w="0" w:type="auto"/>
            <w:shd w:val="clear" w:color="auto" w:fill="FFFFFF"/>
            <w:noWrap/>
            <w:tcMar>
              <w:top w:w="30" w:type="dxa"/>
              <w:left w:w="90" w:type="dxa"/>
              <w:bottom w:w="30" w:type="dxa"/>
              <w:right w:w="90" w:type="dxa"/>
            </w:tcMar>
            <w:vAlign w:val="center"/>
            <w:hideMark/>
          </w:tcPr>
          <w:p w14:paraId="0134155D"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46245186"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7A58591E"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2CC53751"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3AEB2916"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2007</w:t>
            </w:r>
          </w:p>
        </w:tc>
        <w:tc>
          <w:tcPr>
            <w:tcW w:w="0" w:type="auto"/>
            <w:shd w:val="clear" w:color="auto" w:fill="FFFFFF"/>
            <w:noWrap/>
            <w:tcMar>
              <w:top w:w="30" w:type="dxa"/>
              <w:left w:w="90" w:type="dxa"/>
              <w:bottom w:w="30" w:type="dxa"/>
              <w:right w:w="90" w:type="dxa"/>
            </w:tcMar>
            <w:vAlign w:val="center"/>
            <w:hideMark/>
          </w:tcPr>
          <w:p w14:paraId="6A940FD9"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840723598</w:t>
            </w:r>
          </w:p>
        </w:tc>
        <w:tc>
          <w:tcPr>
            <w:tcW w:w="0" w:type="auto"/>
            <w:shd w:val="clear" w:color="auto" w:fill="FFFFFF"/>
            <w:noWrap/>
            <w:tcMar>
              <w:top w:w="30" w:type="dxa"/>
              <w:left w:w="90" w:type="dxa"/>
              <w:bottom w:w="30" w:type="dxa"/>
              <w:right w:w="90" w:type="dxa"/>
            </w:tcMar>
            <w:vAlign w:val="center"/>
            <w:hideMark/>
          </w:tcPr>
          <w:p w14:paraId="4D30F663"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6A6905C9"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5A0FD758"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7BD5805F"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24E7EAEE"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2008</w:t>
            </w:r>
          </w:p>
        </w:tc>
        <w:tc>
          <w:tcPr>
            <w:tcW w:w="0" w:type="auto"/>
            <w:shd w:val="clear" w:color="auto" w:fill="FFFFFF"/>
            <w:noWrap/>
            <w:tcMar>
              <w:top w:w="30" w:type="dxa"/>
              <w:left w:w="90" w:type="dxa"/>
              <w:bottom w:w="30" w:type="dxa"/>
              <w:right w:w="90" w:type="dxa"/>
            </w:tcMar>
            <w:vAlign w:val="center"/>
            <w:hideMark/>
          </w:tcPr>
          <w:p w14:paraId="702C7164"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977027549</w:t>
            </w:r>
          </w:p>
        </w:tc>
        <w:tc>
          <w:tcPr>
            <w:tcW w:w="0" w:type="auto"/>
            <w:shd w:val="clear" w:color="auto" w:fill="FFFFFF"/>
            <w:noWrap/>
            <w:tcMar>
              <w:top w:w="30" w:type="dxa"/>
              <w:left w:w="90" w:type="dxa"/>
              <w:bottom w:w="30" w:type="dxa"/>
              <w:right w:w="90" w:type="dxa"/>
            </w:tcMar>
            <w:vAlign w:val="center"/>
            <w:hideMark/>
          </w:tcPr>
          <w:p w14:paraId="74070DB9"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4DA670E9"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05467A7B"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1C30E0CC"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48AAA57C"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2009</w:t>
            </w:r>
          </w:p>
        </w:tc>
        <w:tc>
          <w:tcPr>
            <w:tcW w:w="0" w:type="auto"/>
            <w:shd w:val="clear" w:color="auto" w:fill="FFFFFF"/>
            <w:noWrap/>
            <w:tcMar>
              <w:top w:w="30" w:type="dxa"/>
              <w:left w:w="90" w:type="dxa"/>
              <w:bottom w:w="30" w:type="dxa"/>
              <w:right w:w="90" w:type="dxa"/>
            </w:tcMar>
            <w:vAlign w:val="center"/>
            <w:hideMark/>
          </w:tcPr>
          <w:p w14:paraId="559B7251"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1173467090</w:t>
            </w:r>
          </w:p>
        </w:tc>
        <w:tc>
          <w:tcPr>
            <w:tcW w:w="0" w:type="auto"/>
            <w:shd w:val="clear" w:color="auto" w:fill="FFFFFF"/>
            <w:noWrap/>
            <w:tcMar>
              <w:top w:w="30" w:type="dxa"/>
              <w:left w:w="90" w:type="dxa"/>
              <w:bottom w:w="30" w:type="dxa"/>
              <w:right w:w="90" w:type="dxa"/>
            </w:tcMar>
            <w:vAlign w:val="center"/>
            <w:hideMark/>
          </w:tcPr>
          <w:p w14:paraId="477D7953"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33A42E35"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3C8D84EA"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54819F74"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1A2CB925"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2010</w:t>
            </w:r>
          </w:p>
        </w:tc>
        <w:tc>
          <w:tcPr>
            <w:tcW w:w="0" w:type="auto"/>
            <w:shd w:val="clear" w:color="auto" w:fill="FFFFFF"/>
            <w:noWrap/>
            <w:tcMar>
              <w:top w:w="30" w:type="dxa"/>
              <w:left w:w="90" w:type="dxa"/>
              <w:bottom w:w="30" w:type="dxa"/>
              <w:right w:w="90" w:type="dxa"/>
            </w:tcMar>
            <w:vAlign w:val="center"/>
            <w:hideMark/>
          </w:tcPr>
          <w:p w14:paraId="40C77B69"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1444603505</w:t>
            </w:r>
          </w:p>
        </w:tc>
        <w:tc>
          <w:tcPr>
            <w:tcW w:w="0" w:type="auto"/>
            <w:shd w:val="clear" w:color="auto" w:fill="FFFFFF"/>
            <w:noWrap/>
            <w:tcMar>
              <w:top w:w="30" w:type="dxa"/>
              <w:left w:w="90" w:type="dxa"/>
              <w:bottom w:w="30" w:type="dxa"/>
              <w:right w:w="90" w:type="dxa"/>
            </w:tcMar>
            <w:vAlign w:val="center"/>
            <w:hideMark/>
          </w:tcPr>
          <w:p w14:paraId="3FD6431C"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19D96C74"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45226B77"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6210ABD6"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0BCEFC36"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2011</w:t>
            </w:r>
          </w:p>
        </w:tc>
        <w:tc>
          <w:tcPr>
            <w:tcW w:w="0" w:type="auto"/>
            <w:shd w:val="clear" w:color="auto" w:fill="FFFFFF"/>
            <w:noWrap/>
            <w:tcMar>
              <w:top w:w="30" w:type="dxa"/>
              <w:left w:w="90" w:type="dxa"/>
              <w:bottom w:w="30" w:type="dxa"/>
              <w:right w:w="90" w:type="dxa"/>
            </w:tcMar>
            <w:vAlign w:val="center"/>
            <w:hideMark/>
          </w:tcPr>
          <w:p w14:paraId="1EAE59A5"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1897422230</w:t>
            </w:r>
          </w:p>
        </w:tc>
        <w:tc>
          <w:tcPr>
            <w:tcW w:w="0" w:type="auto"/>
            <w:shd w:val="clear" w:color="auto" w:fill="FFFFFF"/>
            <w:noWrap/>
            <w:tcMar>
              <w:top w:w="30" w:type="dxa"/>
              <w:left w:w="90" w:type="dxa"/>
              <w:bottom w:w="30" w:type="dxa"/>
              <w:right w:w="90" w:type="dxa"/>
            </w:tcMar>
            <w:vAlign w:val="center"/>
            <w:hideMark/>
          </w:tcPr>
          <w:p w14:paraId="21B1C0FF"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3B45B700"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7C8A55F6"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4A4EA089"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349D191E"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2012</w:t>
            </w:r>
          </w:p>
        </w:tc>
        <w:tc>
          <w:tcPr>
            <w:tcW w:w="0" w:type="auto"/>
            <w:shd w:val="clear" w:color="auto" w:fill="FFFFFF"/>
            <w:noWrap/>
            <w:tcMar>
              <w:top w:w="30" w:type="dxa"/>
              <w:left w:w="90" w:type="dxa"/>
              <w:bottom w:w="30" w:type="dxa"/>
              <w:right w:w="90" w:type="dxa"/>
            </w:tcMar>
            <w:vAlign w:val="center"/>
            <w:hideMark/>
          </w:tcPr>
          <w:p w14:paraId="09D96EB7"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2534895960</w:t>
            </w:r>
          </w:p>
        </w:tc>
        <w:tc>
          <w:tcPr>
            <w:tcW w:w="0" w:type="auto"/>
            <w:shd w:val="clear" w:color="auto" w:fill="FFFFFF"/>
            <w:noWrap/>
            <w:tcMar>
              <w:top w:w="30" w:type="dxa"/>
              <w:left w:w="90" w:type="dxa"/>
              <w:bottom w:w="30" w:type="dxa"/>
              <w:right w:w="90" w:type="dxa"/>
            </w:tcMar>
            <w:vAlign w:val="center"/>
            <w:hideMark/>
          </w:tcPr>
          <w:p w14:paraId="75791BA6"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42269FD9"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5ECF1B13"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20EE935C"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4571928B"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2013</w:t>
            </w:r>
          </w:p>
        </w:tc>
        <w:tc>
          <w:tcPr>
            <w:tcW w:w="0" w:type="auto"/>
            <w:shd w:val="clear" w:color="auto" w:fill="FFFFFF"/>
            <w:noWrap/>
            <w:tcMar>
              <w:top w:w="30" w:type="dxa"/>
              <w:left w:w="90" w:type="dxa"/>
              <w:bottom w:w="30" w:type="dxa"/>
              <w:right w:w="90" w:type="dxa"/>
            </w:tcMar>
            <w:vAlign w:val="center"/>
            <w:hideMark/>
          </w:tcPr>
          <w:p w14:paraId="310FB21E"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3330242960</w:t>
            </w:r>
          </w:p>
        </w:tc>
        <w:tc>
          <w:tcPr>
            <w:tcW w:w="0" w:type="auto"/>
            <w:shd w:val="clear" w:color="auto" w:fill="FFFFFF"/>
            <w:noWrap/>
            <w:tcMar>
              <w:top w:w="30" w:type="dxa"/>
              <w:left w:w="90" w:type="dxa"/>
              <w:bottom w:w="30" w:type="dxa"/>
              <w:right w:w="90" w:type="dxa"/>
            </w:tcMar>
            <w:vAlign w:val="center"/>
            <w:hideMark/>
          </w:tcPr>
          <w:p w14:paraId="4230F7A6"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6B997178"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78A30472"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62F4AFA9"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7B97F354"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2014</w:t>
            </w:r>
          </w:p>
        </w:tc>
        <w:tc>
          <w:tcPr>
            <w:tcW w:w="0" w:type="auto"/>
            <w:shd w:val="clear" w:color="auto" w:fill="FFFFFF"/>
            <w:noWrap/>
            <w:tcMar>
              <w:top w:w="30" w:type="dxa"/>
              <w:left w:w="90" w:type="dxa"/>
              <w:bottom w:w="30" w:type="dxa"/>
              <w:right w:w="90" w:type="dxa"/>
            </w:tcMar>
            <w:vAlign w:val="center"/>
            <w:hideMark/>
          </w:tcPr>
          <w:p w14:paraId="0F5EE597"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4319197000</w:t>
            </w:r>
          </w:p>
        </w:tc>
        <w:tc>
          <w:tcPr>
            <w:tcW w:w="0" w:type="auto"/>
            <w:shd w:val="clear" w:color="auto" w:fill="FFFFFF"/>
            <w:noWrap/>
            <w:tcMar>
              <w:top w:w="30" w:type="dxa"/>
              <w:left w:w="90" w:type="dxa"/>
              <w:bottom w:w="30" w:type="dxa"/>
              <w:right w:w="90" w:type="dxa"/>
            </w:tcMar>
            <w:vAlign w:val="center"/>
            <w:hideMark/>
          </w:tcPr>
          <w:p w14:paraId="469A7FF0"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302AE8DD"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7934357B"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78517090"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6003C986"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2015</w:t>
            </w:r>
          </w:p>
        </w:tc>
        <w:tc>
          <w:tcPr>
            <w:tcW w:w="0" w:type="auto"/>
            <w:shd w:val="clear" w:color="auto" w:fill="FFFFFF"/>
            <w:noWrap/>
            <w:tcMar>
              <w:top w:w="30" w:type="dxa"/>
              <w:left w:w="90" w:type="dxa"/>
              <w:bottom w:w="30" w:type="dxa"/>
              <w:right w:w="90" w:type="dxa"/>
            </w:tcMar>
            <w:vAlign w:val="center"/>
            <w:hideMark/>
          </w:tcPr>
          <w:p w14:paraId="0C56FF70"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6763368000</w:t>
            </w:r>
          </w:p>
        </w:tc>
        <w:tc>
          <w:tcPr>
            <w:tcW w:w="0" w:type="auto"/>
            <w:shd w:val="clear" w:color="auto" w:fill="FFFFFF"/>
            <w:noWrap/>
            <w:tcMar>
              <w:top w:w="30" w:type="dxa"/>
              <w:left w:w="90" w:type="dxa"/>
              <w:bottom w:w="30" w:type="dxa"/>
              <w:right w:w="90" w:type="dxa"/>
            </w:tcMar>
            <w:vAlign w:val="center"/>
            <w:hideMark/>
          </w:tcPr>
          <w:p w14:paraId="0092126E"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7ED9B5E9"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0124B571"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7AA29A20"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67582D36"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2016</w:t>
            </w:r>
          </w:p>
        </w:tc>
        <w:tc>
          <w:tcPr>
            <w:tcW w:w="0" w:type="auto"/>
            <w:shd w:val="clear" w:color="auto" w:fill="FFFFFF"/>
            <w:noWrap/>
            <w:tcMar>
              <w:top w:w="30" w:type="dxa"/>
              <w:left w:w="90" w:type="dxa"/>
              <w:bottom w:w="30" w:type="dxa"/>
              <w:right w:w="90" w:type="dxa"/>
            </w:tcMar>
            <w:vAlign w:val="center"/>
            <w:hideMark/>
          </w:tcPr>
          <w:p w14:paraId="3CCB6163"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10793218000</w:t>
            </w:r>
          </w:p>
        </w:tc>
        <w:tc>
          <w:tcPr>
            <w:tcW w:w="0" w:type="auto"/>
            <w:shd w:val="clear" w:color="auto" w:fill="FFFFFF"/>
            <w:noWrap/>
            <w:tcMar>
              <w:top w:w="30" w:type="dxa"/>
              <w:left w:w="90" w:type="dxa"/>
              <w:bottom w:w="30" w:type="dxa"/>
              <w:right w:w="90" w:type="dxa"/>
            </w:tcMar>
            <w:vAlign w:val="center"/>
            <w:hideMark/>
          </w:tcPr>
          <w:p w14:paraId="6163D49A"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4DDFF648"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23F7F5EF"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778A47B3"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4AFFC8B1"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2017</w:t>
            </w:r>
          </w:p>
        </w:tc>
        <w:tc>
          <w:tcPr>
            <w:tcW w:w="0" w:type="auto"/>
            <w:shd w:val="clear" w:color="auto" w:fill="FFFFFF"/>
            <w:noWrap/>
            <w:tcMar>
              <w:top w:w="30" w:type="dxa"/>
              <w:left w:w="90" w:type="dxa"/>
              <w:bottom w:w="30" w:type="dxa"/>
              <w:right w:w="90" w:type="dxa"/>
            </w:tcMar>
            <w:vAlign w:val="center"/>
            <w:hideMark/>
          </w:tcPr>
          <w:p w14:paraId="51C30CEF"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14047164000</w:t>
            </w:r>
          </w:p>
        </w:tc>
        <w:tc>
          <w:tcPr>
            <w:tcW w:w="0" w:type="auto"/>
            <w:shd w:val="clear" w:color="auto" w:fill="FFFFFF"/>
            <w:noWrap/>
            <w:tcMar>
              <w:top w:w="30" w:type="dxa"/>
              <w:left w:w="90" w:type="dxa"/>
              <w:bottom w:w="30" w:type="dxa"/>
              <w:right w:w="90" w:type="dxa"/>
            </w:tcMar>
            <w:vAlign w:val="center"/>
            <w:hideMark/>
          </w:tcPr>
          <w:p w14:paraId="42D41679"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5D6EFE24"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06189149"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r w:rsidR="0010420A" w:rsidRPr="0010420A" w14:paraId="71D3BCBB" w14:textId="77777777" w:rsidTr="007B57BE">
        <w:trPr>
          <w:tblCellSpacing w:w="0" w:type="dxa"/>
        </w:trPr>
        <w:tc>
          <w:tcPr>
            <w:tcW w:w="0" w:type="auto"/>
            <w:shd w:val="clear" w:color="auto" w:fill="FFFFFF"/>
            <w:noWrap/>
            <w:tcMar>
              <w:top w:w="30" w:type="dxa"/>
              <w:left w:w="90" w:type="dxa"/>
              <w:bottom w:w="30" w:type="dxa"/>
              <w:right w:w="90" w:type="dxa"/>
            </w:tcMar>
            <w:vAlign w:val="center"/>
            <w:hideMark/>
          </w:tcPr>
          <w:p w14:paraId="0EEDA859"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2018</w:t>
            </w:r>
          </w:p>
        </w:tc>
        <w:tc>
          <w:tcPr>
            <w:tcW w:w="0" w:type="auto"/>
            <w:shd w:val="clear" w:color="auto" w:fill="FFFFFF"/>
            <w:noWrap/>
            <w:tcMar>
              <w:top w:w="30" w:type="dxa"/>
              <w:left w:w="90" w:type="dxa"/>
              <w:bottom w:w="30" w:type="dxa"/>
              <w:right w:w="90" w:type="dxa"/>
            </w:tcMar>
            <w:vAlign w:val="center"/>
            <w:hideMark/>
          </w:tcPr>
          <w:p w14:paraId="4E601DCC" w14:textId="77777777" w:rsidR="0010420A" w:rsidRPr="0010420A" w:rsidRDefault="0010420A" w:rsidP="0010420A">
            <w:pPr>
              <w:spacing w:after="0" w:line="240" w:lineRule="auto"/>
              <w:jc w:val="right"/>
              <w:rPr>
                <w:rFonts w:ascii="Lucida Sans" w:eastAsia="Times New Roman" w:hAnsi="Lucida Sans" w:cs="Times New Roman"/>
                <w:color w:val="000000"/>
                <w:sz w:val="18"/>
                <w:szCs w:val="18"/>
                <w:lang w:val="es-ES" w:eastAsia="es-ES"/>
              </w:rPr>
            </w:pPr>
            <w:r w:rsidRPr="0010420A">
              <w:rPr>
                <w:rFonts w:ascii="Lucida Sans" w:eastAsia="Times New Roman" w:hAnsi="Lucida Sans" w:cs="Times New Roman"/>
                <w:color w:val="000000"/>
                <w:sz w:val="18"/>
                <w:szCs w:val="18"/>
                <w:lang w:val="es-ES" w:eastAsia="es-ES"/>
              </w:rPr>
              <w:t>16651913070</w:t>
            </w:r>
          </w:p>
        </w:tc>
        <w:tc>
          <w:tcPr>
            <w:tcW w:w="0" w:type="auto"/>
            <w:shd w:val="clear" w:color="auto" w:fill="FFFFFF"/>
            <w:noWrap/>
            <w:tcMar>
              <w:top w:w="30" w:type="dxa"/>
              <w:left w:w="90" w:type="dxa"/>
              <w:bottom w:w="30" w:type="dxa"/>
              <w:right w:w="90" w:type="dxa"/>
            </w:tcMar>
            <w:vAlign w:val="center"/>
            <w:hideMark/>
          </w:tcPr>
          <w:p w14:paraId="5863EF2E"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0CDB89E9"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c>
          <w:tcPr>
            <w:tcW w:w="0" w:type="auto"/>
            <w:shd w:val="clear" w:color="auto" w:fill="FFFFFF"/>
            <w:noWrap/>
            <w:tcMar>
              <w:top w:w="30" w:type="dxa"/>
              <w:left w:w="90" w:type="dxa"/>
              <w:bottom w:w="30" w:type="dxa"/>
              <w:right w:w="90" w:type="dxa"/>
            </w:tcMar>
            <w:vAlign w:val="center"/>
            <w:hideMark/>
          </w:tcPr>
          <w:p w14:paraId="5D466D16" w14:textId="77777777" w:rsidR="0010420A" w:rsidRPr="0010420A" w:rsidRDefault="0010420A" w:rsidP="0010420A">
            <w:pPr>
              <w:spacing w:after="0" w:line="240" w:lineRule="auto"/>
              <w:rPr>
                <w:rFonts w:ascii="Lucida Sans" w:eastAsia="Times New Roman" w:hAnsi="Lucida Sans" w:cs="Times New Roman"/>
                <w:color w:val="000000"/>
                <w:sz w:val="18"/>
                <w:szCs w:val="18"/>
                <w:lang w:val="es-ES" w:eastAsia="es-ES"/>
              </w:rPr>
            </w:pPr>
          </w:p>
        </w:tc>
      </w:tr>
    </w:tbl>
    <w:p w14:paraId="62FC46AC" w14:textId="77777777" w:rsidR="0010420A" w:rsidRPr="0010420A" w:rsidRDefault="0010420A" w:rsidP="0010420A">
      <w:pPr>
        <w:shd w:val="clear" w:color="auto" w:fill="FFFFFF"/>
        <w:spacing w:after="0" w:line="240" w:lineRule="auto"/>
        <w:rPr>
          <w:rFonts w:ascii="Lucida Sans" w:eastAsia="Times New Roman" w:hAnsi="Lucida Sans" w:cs="Times New Roman"/>
          <w:color w:val="999999"/>
          <w:sz w:val="18"/>
          <w:szCs w:val="18"/>
          <w:lang w:val="es-ES" w:eastAsia="es-ES"/>
        </w:rPr>
      </w:pPr>
      <w:r w:rsidRPr="0010420A">
        <w:rPr>
          <w:rFonts w:ascii="Lucida Sans" w:eastAsia="Times New Roman" w:hAnsi="Lucida Sans" w:cs="Times New Roman"/>
          <w:color w:val="999999"/>
          <w:sz w:val="18"/>
          <w:szCs w:val="18"/>
          <w:lang w:val="es-ES" w:eastAsia="es-ES"/>
        </w:rPr>
        <w:t>14 rows</w:t>
      </w:r>
    </w:p>
    <w:p w14:paraId="03300E54"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65A257D2"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2010130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#presupuesto_spb &lt;- read_excel("presupuesto_spb_por_año.xlsx")</w:t>
      </w:r>
    </w:p>
    <w:p w14:paraId="23B7723A"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ggplot(presupuesto_spb, aes(x = anio, y = presupuesto)) + </w:t>
      </w:r>
    </w:p>
    <w:p w14:paraId="4FA5DDC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lastRenderedPageBreak/>
        <w:t xml:space="preserve">    geom_smooth() + geom_point() + scale_x_continuous("Fecha",breaks = seq(2005,2018,1)) + ggtitle("Evolución temporal del presupuesto del SPB") + xlab("Año") + ylab("Pesos argentinos")</w:t>
      </w:r>
    </w:p>
    <w:p w14:paraId="29392848"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r w:rsidRPr="0010420A">
        <w:rPr>
          <w:rFonts w:ascii="Helvetica" w:eastAsia="Times New Roman" w:hAnsi="Helvetica" w:cs="Times New Roman"/>
          <w:noProof/>
          <w:color w:val="333333"/>
          <w:sz w:val="21"/>
          <w:szCs w:val="21"/>
          <w:lang w:val="es-ES" w:eastAsia="es-ES"/>
        </w:rPr>
        <w:drawing>
          <wp:inline distT="0" distB="0" distL="0" distR="0" wp14:anchorId="7E08C696" wp14:editId="31B76300">
            <wp:extent cx="5391150" cy="33242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391150" cy="3324225"/>
                    </a:xfrm>
                    <a:prstGeom prst="rect">
                      <a:avLst/>
                    </a:prstGeom>
                    <a:noFill/>
                    <a:ln w="9525">
                      <a:noFill/>
                      <a:miter lim="800000"/>
                      <a:headEnd/>
                      <a:tailEnd/>
                    </a:ln>
                  </pic:spPr>
                </pic:pic>
              </a:graphicData>
            </a:graphic>
          </wp:inline>
        </w:drawing>
      </w:r>
    </w:p>
    <w:p w14:paraId="10CB0C9B" w14:textId="77777777" w:rsidR="0010420A" w:rsidRPr="0010420A" w:rsidRDefault="0010420A" w:rsidP="0010420A">
      <w:pPr>
        <w:shd w:val="clear" w:color="auto" w:fill="FFFFFF"/>
        <w:spacing w:after="0" w:line="240" w:lineRule="auto"/>
        <w:jc w:val="both"/>
        <w:rPr>
          <w:rFonts w:ascii="Helvetica" w:eastAsia="Times New Roman" w:hAnsi="Helvetica" w:cs="Times New Roman"/>
          <w:color w:val="333333"/>
          <w:sz w:val="24"/>
          <w:szCs w:val="24"/>
          <w:lang w:val="es-ES" w:eastAsia="es-ES"/>
        </w:rPr>
      </w:pPr>
    </w:p>
    <w:p w14:paraId="58AF3D7F" w14:textId="77777777" w:rsidR="0010420A" w:rsidRPr="0010420A" w:rsidRDefault="0010420A" w:rsidP="0010420A">
      <w:pPr>
        <w:spacing w:after="150" w:line="240" w:lineRule="auto"/>
        <w:jc w:val="both"/>
        <w:rPr>
          <w:rFonts w:ascii="Times New Roman" w:eastAsia="Times New Roman" w:hAnsi="Times New Roman" w:cs="Times New Roman"/>
          <w:sz w:val="24"/>
          <w:szCs w:val="24"/>
          <w:lang w:val="es-ES" w:eastAsia="es-ES"/>
        </w:rPr>
      </w:pPr>
      <w:r w:rsidRPr="0010420A">
        <w:rPr>
          <w:rFonts w:ascii="Times New Roman" w:eastAsia="Times New Roman" w:hAnsi="Times New Roman" w:cs="Times New Roman"/>
          <w:sz w:val="24"/>
          <w:szCs w:val="24"/>
          <w:lang w:val="es-ES" w:eastAsia="es-ES"/>
        </w:rPr>
        <w:t>El trabajo consistirá de tres métodos de estimación de los costos de presos/as por infracción a la ley 23737.</w:t>
      </w:r>
    </w:p>
    <w:p w14:paraId="55D70AE6" w14:textId="77777777" w:rsidR="0010420A" w:rsidRPr="0010420A" w:rsidRDefault="0010420A" w:rsidP="0010420A">
      <w:pPr>
        <w:numPr>
          <w:ilvl w:val="0"/>
          <w:numId w:val="10"/>
        </w:numPr>
        <w:spacing w:after="0" w:line="240" w:lineRule="auto"/>
        <w:jc w:val="both"/>
        <w:rPr>
          <w:rFonts w:ascii="Times New Roman" w:eastAsia="Times New Roman" w:hAnsi="Times New Roman" w:cs="Times New Roman"/>
          <w:sz w:val="24"/>
          <w:szCs w:val="24"/>
          <w:lang w:val="es-ES" w:eastAsia="es-ES"/>
        </w:rPr>
      </w:pPr>
      <w:r w:rsidRPr="0010420A">
        <w:rPr>
          <w:rFonts w:ascii="Times New Roman" w:eastAsia="Times New Roman" w:hAnsi="Times New Roman" w:cs="Times New Roman"/>
          <w:b/>
          <w:bCs/>
          <w:sz w:val="24"/>
          <w:szCs w:val="24"/>
          <w:lang w:val="es-ES" w:eastAsia="es-ES"/>
        </w:rPr>
        <w:t>Método 1 - Estimación con valores al 31 de diciembre</w:t>
      </w:r>
      <w:r w:rsidRPr="0010420A">
        <w:rPr>
          <w:rFonts w:ascii="Times New Roman" w:eastAsia="Times New Roman" w:hAnsi="Times New Roman" w:cs="Times New Roman"/>
          <w:sz w:val="24"/>
          <w:szCs w:val="24"/>
          <w:lang w:val="es-ES" w:eastAsia="es-ES"/>
        </w:rPr>
        <w:t>: Usaremos los datos tal como vienen en el SNEEP para calcular la proporción de presos por delitos por estupefacientes sobre el total de delitos (por cada año). Luego asumiremos que esta distribución se mantiene en todo el año y calcularemos los costos actualizados por inflación usando estos valores.</w:t>
      </w:r>
    </w:p>
    <w:p w14:paraId="35CA0A9F" w14:textId="77777777" w:rsidR="0010420A" w:rsidRPr="0010420A" w:rsidRDefault="0010420A" w:rsidP="0010420A">
      <w:pPr>
        <w:numPr>
          <w:ilvl w:val="0"/>
          <w:numId w:val="10"/>
        </w:numPr>
        <w:spacing w:after="0" w:line="240" w:lineRule="auto"/>
        <w:jc w:val="both"/>
        <w:rPr>
          <w:rFonts w:ascii="Times New Roman" w:eastAsia="Times New Roman" w:hAnsi="Times New Roman" w:cs="Times New Roman"/>
          <w:sz w:val="24"/>
          <w:szCs w:val="24"/>
          <w:lang w:val="es-ES" w:eastAsia="es-ES"/>
        </w:rPr>
      </w:pPr>
      <w:r w:rsidRPr="0010420A">
        <w:rPr>
          <w:rFonts w:ascii="Times New Roman" w:eastAsia="Times New Roman" w:hAnsi="Times New Roman" w:cs="Times New Roman"/>
          <w:b/>
          <w:bCs/>
          <w:sz w:val="24"/>
          <w:szCs w:val="24"/>
          <w:lang w:val="es-ES" w:eastAsia="es-ES"/>
        </w:rPr>
        <w:t>Método 2 - Estimación con imputaciones lineales</w:t>
      </w:r>
      <w:r w:rsidRPr="0010420A">
        <w:rPr>
          <w:rFonts w:ascii="Times New Roman" w:eastAsia="Times New Roman" w:hAnsi="Times New Roman" w:cs="Times New Roman"/>
          <w:sz w:val="24"/>
          <w:szCs w:val="24"/>
          <w:lang w:val="es-ES" w:eastAsia="es-ES"/>
        </w:rPr>
        <w:t>: Se realiza una recta desde un periodo temporal al siguiente (de año a año) y se simula la cantidad de presos (totales y por ley 23737) de cada mes según el valor de la recta: </w:t>
      </w:r>
      <w:r w:rsidRPr="0010420A">
        <w:rPr>
          <w:rFonts w:ascii="Times New Roman" w:eastAsia="Times New Roman" w:hAnsi="Times New Roman" w:cs="Times New Roman"/>
          <w:i/>
          <w:iCs/>
          <w:sz w:val="24"/>
          <w:szCs w:val="24"/>
          <w:lang w:val="es-ES" w:eastAsia="es-ES"/>
        </w:rPr>
        <w:t>presos_año_anterior+((presos_año_actual-presos_año_anterior)/12)</w:t>
      </w:r>
      <w:r w:rsidRPr="0010420A">
        <w:rPr>
          <w:rFonts w:ascii="Times New Roman" w:eastAsia="Times New Roman" w:hAnsi="Times New Roman" w:cs="Times New Roman"/>
          <w:iCs/>
          <w:sz w:val="24"/>
          <w:szCs w:val="24"/>
          <w:lang w:val="es-ES" w:eastAsia="es-ES"/>
        </w:rPr>
        <w:t>*</w:t>
      </w:r>
      <w:r w:rsidRPr="0010420A">
        <w:rPr>
          <w:rFonts w:ascii="Times New Roman" w:eastAsia="Times New Roman" w:hAnsi="Times New Roman" w:cs="Times New Roman"/>
          <w:i/>
          <w:sz w:val="24"/>
          <w:szCs w:val="24"/>
          <w:lang w:val="es-ES" w:eastAsia="es-ES"/>
        </w:rPr>
        <w:t>mes</w:t>
      </w:r>
      <w:r w:rsidRPr="0010420A">
        <w:rPr>
          <w:rFonts w:ascii="Times New Roman" w:eastAsia="Times New Roman" w:hAnsi="Times New Roman" w:cs="Times New Roman"/>
          <w:sz w:val="24"/>
          <w:szCs w:val="24"/>
          <w:lang w:val="es-ES" w:eastAsia="es-ES"/>
        </w:rPr>
        <w:t xml:space="preserve">. </w:t>
      </w:r>
      <w:r w:rsidRPr="0010420A">
        <w:rPr>
          <w:rFonts w:ascii="Times New Roman" w:eastAsia="Times New Roman" w:hAnsi="Times New Roman" w:cs="Times New Roman"/>
          <w:sz w:val="24"/>
          <w:szCs w:val="24"/>
          <w:lang w:val="es-ES" w:eastAsia="es-ES"/>
        </w:rPr>
        <w:br/>
        <w:t>Luego, se utilizan estas cifras para calcular los costos actualizados por inflación.</w:t>
      </w:r>
    </w:p>
    <w:p w14:paraId="23065346" w14:textId="77777777" w:rsidR="0010420A" w:rsidRPr="0010420A" w:rsidRDefault="0010420A" w:rsidP="0010420A">
      <w:pPr>
        <w:numPr>
          <w:ilvl w:val="0"/>
          <w:numId w:val="10"/>
        </w:numPr>
        <w:spacing w:after="0" w:line="240" w:lineRule="auto"/>
        <w:jc w:val="both"/>
        <w:rPr>
          <w:rFonts w:ascii="Times New Roman" w:eastAsia="Times New Roman" w:hAnsi="Times New Roman" w:cs="Times New Roman"/>
          <w:sz w:val="24"/>
          <w:szCs w:val="24"/>
          <w:lang w:val="es-ES" w:eastAsia="es-ES"/>
        </w:rPr>
      </w:pPr>
      <w:r w:rsidRPr="0010420A">
        <w:rPr>
          <w:rFonts w:ascii="Times New Roman" w:eastAsia="Times New Roman" w:hAnsi="Times New Roman" w:cs="Times New Roman"/>
          <w:b/>
          <w:bCs/>
          <w:sz w:val="24"/>
          <w:szCs w:val="24"/>
          <w:lang w:val="es-ES" w:eastAsia="es-ES"/>
        </w:rPr>
        <w:t>Método 3 - Estimación con imputación por media</w:t>
      </w:r>
      <w:r w:rsidRPr="0010420A">
        <w:rPr>
          <w:rFonts w:ascii="Times New Roman" w:eastAsia="Times New Roman" w:hAnsi="Times New Roman" w:cs="Times New Roman"/>
          <w:sz w:val="24"/>
          <w:szCs w:val="24"/>
          <w:lang w:val="es-ES" w:eastAsia="es-ES"/>
        </w:rPr>
        <w:t>: Se toma la media entre los dos puntos (cantidad presos año anterior y cantidad presos año actual). Esos valores se utilizarán para todos los meses para calcular costos y actualizar por inflación.</w:t>
      </w:r>
    </w:p>
    <w:p w14:paraId="44B57248" w14:textId="77777777" w:rsidR="0010420A" w:rsidRPr="0010420A" w:rsidRDefault="0010420A" w:rsidP="0010420A">
      <w:pPr>
        <w:keepNext/>
        <w:keepLines/>
        <w:shd w:val="clear" w:color="auto" w:fill="FFFFFF"/>
        <w:spacing w:before="300" w:after="150" w:line="276" w:lineRule="auto"/>
        <w:jc w:val="both"/>
        <w:outlineLvl w:val="2"/>
        <w:rPr>
          <w:rFonts w:ascii="Times New Roman" w:eastAsia="Times New Roman" w:hAnsi="Times New Roman" w:cs="Times New Roman"/>
          <w:b/>
          <w:bCs/>
          <w:color w:val="333333"/>
          <w:sz w:val="24"/>
          <w:szCs w:val="24"/>
          <w:u w:val="single"/>
          <w:lang w:val="es-ES"/>
        </w:rPr>
      </w:pPr>
      <w:r w:rsidRPr="0010420A">
        <w:rPr>
          <w:rFonts w:ascii="Times New Roman" w:eastAsia="Times New Roman" w:hAnsi="Times New Roman" w:cs="Times New Roman"/>
          <w:color w:val="333333"/>
          <w:sz w:val="24"/>
          <w:szCs w:val="24"/>
          <w:u w:val="single"/>
          <w:lang w:val="es-ES"/>
        </w:rPr>
        <w:t>Método 1 - Estimación con valores al 31 de diciembre</w:t>
      </w:r>
    </w:p>
    <w:p w14:paraId="7FEE036D"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Para aproximar los costos de los presos/as por infracción a la ley 23737, se calcula la proporción de este subconjunto de individuos sobre la totalidad de individuos. Luego se utiliza esa proporción sobre el presupuesto destinado en ese año para estimar el monto destinado a dicho subconjunto.</w:t>
      </w:r>
    </w:p>
    <w:p w14:paraId="6906738B"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4C886B"/>
          <w:sz w:val="20"/>
          <w:szCs w:val="20"/>
          <w:lang w:val="es-ES" w:eastAsia="es-ES"/>
        </w:rPr>
        <w:t>#aca calculo la proporcion de presos por droga sobre el total de presos para cada año</w:t>
      </w:r>
    </w:p>
    <w:p w14:paraId="378B7A95"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lastRenderedPageBreak/>
        <w:t>ley23737_sobre_total &lt;- cuantos_por_anio %&gt;% inner_join(cantidad_delitos_poranio, by=</w:t>
      </w:r>
      <w:r w:rsidRPr="0010420A">
        <w:rPr>
          <w:rFonts w:ascii="Courier New" w:eastAsia="Times New Roman" w:hAnsi="Courier New" w:cs="Courier New"/>
          <w:color w:val="036A07"/>
          <w:sz w:val="20"/>
          <w:szCs w:val="20"/>
          <w:lang w:val="es-ES" w:eastAsia="es-ES"/>
        </w:rPr>
        <w:t>'anio_censo'</w:t>
      </w:r>
      <w:r w:rsidRPr="0010420A">
        <w:rPr>
          <w:rFonts w:ascii="Courier New" w:eastAsia="Times New Roman" w:hAnsi="Courier New" w:cs="Courier New"/>
          <w:color w:val="333333"/>
          <w:sz w:val="20"/>
          <w:szCs w:val="20"/>
          <w:lang w:val="es-ES" w:eastAsia="es-ES"/>
        </w:rPr>
        <w:t>)</w:t>
      </w:r>
    </w:p>
    <w:p w14:paraId="7CEA6CD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p>
    <w:p w14:paraId="485F1FBE"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ley23737_sobre_total_copia &lt;- ley23737_sobre_total </w:t>
      </w:r>
      <w:r w:rsidRPr="0010420A">
        <w:rPr>
          <w:rFonts w:ascii="Courier New" w:eastAsia="Times New Roman" w:hAnsi="Courier New" w:cs="Courier New"/>
          <w:color w:val="4C886B"/>
          <w:sz w:val="20"/>
          <w:szCs w:val="20"/>
          <w:lang w:val="es-ES" w:eastAsia="es-ES"/>
        </w:rPr>
        <w:t># este va a ser utilizado mas adelante, en el metodo 2</w:t>
      </w:r>
    </w:p>
    <w:p w14:paraId="0451A48D"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w:t>
      </w:r>
    </w:p>
    <w:p w14:paraId="4B22779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ley23737_sobre_total &lt;- ley23737_sobre_total %&gt;% mutate(presos_23737_relativo=presos_ley23737/presos_total)</w:t>
      </w:r>
    </w:p>
    <w:p w14:paraId="045372F8"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colnames(ley23737_sobre_total) &lt;- c(</w:t>
      </w:r>
      <w:r w:rsidRPr="0010420A">
        <w:rPr>
          <w:rFonts w:ascii="Courier New" w:eastAsia="Times New Roman" w:hAnsi="Courier New" w:cs="Courier New"/>
          <w:color w:val="036A07"/>
          <w:sz w:val="20"/>
          <w:szCs w:val="20"/>
          <w:lang w:val="es-ES" w:eastAsia="es-ES"/>
        </w:rPr>
        <w:t>'anio'</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36A07"/>
          <w:sz w:val="20"/>
          <w:szCs w:val="20"/>
          <w:lang w:val="es-ES" w:eastAsia="es-ES"/>
        </w:rPr>
        <w:t>'presos_ley23737'</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36A07"/>
          <w:sz w:val="20"/>
          <w:szCs w:val="20"/>
          <w:lang w:val="es-ES" w:eastAsia="es-ES"/>
        </w:rPr>
        <w:t>'presos_total'</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36A07"/>
          <w:sz w:val="20"/>
          <w:szCs w:val="20"/>
          <w:lang w:val="es-ES" w:eastAsia="es-ES"/>
        </w:rPr>
        <w:t>'presos_23737_relativo'</w:t>
      </w:r>
      <w:r w:rsidRPr="0010420A">
        <w:rPr>
          <w:rFonts w:ascii="Courier New" w:eastAsia="Times New Roman" w:hAnsi="Courier New" w:cs="Courier New"/>
          <w:color w:val="333333"/>
          <w:sz w:val="20"/>
          <w:szCs w:val="20"/>
          <w:lang w:val="es-ES" w:eastAsia="es-ES"/>
        </w:rPr>
        <w:t>)</w:t>
      </w:r>
    </w:p>
    <w:p w14:paraId="106E38A9"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p>
    <w:p w14:paraId="6F80777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4C886B"/>
          <w:sz w:val="20"/>
          <w:szCs w:val="20"/>
          <w:lang w:val="es-ES" w:eastAsia="es-ES"/>
        </w:rPr>
        <w:t>#junto el resultado con el presupuesto para cada año</w:t>
      </w:r>
    </w:p>
    <w:p w14:paraId="2E733844"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ley23737_sobre_total &lt;- ley23737_sobre_total %&gt;% inner_join(presupuesto_spb,by=</w:t>
      </w:r>
      <w:r w:rsidRPr="0010420A">
        <w:rPr>
          <w:rFonts w:ascii="Courier New" w:eastAsia="Times New Roman" w:hAnsi="Courier New" w:cs="Courier New"/>
          <w:color w:val="036A07"/>
          <w:sz w:val="20"/>
          <w:szCs w:val="20"/>
          <w:lang w:val="es-ES" w:eastAsia="es-ES"/>
        </w:rPr>
        <w:t>'anio'</w:t>
      </w:r>
      <w:r w:rsidRPr="0010420A">
        <w:rPr>
          <w:rFonts w:ascii="Courier New" w:eastAsia="Times New Roman" w:hAnsi="Courier New" w:cs="Courier New"/>
          <w:color w:val="333333"/>
          <w:sz w:val="20"/>
          <w:szCs w:val="20"/>
          <w:lang w:val="es-ES" w:eastAsia="es-ES"/>
        </w:rPr>
        <w:t>)</w:t>
      </w:r>
    </w:p>
    <w:p w14:paraId="15425941"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p>
    <w:p w14:paraId="2D66D035"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print(ley23737_sobre_total)</w:t>
      </w:r>
    </w:p>
    <w:p w14:paraId="5C4E4091"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tbl>
      <w:tblPr>
        <w:tblW w:w="7635" w:type="dxa"/>
        <w:tblInd w:w="55" w:type="dxa"/>
        <w:tblCellMar>
          <w:left w:w="70" w:type="dxa"/>
          <w:right w:w="70" w:type="dxa"/>
        </w:tblCellMar>
        <w:tblLook w:val="04A0" w:firstRow="1" w:lastRow="0" w:firstColumn="1" w:lastColumn="0" w:noHBand="0" w:noVBand="1"/>
      </w:tblPr>
      <w:tblGrid>
        <w:gridCol w:w="880"/>
        <w:gridCol w:w="1700"/>
        <w:gridCol w:w="1440"/>
        <w:gridCol w:w="2225"/>
        <w:gridCol w:w="1500"/>
      </w:tblGrid>
      <w:tr w:rsidR="0010420A" w:rsidRPr="0010420A" w14:paraId="1A43C54A" w14:textId="77777777" w:rsidTr="007B57BE">
        <w:trPr>
          <w:trHeight w:val="300"/>
        </w:trPr>
        <w:tc>
          <w:tcPr>
            <w:tcW w:w="880" w:type="dxa"/>
            <w:tcBorders>
              <w:top w:val="nil"/>
              <w:left w:val="nil"/>
              <w:bottom w:val="nil"/>
              <w:right w:val="nil"/>
            </w:tcBorders>
            <w:shd w:val="clear" w:color="000000" w:fill="FFFFFF"/>
            <w:noWrap/>
            <w:vAlign w:val="center"/>
            <w:hideMark/>
          </w:tcPr>
          <w:p w14:paraId="410FE72C"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anio</w:t>
            </w:r>
          </w:p>
        </w:tc>
        <w:tc>
          <w:tcPr>
            <w:tcW w:w="1700" w:type="dxa"/>
            <w:tcBorders>
              <w:top w:val="nil"/>
              <w:left w:val="nil"/>
              <w:bottom w:val="nil"/>
              <w:right w:val="nil"/>
            </w:tcBorders>
            <w:shd w:val="clear" w:color="000000" w:fill="FFFFFF"/>
            <w:noWrap/>
            <w:vAlign w:val="center"/>
            <w:hideMark/>
          </w:tcPr>
          <w:p w14:paraId="1A245D6D"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presos_ley23737</w:t>
            </w:r>
          </w:p>
        </w:tc>
        <w:tc>
          <w:tcPr>
            <w:tcW w:w="1440" w:type="dxa"/>
            <w:tcBorders>
              <w:top w:val="nil"/>
              <w:left w:val="nil"/>
              <w:bottom w:val="nil"/>
              <w:right w:val="nil"/>
            </w:tcBorders>
            <w:shd w:val="clear" w:color="000000" w:fill="FFFFFF"/>
            <w:noWrap/>
            <w:vAlign w:val="center"/>
            <w:hideMark/>
          </w:tcPr>
          <w:p w14:paraId="0020DB4B"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presos_total</w:t>
            </w:r>
          </w:p>
        </w:tc>
        <w:tc>
          <w:tcPr>
            <w:tcW w:w="2115" w:type="dxa"/>
            <w:tcBorders>
              <w:top w:val="nil"/>
              <w:left w:val="nil"/>
              <w:bottom w:val="nil"/>
              <w:right w:val="nil"/>
            </w:tcBorders>
            <w:shd w:val="clear" w:color="000000" w:fill="FFFFFF"/>
            <w:noWrap/>
            <w:vAlign w:val="center"/>
            <w:hideMark/>
          </w:tcPr>
          <w:p w14:paraId="078984AC"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presos_23737_relativo</w:t>
            </w:r>
          </w:p>
        </w:tc>
        <w:tc>
          <w:tcPr>
            <w:tcW w:w="1500" w:type="dxa"/>
            <w:tcBorders>
              <w:top w:val="nil"/>
              <w:left w:val="nil"/>
              <w:bottom w:val="nil"/>
              <w:right w:val="nil"/>
            </w:tcBorders>
            <w:shd w:val="clear" w:color="000000" w:fill="FFFFFF"/>
            <w:noWrap/>
            <w:vAlign w:val="center"/>
            <w:hideMark/>
          </w:tcPr>
          <w:p w14:paraId="41B36558"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presupuesto</w:t>
            </w:r>
          </w:p>
        </w:tc>
      </w:tr>
      <w:tr w:rsidR="0010420A" w:rsidRPr="0010420A" w14:paraId="4A939AFA" w14:textId="77777777" w:rsidTr="007B57BE">
        <w:trPr>
          <w:trHeight w:val="300"/>
        </w:trPr>
        <w:tc>
          <w:tcPr>
            <w:tcW w:w="880" w:type="dxa"/>
            <w:tcBorders>
              <w:top w:val="nil"/>
              <w:left w:val="nil"/>
              <w:bottom w:val="nil"/>
              <w:right w:val="nil"/>
            </w:tcBorders>
            <w:shd w:val="clear" w:color="000000" w:fill="FFFFFF"/>
            <w:noWrap/>
            <w:vAlign w:val="center"/>
            <w:hideMark/>
          </w:tcPr>
          <w:p w14:paraId="34F47AC1"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700" w:type="dxa"/>
            <w:tcBorders>
              <w:top w:val="nil"/>
              <w:left w:val="nil"/>
              <w:bottom w:val="nil"/>
              <w:right w:val="nil"/>
            </w:tcBorders>
            <w:shd w:val="clear" w:color="000000" w:fill="FFFFFF"/>
            <w:noWrap/>
            <w:vAlign w:val="center"/>
            <w:hideMark/>
          </w:tcPr>
          <w:p w14:paraId="221613E9"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&lt;int&gt;</w:t>
            </w:r>
          </w:p>
        </w:tc>
        <w:tc>
          <w:tcPr>
            <w:tcW w:w="1440" w:type="dxa"/>
            <w:tcBorders>
              <w:top w:val="nil"/>
              <w:left w:val="nil"/>
              <w:bottom w:val="nil"/>
              <w:right w:val="nil"/>
            </w:tcBorders>
            <w:shd w:val="clear" w:color="000000" w:fill="FFFFFF"/>
            <w:noWrap/>
            <w:vAlign w:val="center"/>
            <w:hideMark/>
          </w:tcPr>
          <w:p w14:paraId="4406844C"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&lt;int&gt;</w:t>
            </w:r>
          </w:p>
        </w:tc>
        <w:tc>
          <w:tcPr>
            <w:tcW w:w="2115" w:type="dxa"/>
            <w:tcBorders>
              <w:top w:val="nil"/>
              <w:left w:val="nil"/>
              <w:bottom w:val="nil"/>
              <w:right w:val="nil"/>
            </w:tcBorders>
            <w:shd w:val="clear" w:color="000000" w:fill="FFFFFF"/>
            <w:noWrap/>
            <w:vAlign w:val="center"/>
            <w:hideMark/>
          </w:tcPr>
          <w:p w14:paraId="490E295B"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500" w:type="dxa"/>
            <w:tcBorders>
              <w:top w:val="nil"/>
              <w:left w:val="nil"/>
              <w:bottom w:val="nil"/>
              <w:right w:val="nil"/>
            </w:tcBorders>
            <w:shd w:val="clear" w:color="000000" w:fill="FFFFFF"/>
            <w:noWrap/>
            <w:vAlign w:val="center"/>
            <w:hideMark/>
          </w:tcPr>
          <w:p w14:paraId="3F55686B"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r>
      <w:tr w:rsidR="0010420A" w:rsidRPr="0010420A" w14:paraId="307AF396" w14:textId="77777777" w:rsidTr="007B57BE">
        <w:trPr>
          <w:trHeight w:val="300"/>
        </w:trPr>
        <w:tc>
          <w:tcPr>
            <w:tcW w:w="880" w:type="dxa"/>
            <w:tcBorders>
              <w:top w:val="nil"/>
              <w:left w:val="nil"/>
              <w:bottom w:val="nil"/>
              <w:right w:val="nil"/>
            </w:tcBorders>
            <w:shd w:val="clear" w:color="000000" w:fill="FFFFFF"/>
            <w:noWrap/>
            <w:vAlign w:val="bottom"/>
            <w:hideMark/>
          </w:tcPr>
          <w:p w14:paraId="1BAD34F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700" w:type="dxa"/>
            <w:tcBorders>
              <w:top w:val="nil"/>
              <w:left w:val="nil"/>
              <w:bottom w:val="nil"/>
              <w:right w:val="nil"/>
            </w:tcBorders>
            <w:shd w:val="clear" w:color="000000" w:fill="FFFFFF"/>
            <w:noWrap/>
            <w:vAlign w:val="bottom"/>
            <w:hideMark/>
          </w:tcPr>
          <w:p w14:paraId="5ED516B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440" w:type="dxa"/>
            <w:tcBorders>
              <w:top w:val="nil"/>
              <w:left w:val="nil"/>
              <w:bottom w:val="nil"/>
              <w:right w:val="nil"/>
            </w:tcBorders>
            <w:shd w:val="clear" w:color="000000" w:fill="FFFFFF"/>
            <w:noWrap/>
            <w:vAlign w:val="bottom"/>
            <w:hideMark/>
          </w:tcPr>
          <w:p w14:paraId="2FD5F69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115" w:type="dxa"/>
            <w:tcBorders>
              <w:top w:val="nil"/>
              <w:left w:val="nil"/>
              <w:bottom w:val="nil"/>
              <w:right w:val="nil"/>
            </w:tcBorders>
            <w:shd w:val="clear" w:color="000000" w:fill="FFFFFF"/>
            <w:noWrap/>
            <w:vAlign w:val="bottom"/>
            <w:hideMark/>
          </w:tcPr>
          <w:p w14:paraId="3E613BC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0.0004691899</w:t>
            </w:r>
          </w:p>
        </w:tc>
        <w:tc>
          <w:tcPr>
            <w:tcW w:w="1500" w:type="dxa"/>
            <w:tcBorders>
              <w:top w:val="nil"/>
              <w:left w:val="nil"/>
              <w:bottom w:val="nil"/>
              <w:right w:val="nil"/>
            </w:tcBorders>
            <w:shd w:val="clear" w:color="000000" w:fill="FFFFFF"/>
            <w:noWrap/>
            <w:vAlign w:val="bottom"/>
            <w:hideMark/>
          </w:tcPr>
          <w:p w14:paraId="333FC52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480095252</w:t>
            </w:r>
          </w:p>
        </w:tc>
      </w:tr>
      <w:tr w:rsidR="0010420A" w:rsidRPr="0010420A" w14:paraId="57B8DFFE" w14:textId="77777777" w:rsidTr="007B57BE">
        <w:trPr>
          <w:trHeight w:val="300"/>
        </w:trPr>
        <w:tc>
          <w:tcPr>
            <w:tcW w:w="880" w:type="dxa"/>
            <w:tcBorders>
              <w:top w:val="nil"/>
              <w:left w:val="nil"/>
              <w:bottom w:val="nil"/>
              <w:right w:val="nil"/>
            </w:tcBorders>
            <w:shd w:val="clear" w:color="000000" w:fill="FFFFFF"/>
            <w:noWrap/>
            <w:vAlign w:val="bottom"/>
            <w:hideMark/>
          </w:tcPr>
          <w:p w14:paraId="77DF7E7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700" w:type="dxa"/>
            <w:tcBorders>
              <w:top w:val="nil"/>
              <w:left w:val="nil"/>
              <w:bottom w:val="nil"/>
              <w:right w:val="nil"/>
            </w:tcBorders>
            <w:shd w:val="clear" w:color="000000" w:fill="FFFFFF"/>
            <w:noWrap/>
            <w:vAlign w:val="bottom"/>
            <w:hideMark/>
          </w:tcPr>
          <w:p w14:paraId="54042F5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334</w:t>
            </w:r>
          </w:p>
        </w:tc>
        <w:tc>
          <w:tcPr>
            <w:tcW w:w="1440" w:type="dxa"/>
            <w:tcBorders>
              <w:top w:val="nil"/>
              <w:left w:val="nil"/>
              <w:bottom w:val="nil"/>
              <w:right w:val="nil"/>
            </w:tcBorders>
            <w:shd w:val="clear" w:color="000000" w:fill="FFFFFF"/>
            <w:noWrap/>
            <w:vAlign w:val="bottom"/>
            <w:hideMark/>
          </w:tcPr>
          <w:p w14:paraId="3F9903C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20109</w:t>
            </w:r>
          </w:p>
        </w:tc>
        <w:tc>
          <w:tcPr>
            <w:tcW w:w="2115" w:type="dxa"/>
            <w:tcBorders>
              <w:top w:val="nil"/>
              <w:left w:val="nil"/>
              <w:bottom w:val="nil"/>
              <w:right w:val="nil"/>
            </w:tcBorders>
            <w:shd w:val="clear" w:color="000000" w:fill="FFFFFF"/>
            <w:noWrap/>
            <w:vAlign w:val="bottom"/>
            <w:hideMark/>
          </w:tcPr>
          <w:p w14:paraId="6C32EE1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0.0166094783</w:t>
            </w:r>
          </w:p>
        </w:tc>
        <w:tc>
          <w:tcPr>
            <w:tcW w:w="1500" w:type="dxa"/>
            <w:tcBorders>
              <w:top w:val="nil"/>
              <w:left w:val="nil"/>
              <w:bottom w:val="nil"/>
              <w:right w:val="nil"/>
            </w:tcBorders>
            <w:shd w:val="clear" w:color="000000" w:fill="FFFFFF"/>
            <w:noWrap/>
            <w:vAlign w:val="bottom"/>
            <w:hideMark/>
          </w:tcPr>
          <w:p w14:paraId="78E3D6E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568460089</w:t>
            </w:r>
          </w:p>
        </w:tc>
      </w:tr>
      <w:tr w:rsidR="0010420A" w:rsidRPr="0010420A" w14:paraId="0ED78A1A" w14:textId="77777777" w:rsidTr="007B57BE">
        <w:trPr>
          <w:trHeight w:val="300"/>
        </w:trPr>
        <w:tc>
          <w:tcPr>
            <w:tcW w:w="880" w:type="dxa"/>
            <w:tcBorders>
              <w:top w:val="nil"/>
              <w:left w:val="nil"/>
              <w:bottom w:val="nil"/>
              <w:right w:val="nil"/>
            </w:tcBorders>
            <w:shd w:val="clear" w:color="000000" w:fill="FFFFFF"/>
            <w:noWrap/>
            <w:vAlign w:val="bottom"/>
            <w:hideMark/>
          </w:tcPr>
          <w:p w14:paraId="6A75FF6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2007</w:t>
            </w:r>
          </w:p>
        </w:tc>
        <w:tc>
          <w:tcPr>
            <w:tcW w:w="1700" w:type="dxa"/>
            <w:tcBorders>
              <w:top w:val="nil"/>
              <w:left w:val="nil"/>
              <w:bottom w:val="nil"/>
              <w:right w:val="nil"/>
            </w:tcBorders>
            <w:shd w:val="clear" w:color="000000" w:fill="FFFFFF"/>
            <w:noWrap/>
            <w:vAlign w:val="bottom"/>
            <w:hideMark/>
          </w:tcPr>
          <w:p w14:paraId="4BD3A3A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1010</w:t>
            </w:r>
          </w:p>
        </w:tc>
        <w:tc>
          <w:tcPr>
            <w:tcW w:w="1440" w:type="dxa"/>
            <w:tcBorders>
              <w:top w:val="nil"/>
              <w:left w:val="nil"/>
              <w:bottom w:val="nil"/>
              <w:right w:val="nil"/>
            </w:tcBorders>
            <w:shd w:val="clear" w:color="000000" w:fill="FFFFFF"/>
            <w:noWrap/>
            <w:vAlign w:val="bottom"/>
            <w:hideMark/>
          </w:tcPr>
          <w:p w14:paraId="113A0EF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21491</w:t>
            </w:r>
          </w:p>
        </w:tc>
        <w:tc>
          <w:tcPr>
            <w:tcW w:w="2115" w:type="dxa"/>
            <w:tcBorders>
              <w:top w:val="nil"/>
              <w:left w:val="nil"/>
              <w:bottom w:val="nil"/>
              <w:right w:val="nil"/>
            </w:tcBorders>
            <w:shd w:val="clear" w:color="000000" w:fill="FFFFFF"/>
            <w:noWrap/>
            <w:vAlign w:val="bottom"/>
            <w:hideMark/>
          </w:tcPr>
          <w:p w14:paraId="7B5CF6A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0.0469964171</w:t>
            </w:r>
          </w:p>
        </w:tc>
        <w:tc>
          <w:tcPr>
            <w:tcW w:w="1500" w:type="dxa"/>
            <w:tcBorders>
              <w:top w:val="nil"/>
              <w:left w:val="nil"/>
              <w:bottom w:val="nil"/>
              <w:right w:val="nil"/>
            </w:tcBorders>
            <w:shd w:val="clear" w:color="000000" w:fill="FFFFFF"/>
            <w:noWrap/>
            <w:vAlign w:val="bottom"/>
            <w:hideMark/>
          </w:tcPr>
          <w:p w14:paraId="386ED46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840723598</w:t>
            </w:r>
          </w:p>
        </w:tc>
      </w:tr>
      <w:tr w:rsidR="0010420A" w:rsidRPr="0010420A" w14:paraId="32070150" w14:textId="77777777" w:rsidTr="007B57BE">
        <w:trPr>
          <w:trHeight w:val="300"/>
        </w:trPr>
        <w:tc>
          <w:tcPr>
            <w:tcW w:w="880" w:type="dxa"/>
            <w:tcBorders>
              <w:top w:val="nil"/>
              <w:left w:val="nil"/>
              <w:bottom w:val="nil"/>
              <w:right w:val="nil"/>
            </w:tcBorders>
            <w:shd w:val="clear" w:color="000000" w:fill="FFFFFF"/>
            <w:noWrap/>
            <w:vAlign w:val="bottom"/>
            <w:hideMark/>
          </w:tcPr>
          <w:p w14:paraId="7DD9C5A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2008</w:t>
            </w:r>
          </w:p>
        </w:tc>
        <w:tc>
          <w:tcPr>
            <w:tcW w:w="1700" w:type="dxa"/>
            <w:tcBorders>
              <w:top w:val="nil"/>
              <w:left w:val="nil"/>
              <w:bottom w:val="nil"/>
              <w:right w:val="nil"/>
            </w:tcBorders>
            <w:shd w:val="clear" w:color="000000" w:fill="FFFFFF"/>
            <w:noWrap/>
            <w:vAlign w:val="bottom"/>
            <w:hideMark/>
          </w:tcPr>
          <w:p w14:paraId="267FCEE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1462</w:t>
            </w:r>
          </w:p>
        </w:tc>
        <w:tc>
          <w:tcPr>
            <w:tcW w:w="1440" w:type="dxa"/>
            <w:tcBorders>
              <w:top w:val="nil"/>
              <w:left w:val="nil"/>
              <w:bottom w:val="nil"/>
              <w:right w:val="nil"/>
            </w:tcBorders>
            <w:shd w:val="clear" w:color="000000" w:fill="FFFFFF"/>
            <w:noWrap/>
            <w:vAlign w:val="bottom"/>
            <w:hideMark/>
          </w:tcPr>
          <w:p w14:paraId="1031B29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22769</w:t>
            </w:r>
          </w:p>
        </w:tc>
        <w:tc>
          <w:tcPr>
            <w:tcW w:w="2115" w:type="dxa"/>
            <w:tcBorders>
              <w:top w:val="nil"/>
              <w:left w:val="nil"/>
              <w:bottom w:val="nil"/>
              <w:right w:val="nil"/>
            </w:tcBorders>
            <w:shd w:val="clear" w:color="000000" w:fill="FFFFFF"/>
            <w:noWrap/>
            <w:vAlign w:val="bottom"/>
            <w:hideMark/>
          </w:tcPr>
          <w:p w14:paraId="5D9DEF1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0.0642101102</w:t>
            </w:r>
          </w:p>
        </w:tc>
        <w:tc>
          <w:tcPr>
            <w:tcW w:w="1500" w:type="dxa"/>
            <w:tcBorders>
              <w:top w:val="nil"/>
              <w:left w:val="nil"/>
              <w:bottom w:val="nil"/>
              <w:right w:val="nil"/>
            </w:tcBorders>
            <w:shd w:val="clear" w:color="000000" w:fill="FFFFFF"/>
            <w:noWrap/>
            <w:vAlign w:val="bottom"/>
            <w:hideMark/>
          </w:tcPr>
          <w:p w14:paraId="0EE9950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977027549</w:t>
            </w:r>
          </w:p>
        </w:tc>
      </w:tr>
      <w:tr w:rsidR="0010420A" w:rsidRPr="0010420A" w14:paraId="40E1540C" w14:textId="77777777" w:rsidTr="007B57BE">
        <w:trPr>
          <w:trHeight w:val="300"/>
        </w:trPr>
        <w:tc>
          <w:tcPr>
            <w:tcW w:w="880" w:type="dxa"/>
            <w:tcBorders>
              <w:top w:val="nil"/>
              <w:left w:val="nil"/>
              <w:bottom w:val="nil"/>
              <w:right w:val="nil"/>
            </w:tcBorders>
            <w:shd w:val="clear" w:color="000000" w:fill="FFFFFF"/>
            <w:noWrap/>
            <w:vAlign w:val="bottom"/>
            <w:hideMark/>
          </w:tcPr>
          <w:p w14:paraId="51CA36B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2009</w:t>
            </w:r>
          </w:p>
        </w:tc>
        <w:tc>
          <w:tcPr>
            <w:tcW w:w="1700" w:type="dxa"/>
            <w:tcBorders>
              <w:top w:val="nil"/>
              <w:left w:val="nil"/>
              <w:bottom w:val="nil"/>
              <w:right w:val="nil"/>
            </w:tcBorders>
            <w:shd w:val="clear" w:color="000000" w:fill="FFFFFF"/>
            <w:noWrap/>
            <w:vAlign w:val="bottom"/>
            <w:hideMark/>
          </w:tcPr>
          <w:p w14:paraId="55A331A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1696</w:t>
            </w:r>
          </w:p>
        </w:tc>
        <w:tc>
          <w:tcPr>
            <w:tcW w:w="1440" w:type="dxa"/>
            <w:tcBorders>
              <w:top w:val="nil"/>
              <w:left w:val="nil"/>
              <w:bottom w:val="nil"/>
              <w:right w:val="nil"/>
            </w:tcBorders>
            <w:shd w:val="clear" w:color="000000" w:fill="FFFFFF"/>
            <w:noWrap/>
            <w:vAlign w:val="bottom"/>
            <w:hideMark/>
          </w:tcPr>
          <w:p w14:paraId="70B5901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22858</w:t>
            </w:r>
          </w:p>
        </w:tc>
        <w:tc>
          <w:tcPr>
            <w:tcW w:w="2115" w:type="dxa"/>
            <w:tcBorders>
              <w:top w:val="nil"/>
              <w:left w:val="nil"/>
              <w:bottom w:val="nil"/>
              <w:right w:val="nil"/>
            </w:tcBorders>
            <w:shd w:val="clear" w:color="000000" w:fill="FFFFFF"/>
            <w:noWrap/>
            <w:vAlign w:val="bottom"/>
            <w:hideMark/>
          </w:tcPr>
          <w:p w14:paraId="00659ED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0.0741972176</w:t>
            </w:r>
          </w:p>
        </w:tc>
        <w:tc>
          <w:tcPr>
            <w:tcW w:w="1500" w:type="dxa"/>
            <w:tcBorders>
              <w:top w:val="nil"/>
              <w:left w:val="nil"/>
              <w:bottom w:val="nil"/>
              <w:right w:val="nil"/>
            </w:tcBorders>
            <w:shd w:val="clear" w:color="000000" w:fill="FFFFFF"/>
            <w:noWrap/>
            <w:vAlign w:val="bottom"/>
            <w:hideMark/>
          </w:tcPr>
          <w:p w14:paraId="558A977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1173467090</w:t>
            </w:r>
          </w:p>
        </w:tc>
      </w:tr>
      <w:tr w:rsidR="0010420A" w:rsidRPr="0010420A" w14:paraId="7CA322AC" w14:textId="77777777" w:rsidTr="007B57BE">
        <w:trPr>
          <w:trHeight w:val="300"/>
        </w:trPr>
        <w:tc>
          <w:tcPr>
            <w:tcW w:w="880" w:type="dxa"/>
            <w:tcBorders>
              <w:top w:val="nil"/>
              <w:left w:val="nil"/>
              <w:bottom w:val="nil"/>
              <w:right w:val="nil"/>
            </w:tcBorders>
            <w:shd w:val="clear" w:color="000000" w:fill="FFFFFF"/>
            <w:noWrap/>
            <w:vAlign w:val="bottom"/>
            <w:hideMark/>
          </w:tcPr>
          <w:p w14:paraId="1F6231D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w:t>
            </w:r>
          </w:p>
        </w:tc>
        <w:tc>
          <w:tcPr>
            <w:tcW w:w="1700" w:type="dxa"/>
            <w:tcBorders>
              <w:top w:val="nil"/>
              <w:left w:val="nil"/>
              <w:bottom w:val="nil"/>
              <w:right w:val="nil"/>
            </w:tcBorders>
            <w:shd w:val="clear" w:color="000000" w:fill="FFFFFF"/>
            <w:noWrap/>
            <w:vAlign w:val="bottom"/>
            <w:hideMark/>
          </w:tcPr>
          <w:p w14:paraId="151EEB0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2113</w:t>
            </w:r>
          </w:p>
        </w:tc>
        <w:tc>
          <w:tcPr>
            <w:tcW w:w="1440" w:type="dxa"/>
            <w:tcBorders>
              <w:top w:val="nil"/>
              <w:left w:val="nil"/>
              <w:bottom w:val="nil"/>
              <w:right w:val="nil"/>
            </w:tcBorders>
            <w:shd w:val="clear" w:color="000000" w:fill="FFFFFF"/>
            <w:noWrap/>
            <w:vAlign w:val="bottom"/>
            <w:hideMark/>
          </w:tcPr>
          <w:p w14:paraId="5E2A86C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25874</w:t>
            </w:r>
          </w:p>
        </w:tc>
        <w:tc>
          <w:tcPr>
            <w:tcW w:w="2115" w:type="dxa"/>
            <w:tcBorders>
              <w:top w:val="nil"/>
              <w:left w:val="nil"/>
              <w:bottom w:val="nil"/>
              <w:right w:val="nil"/>
            </w:tcBorders>
            <w:shd w:val="clear" w:color="000000" w:fill="FFFFFF"/>
            <w:noWrap/>
            <w:vAlign w:val="bottom"/>
            <w:hideMark/>
          </w:tcPr>
          <w:p w14:paraId="2080DB4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0.0816649919</w:t>
            </w:r>
          </w:p>
        </w:tc>
        <w:tc>
          <w:tcPr>
            <w:tcW w:w="1500" w:type="dxa"/>
            <w:tcBorders>
              <w:top w:val="nil"/>
              <w:left w:val="nil"/>
              <w:bottom w:val="nil"/>
              <w:right w:val="nil"/>
            </w:tcBorders>
            <w:shd w:val="clear" w:color="000000" w:fill="FFFFFF"/>
            <w:noWrap/>
            <w:vAlign w:val="bottom"/>
            <w:hideMark/>
          </w:tcPr>
          <w:p w14:paraId="0A6916F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1444603505</w:t>
            </w:r>
          </w:p>
        </w:tc>
      </w:tr>
      <w:tr w:rsidR="0010420A" w:rsidRPr="0010420A" w14:paraId="5F884373" w14:textId="77777777" w:rsidTr="007B57BE">
        <w:trPr>
          <w:trHeight w:val="300"/>
        </w:trPr>
        <w:tc>
          <w:tcPr>
            <w:tcW w:w="880" w:type="dxa"/>
            <w:tcBorders>
              <w:top w:val="nil"/>
              <w:left w:val="nil"/>
              <w:bottom w:val="nil"/>
              <w:right w:val="nil"/>
            </w:tcBorders>
            <w:shd w:val="clear" w:color="000000" w:fill="FFFFFF"/>
            <w:noWrap/>
            <w:vAlign w:val="bottom"/>
            <w:hideMark/>
          </w:tcPr>
          <w:p w14:paraId="197626F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2011</w:t>
            </w:r>
          </w:p>
        </w:tc>
        <w:tc>
          <w:tcPr>
            <w:tcW w:w="1700" w:type="dxa"/>
            <w:tcBorders>
              <w:top w:val="nil"/>
              <w:left w:val="nil"/>
              <w:bottom w:val="nil"/>
              <w:right w:val="nil"/>
            </w:tcBorders>
            <w:shd w:val="clear" w:color="000000" w:fill="FFFFFF"/>
            <w:noWrap/>
            <w:vAlign w:val="bottom"/>
            <w:hideMark/>
          </w:tcPr>
          <w:p w14:paraId="64C246D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2500</w:t>
            </w:r>
          </w:p>
        </w:tc>
        <w:tc>
          <w:tcPr>
            <w:tcW w:w="1440" w:type="dxa"/>
            <w:tcBorders>
              <w:top w:val="nil"/>
              <w:left w:val="nil"/>
              <w:bottom w:val="nil"/>
              <w:right w:val="nil"/>
            </w:tcBorders>
            <w:shd w:val="clear" w:color="000000" w:fill="FFFFFF"/>
            <w:noWrap/>
            <w:vAlign w:val="bottom"/>
            <w:hideMark/>
          </w:tcPr>
          <w:p w14:paraId="0C23C5C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26871</w:t>
            </w:r>
          </w:p>
        </w:tc>
        <w:tc>
          <w:tcPr>
            <w:tcW w:w="2115" w:type="dxa"/>
            <w:tcBorders>
              <w:top w:val="nil"/>
              <w:left w:val="nil"/>
              <w:bottom w:val="nil"/>
              <w:right w:val="nil"/>
            </w:tcBorders>
            <w:shd w:val="clear" w:color="000000" w:fill="FFFFFF"/>
            <w:noWrap/>
            <w:vAlign w:val="bottom"/>
            <w:hideMark/>
          </w:tcPr>
          <w:p w14:paraId="536619F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0.0930371032</w:t>
            </w:r>
          </w:p>
        </w:tc>
        <w:tc>
          <w:tcPr>
            <w:tcW w:w="1500" w:type="dxa"/>
            <w:tcBorders>
              <w:top w:val="nil"/>
              <w:left w:val="nil"/>
              <w:bottom w:val="nil"/>
              <w:right w:val="nil"/>
            </w:tcBorders>
            <w:shd w:val="clear" w:color="000000" w:fill="FFFFFF"/>
            <w:noWrap/>
            <w:vAlign w:val="bottom"/>
            <w:hideMark/>
          </w:tcPr>
          <w:p w14:paraId="0EFEC99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1897422230</w:t>
            </w:r>
          </w:p>
        </w:tc>
      </w:tr>
      <w:tr w:rsidR="0010420A" w:rsidRPr="0010420A" w14:paraId="0A36A473" w14:textId="77777777" w:rsidTr="007B57BE">
        <w:trPr>
          <w:trHeight w:val="300"/>
        </w:trPr>
        <w:tc>
          <w:tcPr>
            <w:tcW w:w="880" w:type="dxa"/>
            <w:tcBorders>
              <w:top w:val="nil"/>
              <w:left w:val="nil"/>
              <w:bottom w:val="nil"/>
              <w:right w:val="nil"/>
            </w:tcBorders>
            <w:shd w:val="clear" w:color="000000" w:fill="FFFFFF"/>
            <w:noWrap/>
            <w:vAlign w:val="bottom"/>
            <w:hideMark/>
          </w:tcPr>
          <w:p w14:paraId="0990895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2012</w:t>
            </w:r>
          </w:p>
        </w:tc>
        <w:tc>
          <w:tcPr>
            <w:tcW w:w="1700" w:type="dxa"/>
            <w:tcBorders>
              <w:top w:val="nil"/>
              <w:left w:val="nil"/>
              <w:bottom w:val="nil"/>
              <w:right w:val="nil"/>
            </w:tcBorders>
            <w:shd w:val="clear" w:color="000000" w:fill="FFFFFF"/>
            <w:noWrap/>
            <w:vAlign w:val="bottom"/>
            <w:hideMark/>
          </w:tcPr>
          <w:p w14:paraId="08F0A98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2534</w:t>
            </w:r>
          </w:p>
        </w:tc>
        <w:tc>
          <w:tcPr>
            <w:tcW w:w="1440" w:type="dxa"/>
            <w:tcBorders>
              <w:top w:val="nil"/>
              <w:left w:val="nil"/>
              <w:bottom w:val="nil"/>
              <w:right w:val="nil"/>
            </w:tcBorders>
            <w:shd w:val="clear" w:color="000000" w:fill="FFFFFF"/>
            <w:noWrap/>
            <w:vAlign w:val="bottom"/>
            <w:hideMark/>
          </w:tcPr>
          <w:p w14:paraId="13A4E70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26780</w:t>
            </w:r>
          </w:p>
        </w:tc>
        <w:tc>
          <w:tcPr>
            <w:tcW w:w="2115" w:type="dxa"/>
            <w:tcBorders>
              <w:top w:val="nil"/>
              <w:left w:val="nil"/>
              <w:bottom w:val="nil"/>
              <w:right w:val="nil"/>
            </w:tcBorders>
            <w:shd w:val="clear" w:color="000000" w:fill="FFFFFF"/>
            <w:noWrap/>
            <w:vAlign w:val="bottom"/>
            <w:hideMark/>
          </w:tcPr>
          <w:p w14:paraId="3840C85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0.0946228529</w:t>
            </w:r>
          </w:p>
        </w:tc>
        <w:tc>
          <w:tcPr>
            <w:tcW w:w="1500" w:type="dxa"/>
            <w:tcBorders>
              <w:top w:val="nil"/>
              <w:left w:val="nil"/>
              <w:bottom w:val="nil"/>
              <w:right w:val="nil"/>
            </w:tcBorders>
            <w:shd w:val="clear" w:color="000000" w:fill="FFFFFF"/>
            <w:noWrap/>
            <w:vAlign w:val="bottom"/>
            <w:hideMark/>
          </w:tcPr>
          <w:p w14:paraId="2852C40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2534895960</w:t>
            </w:r>
          </w:p>
        </w:tc>
      </w:tr>
      <w:tr w:rsidR="0010420A" w:rsidRPr="0010420A" w14:paraId="7F4518E6" w14:textId="77777777" w:rsidTr="007B57BE">
        <w:trPr>
          <w:trHeight w:val="300"/>
        </w:trPr>
        <w:tc>
          <w:tcPr>
            <w:tcW w:w="880" w:type="dxa"/>
            <w:tcBorders>
              <w:top w:val="nil"/>
              <w:left w:val="nil"/>
              <w:bottom w:val="nil"/>
              <w:right w:val="nil"/>
            </w:tcBorders>
            <w:shd w:val="clear" w:color="000000" w:fill="FFFFFF"/>
            <w:noWrap/>
            <w:vAlign w:val="bottom"/>
            <w:hideMark/>
          </w:tcPr>
          <w:p w14:paraId="6D4F7ED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2013</w:t>
            </w:r>
          </w:p>
        </w:tc>
        <w:tc>
          <w:tcPr>
            <w:tcW w:w="1700" w:type="dxa"/>
            <w:tcBorders>
              <w:top w:val="nil"/>
              <w:left w:val="nil"/>
              <w:bottom w:val="nil"/>
              <w:right w:val="nil"/>
            </w:tcBorders>
            <w:shd w:val="clear" w:color="000000" w:fill="FFFFFF"/>
            <w:noWrap/>
            <w:vAlign w:val="bottom"/>
            <w:hideMark/>
          </w:tcPr>
          <w:p w14:paraId="1DC18DE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2544</w:t>
            </w:r>
          </w:p>
        </w:tc>
        <w:tc>
          <w:tcPr>
            <w:tcW w:w="1440" w:type="dxa"/>
            <w:tcBorders>
              <w:top w:val="nil"/>
              <w:left w:val="nil"/>
              <w:bottom w:val="nil"/>
              <w:right w:val="nil"/>
            </w:tcBorders>
            <w:shd w:val="clear" w:color="000000" w:fill="FFFFFF"/>
            <w:noWrap/>
            <w:vAlign w:val="bottom"/>
            <w:hideMark/>
          </w:tcPr>
          <w:p w14:paraId="256E307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27860</w:t>
            </w:r>
          </w:p>
        </w:tc>
        <w:tc>
          <w:tcPr>
            <w:tcW w:w="2115" w:type="dxa"/>
            <w:tcBorders>
              <w:top w:val="nil"/>
              <w:left w:val="nil"/>
              <w:bottom w:val="nil"/>
              <w:right w:val="nil"/>
            </w:tcBorders>
            <w:shd w:val="clear" w:color="000000" w:fill="FFFFFF"/>
            <w:noWrap/>
            <w:vAlign w:val="bottom"/>
            <w:hideMark/>
          </w:tcPr>
          <w:p w14:paraId="0F44F7C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0.0913137114</w:t>
            </w:r>
          </w:p>
        </w:tc>
        <w:tc>
          <w:tcPr>
            <w:tcW w:w="1500" w:type="dxa"/>
            <w:tcBorders>
              <w:top w:val="nil"/>
              <w:left w:val="nil"/>
              <w:bottom w:val="nil"/>
              <w:right w:val="nil"/>
            </w:tcBorders>
            <w:shd w:val="clear" w:color="000000" w:fill="FFFFFF"/>
            <w:noWrap/>
            <w:vAlign w:val="bottom"/>
            <w:hideMark/>
          </w:tcPr>
          <w:p w14:paraId="63E264E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3330242960</w:t>
            </w:r>
          </w:p>
        </w:tc>
      </w:tr>
      <w:tr w:rsidR="0010420A" w:rsidRPr="0010420A" w14:paraId="2720B4DF" w14:textId="77777777" w:rsidTr="007B57BE">
        <w:trPr>
          <w:trHeight w:val="300"/>
        </w:trPr>
        <w:tc>
          <w:tcPr>
            <w:tcW w:w="880" w:type="dxa"/>
            <w:tcBorders>
              <w:top w:val="nil"/>
              <w:left w:val="nil"/>
              <w:bottom w:val="nil"/>
              <w:right w:val="nil"/>
            </w:tcBorders>
            <w:shd w:val="clear" w:color="000000" w:fill="FFFFFF"/>
            <w:noWrap/>
            <w:vAlign w:val="bottom"/>
            <w:hideMark/>
          </w:tcPr>
          <w:p w14:paraId="18D937D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2014</w:t>
            </w:r>
          </w:p>
        </w:tc>
        <w:tc>
          <w:tcPr>
            <w:tcW w:w="1700" w:type="dxa"/>
            <w:tcBorders>
              <w:top w:val="nil"/>
              <w:left w:val="nil"/>
              <w:bottom w:val="nil"/>
              <w:right w:val="nil"/>
            </w:tcBorders>
            <w:shd w:val="clear" w:color="000000" w:fill="FFFFFF"/>
            <w:noWrap/>
            <w:vAlign w:val="bottom"/>
            <w:hideMark/>
          </w:tcPr>
          <w:p w14:paraId="6040694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2435</w:t>
            </w:r>
          </w:p>
        </w:tc>
        <w:tc>
          <w:tcPr>
            <w:tcW w:w="1440" w:type="dxa"/>
            <w:tcBorders>
              <w:top w:val="nil"/>
              <w:left w:val="nil"/>
              <w:bottom w:val="nil"/>
              <w:right w:val="nil"/>
            </w:tcBorders>
            <w:shd w:val="clear" w:color="000000" w:fill="FFFFFF"/>
            <w:noWrap/>
            <w:vAlign w:val="bottom"/>
            <w:hideMark/>
          </w:tcPr>
          <w:p w14:paraId="2212D24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30177</w:t>
            </w:r>
          </w:p>
        </w:tc>
        <w:tc>
          <w:tcPr>
            <w:tcW w:w="2115" w:type="dxa"/>
            <w:tcBorders>
              <w:top w:val="nil"/>
              <w:left w:val="nil"/>
              <w:bottom w:val="nil"/>
              <w:right w:val="nil"/>
            </w:tcBorders>
            <w:shd w:val="clear" w:color="000000" w:fill="FFFFFF"/>
            <w:noWrap/>
            <w:vAlign w:val="bottom"/>
            <w:hideMark/>
          </w:tcPr>
          <w:p w14:paraId="4718FA2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0.0806905922</w:t>
            </w:r>
          </w:p>
        </w:tc>
        <w:tc>
          <w:tcPr>
            <w:tcW w:w="1500" w:type="dxa"/>
            <w:tcBorders>
              <w:top w:val="nil"/>
              <w:left w:val="nil"/>
              <w:bottom w:val="nil"/>
              <w:right w:val="nil"/>
            </w:tcBorders>
            <w:shd w:val="clear" w:color="000000" w:fill="FFFFFF"/>
            <w:noWrap/>
            <w:vAlign w:val="bottom"/>
            <w:hideMark/>
          </w:tcPr>
          <w:p w14:paraId="2442862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4319197000</w:t>
            </w:r>
          </w:p>
        </w:tc>
      </w:tr>
      <w:tr w:rsidR="0010420A" w:rsidRPr="0010420A" w14:paraId="7B711FF4" w14:textId="77777777" w:rsidTr="007B57BE">
        <w:trPr>
          <w:trHeight w:val="300"/>
        </w:trPr>
        <w:tc>
          <w:tcPr>
            <w:tcW w:w="880" w:type="dxa"/>
            <w:tcBorders>
              <w:top w:val="nil"/>
              <w:left w:val="nil"/>
              <w:bottom w:val="nil"/>
              <w:right w:val="nil"/>
            </w:tcBorders>
            <w:shd w:val="clear" w:color="000000" w:fill="FFFFFF"/>
            <w:noWrap/>
            <w:vAlign w:val="bottom"/>
            <w:hideMark/>
          </w:tcPr>
          <w:p w14:paraId="2CC7A5C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2015</w:t>
            </w:r>
          </w:p>
        </w:tc>
        <w:tc>
          <w:tcPr>
            <w:tcW w:w="1700" w:type="dxa"/>
            <w:tcBorders>
              <w:top w:val="nil"/>
              <w:left w:val="nil"/>
              <w:bottom w:val="nil"/>
              <w:right w:val="nil"/>
            </w:tcBorders>
            <w:shd w:val="clear" w:color="000000" w:fill="FFFFFF"/>
            <w:noWrap/>
            <w:vAlign w:val="bottom"/>
            <w:hideMark/>
          </w:tcPr>
          <w:p w14:paraId="022FAA2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2616</w:t>
            </w:r>
          </w:p>
        </w:tc>
        <w:tc>
          <w:tcPr>
            <w:tcW w:w="1440" w:type="dxa"/>
            <w:tcBorders>
              <w:top w:val="nil"/>
              <w:left w:val="nil"/>
              <w:bottom w:val="nil"/>
              <w:right w:val="nil"/>
            </w:tcBorders>
            <w:shd w:val="clear" w:color="000000" w:fill="FFFFFF"/>
            <w:noWrap/>
            <w:vAlign w:val="bottom"/>
            <w:hideMark/>
          </w:tcPr>
          <w:p w14:paraId="79A01C8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31619</w:t>
            </w:r>
          </w:p>
        </w:tc>
        <w:tc>
          <w:tcPr>
            <w:tcW w:w="2115" w:type="dxa"/>
            <w:tcBorders>
              <w:top w:val="nil"/>
              <w:left w:val="nil"/>
              <w:bottom w:val="nil"/>
              <w:right w:val="nil"/>
            </w:tcBorders>
            <w:shd w:val="clear" w:color="000000" w:fill="FFFFFF"/>
            <w:noWrap/>
            <w:vAlign w:val="bottom"/>
            <w:hideMark/>
          </w:tcPr>
          <w:p w14:paraId="0E72FF8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0.0827350644</w:t>
            </w:r>
          </w:p>
        </w:tc>
        <w:tc>
          <w:tcPr>
            <w:tcW w:w="1500" w:type="dxa"/>
            <w:tcBorders>
              <w:top w:val="nil"/>
              <w:left w:val="nil"/>
              <w:bottom w:val="nil"/>
              <w:right w:val="nil"/>
            </w:tcBorders>
            <w:shd w:val="clear" w:color="000000" w:fill="FFFFFF"/>
            <w:noWrap/>
            <w:vAlign w:val="bottom"/>
            <w:hideMark/>
          </w:tcPr>
          <w:p w14:paraId="6CC2778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6763368000</w:t>
            </w:r>
          </w:p>
        </w:tc>
      </w:tr>
      <w:tr w:rsidR="0010420A" w:rsidRPr="0010420A" w14:paraId="3DD5B99D" w14:textId="77777777" w:rsidTr="007B57BE">
        <w:trPr>
          <w:trHeight w:val="300"/>
        </w:trPr>
        <w:tc>
          <w:tcPr>
            <w:tcW w:w="880" w:type="dxa"/>
            <w:tcBorders>
              <w:top w:val="nil"/>
              <w:left w:val="nil"/>
              <w:bottom w:val="nil"/>
              <w:right w:val="nil"/>
            </w:tcBorders>
            <w:shd w:val="clear" w:color="000000" w:fill="FFFFFF"/>
            <w:noWrap/>
            <w:vAlign w:val="bottom"/>
            <w:hideMark/>
          </w:tcPr>
          <w:p w14:paraId="3DE3DBA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2016</w:t>
            </w:r>
          </w:p>
        </w:tc>
        <w:tc>
          <w:tcPr>
            <w:tcW w:w="1700" w:type="dxa"/>
            <w:tcBorders>
              <w:top w:val="nil"/>
              <w:left w:val="nil"/>
              <w:bottom w:val="nil"/>
              <w:right w:val="nil"/>
            </w:tcBorders>
            <w:shd w:val="clear" w:color="000000" w:fill="FFFFFF"/>
            <w:noWrap/>
            <w:vAlign w:val="bottom"/>
            <w:hideMark/>
          </w:tcPr>
          <w:p w14:paraId="696DC9C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2642</w:t>
            </w:r>
          </w:p>
        </w:tc>
        <w:tc>
          <w:tcPr>
            <w:tcW w:w="1440" w:type="dxa"/>
            <w:tcBorders>
              <w:top w:val="nil"/>
              <w:left w:val="nil"/>
              <w:bottom w:val="nil"/>
              <w:right w:val="nil"/>
            </w:tcBorders>
            <w:shd w:val="clear" w:color="000000" w:fill="FFFFFF"/>
            <w:noWrap/>
            <w:vAlign w:val="bottom"/>
            <w:hideMark/>
          </w:tcPr>
          <w:p w14:paraId="33E23DF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33461</w:t>
            </w:r>
          </w:p>
        </w:tc>
        <w:tc>
          <w:tcPr>
            <w:tcW w:w="2115" w:type="dxa"/>
            <w:tcBorders>
              <w:top w:val="nil"/>
              <w:left w:val="nil"/>
              <w:bottom w:val="nil"/>
              <w:right w:val="nil"/>
            </w:tcBorders>
            <w:shd w:val="clear" w:color="000000" w:fill="FFFFFF"/>
            <w:noWrap/>
            <w:vAlign w:val="bottom"/>
            <w:hideMark/>
          </w:tcPr>
          <w:p w14:paraId="09701DC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0.0789575924</w:t>
            </w:r>
          </w:p>
        </w:tc>
        <w:tc>
          <w:tcPr>
            <w:tcW w:w="1500" w:type="dxa"/>
            <w:tcBorders>
              <w:top w:val="nil"/>
              <w:left w:val="nil"/>
              <w:bottom w:val="nil"/>
              <w:right w:val="nil"/>
            </w:tcBorders>
            <w:shd w:val="clear" w:color="000000" w:fill="FFFFFF"/>
            <w:noWrap/>
            <w:vAlign w:val="bottom"/>
            <w:hideMark/>
          </w:tcPr>
          <w:p w14:paraId="2D33F89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10793218000</w:t>
            </w:r>
          </w:p>
        </w:tc>
      </w:tr>
      <w:tr w:rsidR="0010420A" w:rsidRPr="0010420A" w14:paraId="5A4A5B92" w14:textId="77777777" w:rsidTr="007B57BE">
        <w:trPr>
          <w:trHeight w:val="300"/>
        </w:trPr>
        <w:tc>
          <w:tcPr>
            <w:tcW w:w="880" w:type="dxa"/>
            <w:tcBorders>
              <w:top w:val="nil"/>
              <w:left w:val="nil"/>
              <w:bottom w:val="nil"/>
              <w:right w:val="nil"/>
            </w:tcBorders>
            <w:shd w:val="clear" w:color="000000" w:fill="FFFFFF"/>
            <w:noWrap/>
            <w:vAlign w:val="bottom"/>
            <w:hideMark/>
          </w:tcPr>
          <w:p w14:paraId="4B3E8B4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2017</w:t>
            </w:r>
          </w:p>
        </w:tc>
        <w:tc>
          <w:tcPr>
            <w:tcW w:w="1700" w:type="dxa"/>
            <w:tcBorders>
              <w:top w:val="nil"/>
              <w:left w:val="nil"/>
              <w:bottom w:val="nil"/>
              <w:right w:val="nil"/>
            </w:tcBorders>
            <w:shd w:val="clear" w:color="000000" w:fill="FFFFFF"/>
            <w:noWrap/>
            <w:vAlign w:val="bottom"/>
            <w:hideMark/>
          </w:tcPr>
          <w:p w14:paraId="3973364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3730</w:t>
            </w:r>
          </w:p>
        </w:tc>
        <w:tc>
          <w:tcPr>
            <w:tcW w:w="1440" w:type="dxa"/>
            <w:tcBorders>
              <w:top w:val="nil"/>
              <w:left w:val="nil"/>
              <w:bottom w:val="nil"/>
              <w:right w:val="nil"/>
            </w:tcBorders>
            <w:shd w:val="clear" w:color="000000" w:fill="FFFFFF"/>
            <w:noWrap/>
            <w:vAlign w:val="bottom"/>
            <w:hideMark/>
          </w:tcPr>
          <w:p w14:paraId="13F6472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37342</w:t>
            </w:r>
          </w:p>
        </w:tc>
        <w:tc>
          <w:tcPr>
            <w:tcW w:w="2115" w:type="dxa"/>
            <w:tcBorders>
              <w:top w:val="nil"/>
              <w:left w:val="nil"/>
              <w:bottom w:val="nil"/>
              <w:right w:val="nil"/>
            </w:tcBorders>
            <w:shd w:val="clear" w:color="000000" w:fill="FFFFFF"/>
            <w:noWrap/>
            <w:vAlign w:val="bottom"/>
            <w:hideMark/>
          </w:tcPr>
          <w:p w14:paraId="6A14FC6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0.0998875261</w:t>
            </w:r>
          </w:p>
        </w:tc>
        <w:tc>
          <w:tcPr>
            <w:tcW w:w="1500" w:type="dxa"/>
            <w:tcBorders>
              <w:top w:val="nil"/>
              <w:left w:val="nil"/>
              <w:bottom w:val="nil"/>
              <w:right w:val="nil"/>
            </w:tcBorders>
            <w:shd w:val="clear" w:color="000000" w:fill="FFFFFF"/>
            <w:noWrap/>
            <w:vAlign w:val="bottom"/>
            <w:hideMark/>
          </w:tcPr>
          <w:p w14:paraId="42232B8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14047164000</w:t>
            </w:r>
          </w:p>
        </w:tc>
      </w:tr>
      <w:tr w:rsidR="0010420A" w:rsidRPr="0010420A" w14:paraId="6E4B6331" w14:textId="77777777" w:rsidTr="007B57BE">
        <w:trPr>
          <w:trHeight w:val="300"/>
        </w:trPr>
        <w:tc>
          <w:tcPr>
            <w:tcW w:w="880" w:type="dxa"/>
            <w:tcBorders>
              <w:top w:val="nil"/>
              <w:left w:val="nil"/>
              <w:bottom w:val="nil"/>
              <w:right w:val="nil"/>
            </w:tcBorders>
            <w:shd w:val="clear" w:color="000000" w:fill="FFFFFF"/>
            <w:noWrap/>
            <w:vAlign w:val="bottom"/>
            <w:hideMark/>
          </w:tcPr>
          <w:p w14:paraId="71A7D55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2018</w:t>
            </w:r>
          </w:p>
        </w:tc>
        <w:tc>
          <w:tcPr>
            <w:tcW w:w="1700" w:type="dxa"/>
            <w:tcBorders>
              <w:top w:val="nil"/>
              <w:left w:val="nil"/>
              <w:bottom w:val="nil"/>
              <w:right w:val="nil"/>
            </w:tcBorders>
            <w:shd w:val="clear" w:color="000000" w:fill="FFFFFF"/>
            <w:noWrap/>
            <w:vAlign w:val="bottom"/>
            <w:hideMark/>
          </w:tcPr>
          <w:p w14:paraId="4EB05A9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4960</w:t>
            </w:r>
          </w:p>
        </w:tc>
        <w:tc>
          <w:tcPr>
            <w:tcW w:w="1440" w:type="dxa"/>
            <w:tcBorders>
              <w:top w:val="nil"/>
              <w:left w:val="nil"/>
              <w:bottom w:val="nil"/>
              <w:right w:val="nil"/>
            </w:tcBorders>
            <w:shd w:val="clear" w:color="000000" w:fill="FFFFFF"/>
            <w:noWrap/>
            <w:vAlign w:val="bottom"/>
            <w:hideMark/>
          </w:tcPr>
          <w:p w14:paraId="5E9174E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42255</w:t>
            </w:r>
          </w:p>
        </w:tc>
        <w:tc>
          <w:tcPr>
            <w:tcW w:w="2115" w:type="dxa"/>
            <w:tcBorders>
              <w:top w:val="nil"/>
              <w:left w:val="nil"/>
              <w:bottom w:val="nil"/>
              <w:right w:val="nil"/>
            </w:tcBorders>
            <w:shd w:val="clear" w:color="000000" w:fill="FFFFFF"/>
            <w:noWrap/>
            <w:vAlign w:val="bottom"/>
            <w:hideMark/>
          </w:tcPr>
          <w:p w14:paraId="0D3DC3E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0.1173825583</w:t>
            </w:r>
          </w:p>
        </w:tc>
        <w:tc>
          <w:tcPr>
            <w:tcW w:w="1500" w:type="dxa"/>
            <w:tcBorders>
              <w:top w:val="nil"/>
              <w:left w:val="nil"/>
              <w:bottom w:val="nil"/>
              <w:right w:val="nil"/>
            </w:tcBorders>
            <w:shd w:val="clear" w:color="000000" w:fill="FFFFFF"/>
            <w:noWrap/>
            <w:vAlign w:val="bottom"/>
            <w:hideMark/>
          </w:tcPr>
          <w:p w14:paraId="1590C7B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16651913070</w:t>
            </w:r>
          </w:p>
        </w:tc>
      </w:tr>
    </w:tbl>
    <w:p w14:paraId="5D293E38"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1244C815" w14:textId="77777777" w:rsidR="0010420A" w:rsidRPr="0010420A" w:rsidRDefault="0010420A" w:rsidP="0010420A">
      <w:pPr>
        <w:shd w:val="clear" w:color="auto" w:fill="FFFFFF"/>
        <w:spacing w:after="0" w:line="240" w:lineRule="auto"/>
        <w:jc w:val="both"/>
        <w:rPr>
          <w:rFonts w:ascii="Times New Roman" w:eastAsia="Times New Roman" w:hAnsi="Times New Roman" w:cs="Times New Roman"/>
          <w:color w:val="333333"/>
          <w:sz w:val="24"/>
          <w:szCs w:val="24"/>
          <w:lang w:val="es-ES" w:eastAsia="es-ES"/>
        </w:rPr>
      </w:pPr>
    </w:p>
    <w:p w14:paraId="73BC8A05"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Nos queda agregar los datos de 2019. Como expuse anteriormente, los datos fueron extraídos de la Dirección General de Asistencia y Tratamiento SPB / Dirección Provincial de Alcaidas Departamentales. Lo agregamos al conjunto de datos que venimos trabajando</w:t>
      </w:r>
    </w:p>
    <w:p w14:paraId="2307CB18"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data_2019 &lt;- c(</w:t>
      </w:r>
      <w:r w:rsidRPr="0010420A">
        <w:rPr>
          <w:rFonts w:ascii="Courier New" w:eastAsia="Times New Roman" w:hAnsi="Courier New" w:cs="Courier New"/>
          <w:color w:val="0000CD"/>
          <w:sz w:val="20"/>
          <w:szCs w:val="20"/>
          <w:lang w:val="es-ES" w:eastAsia="es-ES"/>
        </w:rPr>
        <w:t>2019</w:t>
      </w:r>
      <w:r w:rsidRPr="0010420A">
        <w:rPr>
          <w:rFonts w:ascii="Courier New" w:eastAsia="Times New Roman" w:hAnsi="Courier New" w:cs="Courier New"/>
          <w:color w:val="333333"/>
          <w:sz w:val="20"/>
          <w:lang w:val="es-ES" w:eastAsia="es-ES"/>
        </w:rPr>
        <w:t xml:space="preserve">,    </w:t>
      </w:r>
      <w:r w:rsidRPr="0010420A">
        <w:rPr>
          <w:rFonts w:ascii="Courier New" w:eastAsia="Times New Roman" w:hAnsi="Courier New" w:cs="Courier New"/>
          <w:color w:val="0000CD"/>
          <w:sz w:val="20"/>
          <w:szCs w:val="20"/>
          <w:lang w:val="es-ES" w:eastAsia="es-ES"/>
        </w:rPr>
        <w:t>4915</w:t>
      </w:r>
      <w:r w:rsidRPr="0010420A">
        <w:rPr>
          <w:rFonts w:ascii="Courier New" w:eastAsia="Times New Roman" w:hAnsi="Courier New" w:cs="Courier New"/>
          <w:color w:val="333333"/>
          <w:sz w:val="20"/>
          <w:lang w:val="es-ES" w:eastAsia="es-ES"/>
        </w:rPr>
        <w:t xml:space="preserve">,   </w:t>
      </w:r>
      <w:r w:rsidRPr="0010420A">
        <w:rPr>
          <w:rFonts w:ascii="Courier New" w:eastAsia="Times New Roman" w:hAnsi="Courier New" w:cs="Courier New"/>
          <w:color w:val="0000CD"/>
          <w:sz w:val="20"/>
          <w:szCs w:val="20"/>
          <w:lang w:val="es-ES" w:eastAsia="es-ES"/>
        </w:rPr>
        <w:t>45366</w:t>
      </w:r>
      <w:r w:rsidRPr="0010420A">
        <w:rPr>
          <w:rFonts w:ascii="Courier New" w:eastAsia="Times New Roman" w:hAnsi="Courier New" w:cs="Courier New"/>
          <w:color w:val="333333"/>
          <w:sz w:val="20"/>
          <w:lang w:val="es-ES" w:eastAsia="es-ES"/>
        </w:rPr>
        <w:t xml:space="preserve">,  </w:t>
      </w:r>
      <w:r w:rsidRPr="0010420A">
        <w:rPr>
          <w:rFonts w:ascii="Courier New" w:eastAsia="Times New Roman" w:hAnsi="Courier New" w:cs="Courier New"/>
          <w:color w:val="0000CD"/>
          <w:sz w:val="20"/>
          <w:szCs w:val="20"/>
          <w:lang w:val="es-ES" w:eastAsia="es-ES"/>
        </w:rPr>
        <w:t>0.108341</w:t>
      </w:r>
      <w:r w:rsidRPr="0010420A">
        <w:rPr>
          <w:rFonts w:ascii="Courier New" w:eastAsia="Times New Roman" w:hAnsi="Courier New" w:cs="Courier New"/>
          <w:color w:val="333333"/>
          <w:sz w:val="20"/>
          <w:lang w:val="es-ES" w:eastAsia="es-ES"/>
        </w:rPr>
        <w:t xml:space="preserve">,   </w:t>
      </w:r>
      <w:r w:rsidRPr="0010420A">
        <w:rPr>
          <w:rFonts w:ascii="Courier New" w:eastAsia="Times New Roman" w:hAnsi="Courier New" w:cs="Courier New"/>
          <w:color w:val="0000CD"/>
          <w:sz w:val="20"/>
          <w:szCs w:val="20"/>
          <w:lang w:val="es-ES" w:eastAsia="es-ES"/>
        </w:rPr>
        <w:t>23417065600</w:t>
      </w:r>
      <w:r w:rsidRPr="0010420A">
        <w:rPr>
          <w:rFonts w:ascii="Courier New" w:eastAsia="Times New Roman" w:hAnsi="Courier New" w:cs="Courier New"/>
          <w:color w:val="333333"/>
          <w:sz w:val="20"/>
          <w:lang w:val="es-ES" w:eastAsia="es-ES"/>
        </w:rPr>
        <w:t xml:space="preserve"> ) </w:t>
      </w:r>
      <w:r w:rsidRPr="0010420A">
        <w:rPr>
          <w:rFonts w:ascii="Courier New" w:eastAsia="Times New Roman" w:hAnsi="Courier New" w:cs="Courier New"/>
          <w:color w:val="4C886B"/>
          <w:sz w:val="20"/>
          <w:szCs w:val="20"/>
          <w:lang w:val="es-ES" w:eastAsia="es-ES"/>
        </w:rPr>
        <w:t># estos son los datos (ordenados segun las columnas de droga_sobre_total)</w:t>
      </w:r>
    </w:p>
    <w:p w14:paraId="7D07132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p>
    <w:p w14:paraId="13760121"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ley23737_sobre_total &lt;- rbind(ley23737_sobre_total, data_2019)</w:t>
      </w:r>
    </w:p>
    <w:p w14:paraId="3116198B"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p>
    <w:p w14:paraId="37DEB91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lastRenderedPageBreak/>
        <w:t>print(ley23737_sobre_total)</w:t>
      </w:r>
    </w:p>
    <w:tbl>
      <w:tblPr>
        <w:tblW w:w="7635" w:type="dxa"/>
        <w:tblInd w:w="55" w:type="dxa"/>
        <w:tblCellMar>
          <w:left w:w="70" w:type="dxa"/>
          <w:right w:w="70" w:type="dxa"/>
        </w:tblCellMar>
        <w:tblLook w:val="04A0" w:firstRow="1" w:lastRow="0" w:firstColumn="1" w:lastColumn="0" w:noHBand="0" w:noVBand="1"/>
      </w:tblPr>
      <w:tblGrid>
        <w:gridCol w:w="880"/>
        <w:gridCol w:w="1700"/>
        <w:gridCol w:w="1440"/>
        <w:gridCol w:w="2225"/>
        <w:gridCol w:w="1500"/>
      </w:tblGrid>
      <w:tr w:rsidR="0010420A" w:rsidRPr="0010420A" w14:paraId="44DD268F" w14:textId="77777777" w:rsidTr="007B57BE">
        <w:trPr>
          <w:trHeight w:val="300"/>
        </w:trPr>
        <w:tc>
          <w:tcPr>
            <w:tcW w:w="880" w:type="dxa"/>
            <w:tcBorders>
              <w:top w:val="nil"/>
              <w:left w:val="nil"/>
              <w:bottom w:val="nil"/>
              <w:right w:val="nil"/>
            </w:tcBorders>
            <w:shd w:val="clear" w:color="000000" w:fill="FFFFFF"/>
            <w:noWrap/>
            <w:vAlign w:val="center"/>
            <w:hideMark/>
          </w:tcPr>
          <w:p w14:paraId="766EBDA1"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anio</w:t>
            </w:r>
          </w:p>
        </w:tc>
        <w:tc>
          <w:tcPr>
            <w:tcW w:w="1700" w:type="dxa"/>
            <w:tcBorders>
              <w:top w:val="nil"/>
              <w:left w:val="nil"/>
              <w:bottom w:val="nil"/>
              <w:right w:val="nil"/>
            </w:tcBorders>
            <w:shd w:val="clear" w:color="000000" w:fill="FFFFFF"/>
            <w:noWrap/>
            <w:vAlign w:val="center"/>
            <w:hideMark/>
          </w:tcPr>
          <w:p w14:paraId="116DBE61"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presos_ley23737</w:t>
            </w:r>
          </w:p>
        </w:tc>
        <w:tc>
          <w:tcPr>
            <w:tcW w:w="1440" w:type="dxa"/>
            <w:tcBorders>
              <w:top w:val="nil"/>
              <w:left w:val="nil"/>
              <w:bottom w:val="nil"/>
              <w:right w:val="nil"/>
            </w:tcBorders>
            <w:shd w:val="clear" w:color="000000" w:fill="FFFFFF"/>
            <w:noWrap/>
            <w:vAlign w:val="center"/>
            <w:hideMark/>
          </w:tcPr>
          <w:p w14:paraId="3A2D5080"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presos_total</w:t>
            </w:r>
          </w:p>
        </w:tc>
        <w:tc>
          <w:tcPr>
            <w:tcW w:w="2115" w:type="dxa"/>
            <w:tcBorders>
              <w:top w:val="nil"/>
              <w:left w:val="nil"/>
              <w:bottom w:val="nil"/>
              <w:right w:val="nil"/>
            </w:tcBorders>
            <w:shd w:val="clear" w:color="000000" w:fill="FFFFFF"/>
            <w:noWrap/>
            <w:vAlign w:val="center"/>
            <w:hideMark/>
          </w:tcPr>
          <w:p w14:paraId="7776205A"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presos_23737_relativo</w:t>
            </w:r>
          </w:p>
        </w:tc>
        <w:tc>
          <w:tcPr>
            <w:tcW w:w="1500" w:type="dxa"/>
            <w:tcBorders>
              <w:top w:val="nil"/>
              <w:left w:val="nil"/>
              <w:bottom w:val="nil"/>
              <w:right w:val="nil"/>
            </w:tcBorders>
            <w:shd w:val="clear" w:color="000000" w:fill="FFFFFF"/>
            <w:noWrap/>
            <w:vAlign w:val="center"/>
            <w:hideMark/>
          </w:tcPr>
          <w:p w14:paraId="09C42571"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presupuesto</w:t>
            </w:r>
          </w:p>
        </w:tc>
      </w:tr>
      <w:tr w:rsidR="0010420A" w:rsidRPr="0010420A" w14:paraId="604D97DD" w14:textId="77777777" w:rsidTr="007B57BE">
        <w:trPr>
          <w:trHeight w:val="300"/>
        </w:trPr>
        <w:tc>
          <w:tcPr>
            <w:tcW w:w="880" w:type="dxa"/>
            <w:tcBorders>
              <w:top w:val="nil"/>
              <w:left w:val="nil"/>
              <w:bottom w:val="nil"/>
              <w:right w:val="nil"/>
            </w:tcBorders>
            <w:shd w:val="clear" w:color="000000" w:fill="FFFFFF"/>
            <w:noWrap/>
            <w:vAlign w:val="center"/>
            <w:hideMark/>
          </w:tcPr>
          <w:p w14:paraId="731D12DD"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700" w:type="dxa"/>
            <w:tcBorders>
              <w:top w:val="nil"/>
              <w:left w:val="nil"/>
              <w:bottom w:val="nil"/>
              <w:right w:val="nil"/>
            </w:tcBorders>
            <w:shd w:val="clear" w:color="000000" w:fill="FFFFFF"/>
            <w:noWrap/>
            <w:vAlign w:val="center"/>
            <w:hideMark/>
          </w:tcPr>
          <w:p w14:paraId="3D699D19"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440" w:type="dxa"/>
            <w:tcBorders>
              <w:top w:val="nil"/>
              <w:left w:val="nil"/>
              <w:bottom w:val="nil"/>
              <w:right w:val="nil"/>
            </w:tcBorders>
            <w:shd w:val="clear" w:color="000000" w:fill="FFFFFF"/>
            <w:noWrap/>
            <w:vAlign w:val="center"/>
            <w:hideMark/>
          </w:tcPr>
          <w:p w14:paraId="17BCA8D1"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2115" w:type="dxa"/>
            <w:tcBorders>
              <w:top w:val="nil"/>
              <w:left w:val="nil"/>
              <w:bottom w:val="nil"/>
              <w:right w:val="nil"/>
            </w:tcBorders>
            <w:shd w:val="clear" w:color="000000" w:fill="FFFFFF"/>
            <w:noWrap/>
            <w:vAlign w:val="center"/>
            <w:hideMark/>
          </w:tcPr>
          <w:p w14:paraId="3BA52082"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500" w:type="dxa"/>
            <w:tcBorders>
              <w:top w:val="nil"/>
              <w:left w:val="nil"/>
              <w:bottom w:val="nil"/>
              <w:right w:val="nil"/>
            </w:tcBorders>
            <w:shd w:val="clear" w:color="000000" w:fill="FFFFFF"/>
            <w:noWrap/>
            <w:vAlign w:val="center"/>
            <w:hideMark/>
          </w:tcPr>
          <w:p w14:paraId="48DCF91D"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r>
      <w:tr w:rsidR="0010420A" w:rsidRPr="0010420A" w14:paraId="1A7F00A7" w14:textId="77777777" w:rsidTr="007B57BE">
        <w:trPr>
          <w:trHeight w:val="300"/>
        </w:trPr>
        <w:tc>
          <w:tcPr>
            <w:tcW w:w="880" w:type="dxa"/>
            <w:tcBorders>
              <w:top w:val="nil"/>
              <w:left w:val="nil"/>
              <w:bottom w:val="nil"/>
              <w:right w:val="nil"/>
            </w:tcBorders>
            <w:shd w:val="clear" w:color="000000" w:fill="FFFFFF"/>
            <w:noWrap/>
            <w:vAlign w:val="bottom"/>
            <w:hideMark/>
          </w:tcPr>
          <w:p w14:paraId="1BC7DA5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700" w:type="dxa"/>
            <w:tcBorders>
              <w:top w:val="nil"/>
              <w:left w:val="nil"/>
              <w:bottom w:val="nil"/>
              <w:right w:val="nil"/>
            </w:tcBorders>
            <w:shd w:val="clear" w:color="000000" w:fill="FFFFFF"/>
            <w:noWrap/>
            <w:vAlign w:val="bottom"/>
            <w:hideMark/>
          </w:tcPr>
          <w:p w14:paraId="5D0F37E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440" w:type="dxa"/>
            <w:tcBorders>
              <w:top w:val="nil"/>
              <w:left w:val="nil"/>
              <w:bottom w:val="nil"/>
              <w:right w:val="nil"/>
            </w:tcBorders>
            <w:shd w:val="clear" w:color="000000" w:fill="FFFFFF"/>
            <w:noWrap/>
            <w:vAlign w:val="bottom"/>
            <w:hideMark/>
          </w:tcPr>
          <w:p w14:paraId="2BDFA68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115" w:type="dxa"/>
            <w:tcBorders>
              <w:top w:val="nil"/>
              <w:left w:val="nil"/>
              <w:bottom w:val="nil"/>
              <w:right w:val="nil"/>
            </w:tcBorders>
            <w:shd w:val="clear" w:color="000000" w:fill="FFFFFF"/>
            <w:noWrap/>
            <w:vAlign w:val="bottom"/>
            <w:hideMark/>
          </w:tcPr>
          <w:p w14:paraId="3E036EB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0.0004691899</w:t>
            </w:r>
          </w:p>
        </w:tc>
        <w:tc>
          <w:tcPr>
            <w:tcW w:w="1500" w:type="dxa"/>
            <w:tcBorders>
              <w:top w:val="nil"/>
              <w:left w:val="nil"/>
              <w:bottom w:val="nil"/>
              <w:right w:val="nil"/>
            </w:tcBorders>
            <w:shd w:val="clear" w:color="000000" w:fill="FFFFFF"/>
            <w:noWrap/>
            <w:vAlign w:val="bottom"/>
            <w:hideMark/>
          </w:tcPr>
          <w:p w14:paraId="24BA4F4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480095252</w:t>
            </w:r>
          </w:p>
        </w:tc>
      </w:tr>
      <w:tr w:rsidR="0010420A" w:rsidRPr="0010420A" w14:paraId="3A2C356F" w14:textId="77777777" w:rsidTr="007B57BE">
        <w:trPr>
          <w:trHeight w:val="300"/>
        </w:trPr>
        <w:tc>
          <w:tcPr>
            <w:tcW w:w="880" w:type="dxa"/>
            <w:tcBorders>
              <w:top w:val="nil"/>
              <w:left w:val="nil"/>
              <w:bottom w:val="nil"/>
              <w:right w:val="nil"/>
            </w:tcBorders>
            <w:shd w:val="clear" w:color="000000" w:fill="FFFFFF"/>
            <w:noWrap/>
            <w:vAlign w:val="bottom"/>
            <w:hideMark/>
          </w:tcPr>
          <w:p w14:paraId="1548B53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700" w:type="dxa"/>
            <w:tcBorders>
              <w:top w:val="nil"/>
              <w:left w:val="nil"/>
              <w:bottom w:val="nil"/>
              <w:right w:val="nil"/>
            </w:tcBorders>
            <w:shd w:val="clear" w:color="000000" w:fill="FFFFFF"/>
            <w:noWrap/>
            <w:vAlign w:val="bottom"/>
            <w:hideMark/>
          </w:tcPr>
          <w:p w14:paraId="215C37A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334</w:t>
            </w:r>
          </w:p>
        </w:tc>
        <w:tc>
          <w:tcPr>
            <w:tcW w:w="1440" w:type="dxa"/>
            <w:tcBorders>
              <w:top w:val="nil"/>
              <w:left w:val="nil"/>
              <w:bottom w:val="nil"/>
              <w:right w:val="nil"/>
            </w:tcBorders>
            <w:shd w:val="clear" w:color="000000" w:fill="FFFFFF"/>
            <w:noWrap/>
            <w:vAlign w:val="bottom"/>
            <w:hideMark/>
          </w:tcPr>
          <w:p w14:paraId="69CFB82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20109</w:t>
            </w:r>
          </w:p>
        </w:tc>
        <w:tc>
          <w:tcPr>
            <w:tcW w:w="2115" w:type="dxa"/>
            <w:tcBorders>
              <w:top w:val="nil"/>
              <w:left w:val="nil"/>
              <w:bottom w:val="nil"/>
              <w:right w:val="nil"/>
            </w:tcBorders>
            <w:shd w:val="clear" w:color="000000" w:fill="FFFFFF"/>
            <w:noWrap/>
            <w:vAlign w:val="bottom"/>
            <w:hideMark/>
          </w:tcPr>
          <w:p w14:paraId="60D818F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0.0166094783</w:t>
            </w:r>
          </w:p>
        </w:tc>
        <w:tc>
          <w:tcPr>
            <w:tcW w:w="1500" w:type="dxa"/>
            <w:tcBorders>
              <w:top w:val="nil"/>
              <w:left w:val="nil"/>
              <w:bottom w:val="nil"/>
              <w:right w:val="nil"/>
            </w:tcBorders>
            <w:shd w:val="clear" w:color="000000" w:fill="FFFFFF"/>
            <w:noWrap/>
            <w:vAlign w:val="bottom"/>
            <w:hideMark/>
          </w:tcPr>
          <w:p w14:paraId="5D41A38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568460089</w:t>
            </w:r>
          </w:p>
        </w:tc>
      </w:tr>
      <w:tr w:rsidR="0010420A" w:rsidRPr="0010420A" w14:paraId="27C6B2C3" w14:textId="77777777" w:rsidTr="007B57BE">
        <w:trPr>
          <w:trHeight w:val="300"/>
        </w:trPr>
        <w:tc>
          <w:tcPr>
            <w:tcW w:w="880" w:type="dxa"/>
            <w:tcBorders>
              <w:top w:val="nil"/>
              <w:left w:val="nil"/>
              <w:bottom w:val="nil"/>
              <w:right w:val="nil"/>
            </w:tcBorders>
            <w:shd w:val="clear" w:color="000000" w:fill="FFFFFF"/>
            <w:noWrap/>
            <w:vAlign w:val="bottom"/>
            <w:hideMark/>
          </w:tcPr>
          <w:p w14:paraId="4D0ABBA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2007</w:t>
            </w:r>
          </w:p>
        </w:tc>
        <w:tc>
          <w:tcPr>
            <w:tcW w:w="1700" w:type="dxa"/>
            <w:tcBorders>
              <w:top w:val="nil"/>
              <w:left w:val="nil"/>
              <w:bottom w:val="nil"/>
              <w:right w:val="nil"/>
            </w:tcBorders>
            <w:shd w:val="clear" w:color="000000" w:fill="FFFFFF"/>
            <w:noWrap/>
            <w:vAlign w:val="bottom"/>
            <w:hideMark/>
          </w:tcPr>
          <w:p w14:paraId="2FCE488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1010</w:t>
            </w:r>
          </w:p>
        </w:tc>
        <w:tc>
          <w:tcPr>
            <w:tcW w:w="1440" w:type="dxa"/>
            <w:tcBorders>
              <w:top w:val="nil"/>
              <w:left w:val="nil"/>
              <w:bottom w:val="nil"/>
              <w:right w:val="nil"/>
            </w:tcBorders>
            <w:shd w:val="clear" w:color="000000" w:fill="FFFFFF"/>
            <w:noWrap/>
            <w:vAlign w:val="bottom"/>
            <w:hideMark/>
          </w:tcPr>
          <w:p w14:paraId="17C0CF0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21491</w:t>
            </w:r>
          </w:p>
        </w:tc>
        <w:tc>
          <w:tcPr>
            <w:tcW w:w="2115" w:type="dxa"/>
            <w:tcBorders>
              <w:top w:val="nil"/>
              <w:left w:val="nil"/>
              <w:bottom w:val="nil"/>
              <w:right w:val="nil"/>
            </w:tcBorders>
            <w:shd w:val="clear" w:color="000000" w:fill="FFFFFF"/>
            <w:noWrap/>
            <w:vAlign w:val="bottom"/>
            <w:hideMark/>
          </w:tcPr>
          <w:p w14:paraId="5AD3795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0.0469964171</w:t>
            </w:r>
          </w:p>
        </w:tc>
        <w:tc>
          <w:tcPr>
            <w:tcW w:w="1500" w:type="dxa"/>
            <w:tcBorders>
              <w:top w:val="nil"/>
              <w:left w:val="nil"/>
              <w:bottom w:val="nil"/>
              <w:right w:val="nil"/>
            </w:tcBorders>
            <w:shd w:val="clear" w:color="000000" w:fill="FFFFFF"/>
            <w:noWrap/>
            <w:vAlign w:val="bottom"/>
            <w:hideMark/>
          </w:tcPr>
          <w:p w14:paraId="7DE3D09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840723598</w:t>
            </w:r>
          </w:p>
        </w:tc>
      </w:tr>
      <w:tr w:rsidR="0010420A" w:rsidRPr="0010420A" w14:paraId="43373DC8" w14:textId="77777777" w:rsidTr="007B57BE">
        <w:trPr>
          <w:trHeight w:val="300"/>
        </w:trPr>
        <w:tc>
          <w:tcPr>
            <w:tcW w:w="880" w:type="dxa"/>
            <w:tcBorders>
              <w:top w:val="nil"/>
              <w:left w:val="nil"/>
              <w:bottom w:val="nil"/>
              <w:right w:val="nil"/>
            </w:tcBorders>
            <w:shd w:val="clear" w:color="000000" w:fill="FFFFFF"/>
            <w:noWrap/>
            <w:vAlign w:val="bottom"/>
            <w:hideMark/>
          </w:tcPr>
          <w:p w14:paraId="0CC49E6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2008</w:t>
            </w:r>
          </w:p>
        </w:tc>
        <w:tc>
          <w:tcPr>
            <w:tcW w:w="1700" w:type="dxa"/>
            <w:tcBorders>
              <w:top w:val="nil"/>
              <w:left w:val="nil"/>
              <w:bottom w:val="nil"/>
              <w:right w:val="nil"/>
            </w:tcBorders>
            <w:shd w:val="clear" w:color="000000" w:fill="FFFFFF"/>
            <w:noWrap/>
            <w:vAlign w:val="bottom"/>
            <w:hideMark/>
          </w:tcPr>
          <w:p w14:paraId="6DFDE52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1462</w:t>
            </w:r>
          </w:p>
        </w:tc>
        <w:tc>
          <w:tcPr>
            <w:tcW w:w="1440" w:type="dxa"/>
            <w:tcBorders>
              <w:top w:val="nil"/>
              <w:left w:val="nil"/>
              <w:bottom w:val="nil"/>
              <w:right w:val="nil"/>
            </w:tcBorders>
            <w:shd w:val="clear" w:color="000000" w:fill="FFFFFF"/>
            <w:noWrap/>
            <w:vAlign w:val="bottom"/>
            <w:hideMark/>
          </w:tcPr>
          <w:p w14:paraId="404C0BA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22769</w:t>
            </w:r>
          </w:p>
        </w:tc>
        <w:tc>
          <w:tcPr>
            <w:tcW w:w="2115" w:type="dxa"/>
            <w:tcBorders>
              <w:top w:val="nil"/>
              <w:left w:val="nil"/>
              <w:bottom w:val="nil"/>
              <w:right w:val="nil"/>
            </w:tcBorders>
            <w:shd w:val="clear" w:color="000000" w:fill="FFFFFF"/>
            <w:noWrap/>
            <w:vAlign w:val="bottom"/>
            <w:hideMark/>
          </w:tcPr>
          <w:p w14:paraId="4068492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0.0642101102</w:t>
            </w:r>
          </w:p>
        </w:tc>
        <w:tc>
          <w:tcPr>
            <w:tcW w:w="1500" w:type="dxa"/>
            <w:tcBorders>
              <w:top w:val="nil"/>
              <w:left w:val="nil"/>
              <w:bottom w:val="nil"/>
              <w:right w:val="nil"/>
            </w:tcBorders>
            <w:shd w:val="clear" w:color="000000" w:fill="FFFFFF"/>
            <w:noWrap/>
            <w:vAlign w:val="bottom"/>
            <w:hideMark/>
          </w:tcPr>
          <w:p w14:paraId="7BCB598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977027549</w:t>
            </w:r>
          </w:p>
        </w:tc>
      </w:tr>
      <w:tr w:rsidR="0010420A" w:rsidRPr="0010420A" w14:paraId="7E35F719" w14:textId="77777777" w:rsidTr="007B57BE">
        <w:trPr>
          <w:trHeight w:val="300"/>
        </w:trPr>
        <w:tc>
          <w:tcPr>
            <w:tcW w:w="880" w:type="dxa"/>
            <w:tcBorders>
              <w:top w:val="nil"/>
              <w:left w:val="nil"/>
              <w:bottom w:val="nil"/>
              <w:right w:val="nil"/>
            </w:tcBorders>
            <w:shd w:val="clear" w:color="000000" w:fill="FFFFFF"/>
            <w:noWrap/>
            <w:vAlign w:val="bottom"/>
            <w:hideMark/>
          </w:tcPr>
          <w:p w14:paraId="3949E71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2009</w:t>
            </w:r>
          </w:p>
        </w:tc>
        <w:tc>
          <w:tcPr>
            <w:tcW w:w="1700" w:type="dxa"/>
            <w:tcBorders>
              <w:top w:val="nil"/>
              <w:left w:val="nil"/>
              <w:bottom w:val="nil"/>
              <w:right w:val="nil"/>
            </w:tcBorders>
            <w:shd w:val="clear" w:color="000000" w:fill="FFFFFF"/>
            <w:noWrap/>
            <w:vAlign w:val="bottom"/>
            <w:hideMark/>
          </w:tcPr>
          <w:p w14:paraId="63342BF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1696</w:t>
            </w:r>
          </w:p>
        </w:tc>
        <w:tc>
          <w:tcPr>
            <w:tcW w:w="1440" w:type="dxa"/>
            <w:tcBorders>
              <w:top w:val="nil"/>
              <w:left w:val="nil"/>
              <w:bottom w:val="nil"/>
              <w:right w:val="nil"/>
            </w:tcBorders>
            <w:shd w:val="clear" w:color="000000" w:fill="FFFFFF"/>
            <w:noWrap/>
            <w:vAlign w:val="bottom"/>
            <w:hideMark/>
          </w:tcPr>
          <w:p w14:paraId="6388445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22858</w:t>
            </w:r>
          </w:p>
        </w:tc>
        <w:tc>
          <w:tcPr>
            <w:tcW w:w="2115" w:type="dxa"/>
            <w:tcBorders>
              <w:top w:val="nil"/>
              <w:left w:val="nil"/>
              <w:bottom w:val="nil"/>
              <w:right w:val="nil"/>
            </w:tcBorders>
            <w:shd w:val="clear" w:color="000000" w:fill="FFFFFF"/>
            <w:noWrap/>
            <w:vAlign w:val="bottom"/>
            <w:hideMark/>
          </w:tcPr>
          <w:p w14:paraId="7DB225E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0.0741972176</w:t>
            </w:r>
          </w:p>
        </w:tc>
        <w:tc>
          <w:tcPr>
            <w:tcW w:w="1500" w:type="dxa"/>
            <w:tcBorders>
              <w:top w:val="nil"/>
              <w:left w:val="nil"/>
              <w:bottom w:val="nil"/>
              <w:right w:val="nil"/>
            </w:tcBorders>
            <w:shd w:val="clear" w:color="000000" w:fill="FFFFFF"/>
            <w:noWrap/>
            <w:vAlign w:val="bottom"/>
            <w:hideMark/>
          </w:tcPr>
          <w:p w14:paraId="3665E60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1173467090</w:t>
            </w:r>
          </w:p>
        </w:tc>
      </w:tr>
      <w:tr w:rsidR="0010420A" w:rsidRPr="0010420A" w14:paraId="7DA50280" w14:textId="77777777" w:rsidTr="007B57BE">
        <w:trPr>
          <w:trHeight w:val="300"/>
        </w:trPr>
        <w:tc>
          <w:tcPr>
            <w:tcW w:w="880" w:type="dxa"/>
            <w:tcBorders>
              <w:top w:val="nil"/>
              <w:left w:val="nil"/>
              <w:bottom w:val="nil"/>
              <w:right w:val="nil"/>
            </w:tcBorders>
            <w:shd w:val="clear" w:color="000000" w:fill="FFFFFF"/>
            <w:noWrap/>
            <w:vAlign w:val="bottom"/>
            <w:hideMark/>
          </w:tcPr>
          <w:p w14:paraId="77557D8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w:t>
            </w:r>
          </w:p>
        </w:tc>
        <w:tc>
          <w:tcPr>
            <w:tcW w:w="1700" w:type="dxa"/>
            <w:tcBorders>
              <w:top w:val="nil"/>
              <w:left w:val="nil"/>
              <w:bottom w:val="nil"/>
              <w:right w:val="nil"/>
            </w:tcBorders>
            <w:shd w:val="clear" w:color="000000" w:fill="FFFFFF"/>
            <w:noWrap/>
            <w:vAlign w:val="bottom"/>
            <w:hideMark/>
          </w:tcPr>
          <w:p w14:paraId="25BCAEC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2113</w:t>
            </w:r>
          </w:p>
        </w:tc>
        <w:tc>
          <w:tcPr>
            <w:tcW w:w="1440" w:type="dxa"/>
            <w:tcBorders>
              <w:top w:val="nil"/>
              <w:left w:val="nil"/>
              <w:bottom w:val="nil"/>
              <w:right w:val="nil"/>
            </w:tcBorders>
            <w:shd w:val="clear" w:color="000000" w:fill="FFFFFF"/>
            <w:noWrap/>
            <w:vAlign w:val="bottom"/>
            <w:hideMark/>
          </w:tcPr>
          <w:p w14:paraId="5289FE4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25874</w:t>
            </w:r>
          </w:p>
        </w:tc>
        <w:tc>
          <w:tcPr>
            <w:tcW w:w="2115" w:type="dxa"/>
            <w:tcBorders>
              <w:top w:val="nil"/>
              <w:left w:val="nil"/>
              <w:bottom w:val="nil"/>
              <w:right w:val="nil"/>
            </w:tcBorders>
            <w:shd w:val="clear" w:color="000000" w:fill="FFFFFF"/>
            <w:noWrap/>
            <w:vAlign w:val="bottom"/>
            <w:hideMark/>
          </w:tcPr>
          <w:p w14:paraId="12EDD36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0.0816649919</w:t>
            </w:r>
          </w:p>
        </w:tc>
        <w:tc>
          <w:tcPr>
            <w:tcW w:w="1500" w:type="dxa"/>
            <w:tcBorders>
              <w:top w:val="nil"/>
              <w:left w:val="nil"/>
              <w:bottom w:val="nil"/>
              <w:right w:val="nil"/>
            </w:tcBorders>
            <w:shd w:val="clear" w:color="000000" w:fill="FFFFFF"/>
            <w:noWrap/>
            <w:vAlign w:val="bottom"/>
            <w:hideMark/>
          </w:tcPr>
          <w:p w14:paraId="48D3BA7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1444603505</w:t>
            </w:r>
          </w:p>
        </w:tc>
      </w:tr>
      <w:tr w:rsidR="0010420A" w:rsidRPr="0010420A" w14:paraId="6E211966" w14:textId="77777777" w:rsidTr="007B57BE">
        <w:trPr>
          <w:trHeight w:val="300"/>
        </w:trPr>
        <w:tc>
          <w:tcPr>
            <w:tcW w:w="880" w:type="dxa"/>
            <w:tcBorders>
              <w:top w:val="nil"/>
              <w:left w:val="nil"/>
              <w:bottom w:val="nil"/>
              <w:right w:val="nil"/>
            </w:tcBorders>
            <w:shd w:val="clear" w:color="000000" w:fill="FFFFFF"/>
            <w:noWrap/>
            <w:vAlign w:val="bottom"/>
            <w:hideMark/>
          </w:tcPr>
          <w:p w14:paraId="3E5DED3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2011</w:t>
            </w:r>
          </w:p>
        </w:tc>
        <w:tc>
          <w:tcPr>
            <w:tcW w:w="1700" w:type="dxa"/>
            <w:tcBorders>
              <w:top w:val="nil"/>
              <w:left w:val="nil"/>
              <w:bottom w:val="nil"/>
              <w:right w:val="nil"/>
            </w:tcBorders>
            <w:shd w:val="clear" w:color="000000" w:fill="FFFFFF"/>
            <w:noWrap/>
            <w:vAlign w:val="bottom"/>
            <w:hideMark/>
          </w:tcPr>
          <w:p w14:paraId="34618B6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2500</w:t>
            </w:r>
          </w:p>
        </w:tc>
        <w:tc>
          <w:tcPr>
            <w:tcW w:w="1440" w:type="dxa"/>
            <w:tcBorders>
              <w:top w:val="nil"/>
              <w:left w:val="nil"/>
              <w:bottom w:val="nil"/>
              <w:right w:val="nil"/>
            </w:tcBorders>
            <w:shd w:val="clear" w:color="000000" w:fill="FFFFFF"/>
            <w:noWrap/>
            <w:vAlign w:val="bottom"/>
            <w:hideMark/>
          </w:tcPr>
          <w:p w14:paraId="1D2CD78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26871</w:t>
            </w:r>
          </w:p>
        </w:tc>
        <w:tc>
          <w:tcPr>
            <w:tcW w:w="2115" w:type="dxa"/>
            <w:tcBorders>
              <w:top w:val="nil"/>
              <w:left w:val="nil"/>
              <w:bottom w:val="nil"/>
              <w:right w:val="nil"/>
            </w:tcBorders>
            <w:shd w:val="clear" w:color="000000" w:fill="FFFFFF"/>
            <w:noWrap/>
            <w:vAlign w:val="bottom"/>
            <w:hideMark/>
          </w:tcPr>
          <w:p w14:paraId="5C549D2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0.0930371032</w:t>
            </w:r>
          </w:p>
        </w:tc>
        <w:tc>
          <w:tcPr>
            <w:tcW w:w="1500" w:type="dxa"/>
            <w:tcBorders>
              <w:top w:val="nil"/>
              <w:left w:val="nil"/>
              <w:bottom w:val="nil"/>
              <w:right w:val="nil"/>
            </w:tcBorders>
            <w:shd w:val="clear" w:color="000000" w:fill="FFFFFF"/>
            <w:noWrap/>
            <w:vAlign w:val="bottom"/>
            <w:hideMark/>
          </w:tcPr>
          <w:p w14:paraId="351E7FF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1897422230</w:t>
            </w:r>
          </w:p>
        </w:tc>
      </w:tr>
      <w:tr w:rsidR="0010420A" w:rsidRPr="0010420A" w14:paraId="1A52A826" w14:textId="77777777" w:rsidTr="007B57BE">
        <w:trPr>
          <w:trHeight w:val="300"/>
        </w:trPr>
        <w:tc>
          <w:tcPr>
            <w:tcW w:w="880" w:type="dxa"/>
            <w:tcBorders>
              <w:top w:val="nil"/>
              <w:left w:val="nil"/>
              <w:bottom w:val="nil"/>
              <w:right w:val="nil"/>
            </w:tcBorders>
            <w:shd w:val="clear" w:color="000000" w:fill="FFFFFF"/>
            <w:noWrap/>
            <w:vAlign w:val="bottom"/>
            <w:hideMark/>
          </w:tcPr>
          <w:p w14:paraId="06D84E0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2012</w:t>
            </w:r>
          </w:p>
        </w:tc>
        <w:tc>
          <w:tcPr>
            <w:tcW w:w="1700" w:type="dxa"/>
            <w:tcBorders>
              <w:top w:val="nil"/>
              <w:left w:val="nil"/>
              <w:bottom w:val="nil"/>
              <w:right w:val="nil"/>
            </w:tcBorders>
            <w:shd w:val="clear" w:color="000000" w:fill="FFFFFF"/>
            <w:noWrap/>
            <w:vAlign w:val="bottom"/>
            <w:hideMark/>
          </w:tcPr>
          <w:p w14:paraId="333517D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2534</w:t>
            </w:r>
          </w:p>
        </w:tc>
        <w:tc>
          <w:tcPr>
            <w:tcW w:w="1440" w:type="dxa"/>
            <w:tcBorders>
              <w:top w:val="nil"/>
              <w:left w:val="nil"/>
              <w:bottom w:val="nil"/>
              <w:right w:val="nil"/>
            </w:tcBorders>
            <w:shd w:val="clear" w:color="000000" w:fill="FFFFFF"/>
            <w:noWrap/>
            <w:vAlign w:val="bottom"/>
            <w:hideMark/>
          </w:tcPr>
          <w:p w14:paraId="16E1462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26780</w:t>
            </w:r>
          </w:p>
        </w:tc>
        <w:tc>
          <w:tcPr>
            <w:tcW w:w="2115" w:type="dxa"/>
            <w:tcBorders>
              <w:top w:val="nil"/>
              <w:left w:val="nil"/>
              <w:bottom w:val="nil"/>
              <w:right w:val="nil"/>
            </w:tcBorders>
            <w:shd w:val="clear" w:color="000000" w:fill="FFFFFF"/>
            <w:noWrap/>
            <w:vAlign w:val="bottom"/>
            <w:hideMark/>
          </w:tcPr>
          <w:p w14:paraId="5B4D7AA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0.0946228529</w:t>
            </w:r>
          </w:p>
        </w:tc>
        <w:tc>
          <w:tcPr>
            <w:tcW w:w="1500" w:type="dxa"/>
            <w:tcBorders>
              <w:top w:val="nil"/>
              <w:left w:val="nil"/>
              <w:bottom w:val="nil"/>
              <w:right w:val="nil"/>
            </w:tcBorders>
            <w:shd w:val="clear" w:color="000000" w:fill="FFFFFF"/>
            <w:noWrap/>
            <w:vAlign w:val="bottom"/>
            <w:hideMark/>
          </w:tcPr>
          <w:p w14:paraId="4667E1E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2534895960</w:t>
            </w:r>
          </w:p>
        </w:tc>
      </w:tr>
      <w:tr w:rsidR="0010420A" w:rsidRPr="0010420A" w14:paraId="75A20D41" w14:textId="77777777" w:rsidTr="007B57BE">
        <w:trPr>
          <w:trHeight w:val="300"/>
        </w:trPr>
        <w:tc>
          <w:tcPr>
            <w:tcW w:w="880" w:type="dxa"/>
            <w:tcBorders>
              <w:top w:val="nil"/>
              <w:left w:val="nil"/>
              <w:bottom w:val="nil"/>
              <w:right w:val="nil"/>
            </w:tcBorders>
            <w:shd w:val="clear" w:color="000000" w:fill="FFFFFF"/>
            <w:noWrap/>
            <w:vAlign w:val="bottom"/>
            <w:hideMark/>
          </w:tcPr>
          <w:p w14:paraId="700980F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2013</w:t>
            </w:r>
          </w:p>
        </w:tc>
        <w:tc>
          <w:tcPr>
            <w:tcW w:w="1700" w:type="dxa"/>
            <w:tcBorders>
              <w:top w:val="nil"/>
              <w:left w:val="nil"/>
              <w:bottom w:val="nil"/>
              <w:right w:val="nil"/>
            </w:tcBorders>
            <w:shd w:val="clear" w:color="000000" w:fill="FFFFFF"/>
            <w:noWrap/>
            <w:vAlign w:val="bottom"/>
            <w:hideMark/>
          </w:tcPr>
          <w:p w14:paraId="37A632D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2544</w:t>
            </w:r>
          </w:p>
        </w:tc>
        <w:tc>
          <w:tcPr>
            <w:tcW w:w="1440" w:type="dxa"/>
            <w:tcBorders>
              <w:top w:val="nil"/>
              <w:left w:val="nil"/>
              <w:bottom w:val="nil"/>
              <w:right w:val="nil"/>
            </w:tcBorders>
            <w:shd w:val="clear" w:color="000000" w:fill="FFFFFF"/>
            <w:noWrap/>
            <w:vAlign w:val="bottom"/>
            <w:hideMark/>
          </w:tcPr>
          <w:p w14:paraId="7DF84BB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27860</w:t>
            </w:r>
          </w:p>
        </w:tc>
        <w:tc>
          <w:tcPr>
            <w:tcW w:w="2115" w:type="dxa"/>
            <w:tcBorders>
              <w:top w:val="nil"/>
              <w:left w:val="nil"/>
              <w:bottom w:val="nil"/>
              <w:right w:val="nil"/>
            </w:tcBorders>
            <w:shd w:val="clear" w:color="000000" w:fill="FFFFFF"/>
            <w:noWrap/>
            <w:vAlign w:val="bottom"/>
            <w:hideMark/>
          </w:tcPr>
          <w:p w14:paraId="397DE33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0.0913137114</w:t>
            </w:r>
          </w:p>
        </w:tc>
        <w:tc>
          <w:tcPr>
            <w:tcW w:w="1500" w:type="dxa"/>
            <w:tcBorders>
              <w:top w:val="nil"/>
              <w:left w:val="nil"/>
              <w:bottom w:val="nil"/>
              <w:right w:val="nil"/>
            </w:tcBorders>
            <w:shd w:val="clear" w:color="000000" w:fill="FFFFFF"/>
            <w:noWrap/>
            <w:vAlign w:val="bottom"/>
            <w:hideMark/>
          </w:tcPr>
          <w:p w14:paraId="2D822A6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3330242960</w:t>
            </w:r>
          </w:p>
        </w:tc>
      </w:tr>
      <w:tr w:rsidR="0010420A" w:rsidRPr="0010420A" w14:paraId="0B4C650C" w14:textId="77777777" w:rsidTr="007B57BE">
        <w:trPr>
          <w:trHeight w:val="300"/>
        </w:trPr>
        <w:tc>
          <w:tcPr>
            <w:tcW w:w="880" w:type="dxa"/>
            <w:tcBorders>
              <w:top w:val="nil"/>
              <w:left w:val="nil"/>
              <w:bottom w:val="nil"/>
              <w:right w:val="nil"/>
            </w:tcBorders>
            <w:shd w:val="clear" w:color="000000" w:fill="FFFFFF"/>
            <w:noWrap/>
            <w:vAlign w:val="bottom"/>
            <w:hideMark/>
          </w:tcPr>
          <w:p w14:paraId="64E3744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2014</w:t>
            </w:r>
          </w:p>
        </w:tc>
        <w:tc>
          <w:tcPr>
            <w:tcW w:w="1700" w:type="dxa"/>
            <w:tcBorders>
              <w:top w:val="nil"/>
              <w:left w:val="nil"/>
              <w:bottom w:val="nil"/>
              <w:right w:val="nil"/>
            </w:tcBorders>
            <w:shd w:val="clear" w:color="000000" w:fill="FFFFFF"/>
            <w:noWrap/>
            <w:vAlign w:val="bottom"/>
            <w:hideMark/>
          </w:tcPr>
          <w:p w14:paraId="04F0461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2435</w:t>
            </w:r>
          </w:p>
        </w:tc>
        <w:tc>
          <w:tcPr>
            <w:tcW w:w="1440" w:type="dxa"/>
            <w:tcBorders>
              <w:top w:val="nil"/>
              <w:left w:val="nil"/>
              <w:bottom w:val="nil"/>
              <w:right w:val="nil"/>
            </w:tcBorders>
            <w:shd w:val="clear" w:color="000000" w:fill="FFFFFF"/>
            <w:noWrap/>
            <w:vAlign w:val="bottom"/>
            <w:hideMark/>
          </w:tcPr>
          <w:p w14:paraId="10BCF39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30177</w:t>
            </w:r>
          </w:p>
        </w:tc>
        <w:tc>
          <w:tcPr>
            <w:tcW w:w="2115" w:type="dxa"/>
            <w:tcBorders>
              <w:top w:val="nil"/>
              <w:left w:val="nil"/>
              <w:bottom w:val="nil"/>
              <w:right w:val="nil"/>
            </w:tcBorders>
            <w:shd w:val="clear" w:color="000000" w:fill="FFFFFF"/>
            <w:noWrap/>
            <w:vAlign w:val="bottom"/>
            <w:hideMark/>
          </w:tcPr>
          <w:p w14:paraId="3BD898A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0.0806905922</w:t>
            </w:r>
          </w:p>
        </w:tc>
        <w:tc>
          <w:tcPr>
            <w:tcW w:w="1500" w:type="dxa"/>
            <w:tcBorders>
              <w:top w:val="nil"/>
              <w:left w:val="nil"/>
              <w:bottom w:val="nil"/>
              <w:right w:val="nil"/>
            </w:tcBorders>
            <w:shd w:val="clear" w:color="000000" w:fill="FFFFFF"/>
            <w:noWrap/>
            <w:vAlign w:val="bottom"/>
            <w:hideMark/>
          </w:tcPr>
          <w:p w14:paraId="7F661BF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4319197000</w:t>
            </w:r>
          </w:p>
        </w:tc>
      </w:tr>
      <w:tr w:rsidR="0010420A" w:rsidRPr="0010420A" w14:paraId="3C3DC1AF" w14:textId="77777777" w:rsidTr="007B57BE">
        <w:trPr>
          <w:trHeight w:val="300"/>
        </w:trPr>
        <w:tc>
          <w:tcPr>
            <w:tcW w:w="880" w:type="dxa"/>
            <w:tcBorders>
              <w:top w:val="nil"/>
              <w:left w:val="nil"/>
              <w:bottom w:val="nil"/>
              <w:right w:val="nil"/>
            </w:tcBorders>
            <w:shd w:val="clear" w:color="000000" w:fill="FFFFFF"/>
            <w:noWrap/>
            <w:vAlign w:val="bottom"/>
            <w:hideMark/>
          </w:tcPr>
          <w:p w14:paraId="0CCD306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2015</w:t>
            </w:r>
          </w:p>
        </w:tc>
        <w:tc>
          <w:tcPr>
            <w:tcW w:w="1700" w:type="dxa"/>
            <w:tcBorders>
              <w:top w:val="nil"/>
              <w:left w:val="nil"/>
              <w:bottom w:val="nil"/>
              <w:right w:val="nil"/>
            </w:tcBorders>
            <w:shd w:val="clear" w:color="000000" w:fill="FFFFFF"/>
            <w:noWrap/>
            <w:vAlign w:val="bottom"/>
            <w:hideMark/>
          </w:tcPr>
          <w:p w14:paraId="36C6143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2616</w:t>
            </w:r>
          </w:p>
        </w:tc>
        <w:tc>
          <w:tcPr>
            <w:tcW w:w="1440" w:type="dxa"/>
            <w:tcBorders>
              <w:top w:val="nil"/>
              <w:left w:val="nil"/>
              <w:bottom w:val="nil"/>
              <w:right w:val="nil"/>
            </w:tcBorders>
            <w:shd w:val="clear" w:color="000000" w:fill="FFFFFF"/>
            <w:noWrap/>
            <w:vAlign w:val="bottom"/>
            <w:hideMark/>
          </w:tcPr>
          <w:p w14:paraId="6801678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31619</w:t>
            </w:r>
          </w:p>
        </w:tc>
        <w:tc>
          <w:tcPr>
            <w:tcW w:w="2115" w:type="dxa"/>
            <w:tcBorders>
              <w:top w:val="nil"/>
              <w:left w:val="nil"/>
              <w:bottom w:val="nil"/>
              <w:right w:val="nil"/>
            </w:tcBorders>
            <w:shd w:val="clear" w:color="000000" w:fill="FFFFFF"/>
            <w:noWrap/>
            <w:vAlign w:val="bottom"/>
            <w:hideMark/>
          </w:tcPr>
          <w:p w14:paraId="18EE7E9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0.0827350644</w:t>
            </w:r>
          </w:p>
        </w:tc>
        <w:tc>
          <w:tcPr>
            <w:tcW w:w="1500" w:type="dxa"/>
            <w:tcBorders>
              <w:top w:val="nil"/>
              <w:left w:val="nil"/>
              <w:bottom w:val="nil"/>
              <w:right w:val="nil"/>
            </w:tcBorders>
            <w:shd w:val="clear" w:color="000000" w:fill="FFFFFF"/>
            <w:noWrap/>
            <w:vAlign w:val="bottom"/>
            <w:hideMark/>
          </w:tcPr>
          <w:p w14:paraId="107A3B3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6763368000</w:t>
            </w:r>
          </w:p>
        </w:tc>
      </w:tr>
      <w:tr w:rsidR="0010420A" w:rsidRPr="0010420A" w14:paraId="4C4FFC60" w14:textId="77777777" w:rsidTr="007B57BE">
        <w:trPr>
          <w:trHeight w:val="300"/>
        </w:trPr>
        <w:tc>
          <w:tcPr>
            <w:tcW w:w="880" w:type="dxa"/>
            <w:tcBorders>
              <w:top w:val="nil"/>
              <w:left w:val="nil"/>
              <w:bottom w:val="nil"/>
              <w:right w:val="nil"/>
            </w:tcBorders>
            <w:shd w:val="clear" w:color="000000" w:fill="FFFFFF"/>
            <w:noWrap/>
            <w:vAlign w:val="bottom"/>
            <w:hideMark/>
          </w:tcPr>
          <w:p w14:paraId="283C2C3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2016</w:t>
            </w:r>
          </w:p>
        </w:tc>
        <w:tc>
          <w:tcPr>
            <w:tcW w:w="1700" w:type="dxa"/>
            <w:tcBorders>
              <w:top w:val="nil"/>
              <w:left w:val="nil"/>
              <w:bottom w:val="nil"/>
              <w:right w:val="nil"/>
            </w:tcBorders>
            <w:shd w:val="clear" w:color="000000" w:fill="FFFFFF"/>
            <w:noWrap/>
            <w:vAlign w:val="bottom"/>
            <w:hideMark/>
          </w:tcPr>
          <w:p w14:paraId="27792B6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2642</w:t>
            </w:r>
          </w:p>
        </w:tc>
        <w:tc>
          <w:tcPr>
            <w:tcW w:w="1440" w:type="dxa"/>
            <w:tcBorders>
              <w:top w:val="nil"/>
              <w:left w:val="nil"/>
              <w:bottom w:val="nil"/>
              <w:right w:val="nil"/>
            </w:tcBorders>
            <w:shd w:val="clear" w:color="000000" w:fill="FFFFFF"/>
            <w:noWrap/>
            <w:vAlign w:val="bottom"/>
            <w:hideMark/>
          </w:tcPr>
          <w:p w14:paraId="6E83A83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33461</w:t>
            </w:r>
          </w:p>
        </w:tc>
        <w:tc>
          <w:tcPr>
            <w:tcW w:w="2115" w:type="dxa"/>
            <w:tcBorders>
              <w:top w:val="nil"/>
              <w:left w:val="nil"/>
              <w:bottom w:val="nil"/>
              <w:right w:val="nil"/>
            </w:tcBorders>
            <w:shd w:val="clear" w:color="000000" w:fill="FFFFFF"/>
            <w:noWrap/>
            <w:vAlign w:val="bottom"/>
            <w:hideMark/>
          </w:tcPr>
          <w:p w14:paraId="4BD9725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0.0789575924</w:t>
            </w:r>
          </w:p>
        </w:tc>
        <w:tc>
          <w:tcPr>
            <w:tcW w:w="1500" w:type="dxa"/>
            <w:tcBorders>
              <w:top w:val="nil"/>
              <w:left w:val="nil"/>
              <w:bottom w:val="nil"/>
              <w:right w:val="nil"/>
            </w:tcBorders>
            <w:shd w:val="clear" w:color="000000" w:fill="FFFFFF"/>
            <w:noWrap/>
            <w:vAlign w:val="bottom"/>
            <w:hideMark/>
          </w:tcPr>
          <w:p w14:paraId="70035E9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10793218000</w:t>
            </w:r>
          </w:p>
        </w:tc>
      </w:tr>
      <w:tr w:rsidR="0010420A" w:rsidRPr="0010420A" w14:paraId="190E369C" w14:textId="77777777" w:rsidTr="007B57BE">
        <w:trPr>
          <w:trHeight w:val="300"/>
        </w:trPr>
        <w:tc>
          <w:tcPr>
            <w:tcW w:w="880" w:type="dxa"/>
            <w:tcBorders>
              <w:top w:val="nil"/>
              <w:left w:val="nil"/>
              <w:bottom w:val="nil"/>
              <w:right w:val="nil"/>
            </w:tcBorders>
            <w:shd w:val="clear" w:color="000000" w:fill="FFFFFF"/>
            <w:noWrap/>
            <w:vAlign w:val="bottom"/>
            <w:hideMark/>
          </w:tcPr>
          <w:p w14:paraId="3391DA1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2017</w:t>
            </w:r>
          </w:p>
        </w:tc>
        <w:tc>
          <w:tcPr>
            <w:tcW w:w="1700" w:type="dxa"/>
            <w:tcBorders>
              <w:top w:val="nil"/>
              <w:left w:val="nil"/>
              <w:bottom w:val="nil"/>
              <w:right w:val="nil"/>
            </w:tcBorders>
            <w:shd w:val="clear" w:color="000000" w:fill="FFFFFF"/>
            <w:noWrap/>
            <w:vAlign w:val="bottom"/>
            <w:hideMark/>
          </w:tcPr>
          <w:p w14:paraId="7D68C82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3730</w:t>
            </w:r>
          </w:p>
        </w:tc>
        <w:tc>
          <w:tcPr>
            <w:tcW w:w="1440" w:type="dxa"/>
            <w:tcBorders>
              <w:top w:val="nil"/>
              <w:left w:val="nil"/>
              <w:bottom w:val="nil"/>
              <w:right w:val="nil"/>
            </w:tcBorders>
            <w:shd w:val="clear" w:color="000000" w:fill="FFFFFF"/>
            <w:noWrap/>
            <w:vAlign w:val="bottom"/>
            <w:hideMark/>
          </w:tcPr>
          <w:p w14:paraId="37D3363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37342</w:t>
            </w:r>
          </w:p>
        </w:tc>
        <w:tc>
          <w:tcPr>
            <w:tcW w:w="2115" w:type="dxa"/>
            <w:tcBorders>
              <w:top w:val="nil"/>
              <w:left w:val="nil"/>
              <w:bottom w:val="nil"/>
              <w:right w:val="nil"/>
            </w:tcBorders>
            <w:shd w:val="clear" w:color="000000" w:fill="FFFFFF"/>
            <w:noWrap/>
            <w:vAlign w:val="bottom"/>
            <w:hideMark/>
          </w:tcPr>
          <w:p w14:paraId="3CD2CE4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0.0998875261</w:t>
            </w:r>
          </w:p>
        </w:tc>
        <w:tc>
          <w:tcPr>
            <w:tcW w:w="1500" w:type="dxa"/>
            <w:tcBorders>
              <w:top w:val="nil"/>
              <w:left w:val="nil"/>
              <w:bottom w:val="nil"/>
              <w:right w:val="nil"/>
            </w:tcBorders>
            <w:shd w:val="clear" w:color="000000" w:fill="FFFFFF"/>
            <w:noWrap/>
            <w:vAlign w:val="bottom"/>
            <w:hideMark/>
          </w:tcPr>
          <w:p w14:paraId="7E40DA9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14047164000</w:t>
            </w:r>
          </w:p>
        </w:tc>
      </w:tr>
      <w:tr w:rsidR="0010420A" w:rsidRPr="0010420A" w14:paraId="2BB3D51D" w14:textId="77777777" w:rsidTr="007B57BE">
        <w:trPr>
          <w:trHeight w:val="300"/>
        </w:trPr>
        <w:tc>
          <w:tcPr>
            <w:tcW w:w="880" w:type="dxa"/>
            <w:tcBorders>
              <w:top w:val="nil"/>
              <w:left w:val="nil"/>
              <w:bottom w:val="nil"/>
              <w:right w:val="nil"/>
            </w:tcBorders>
            <w:shd w:val="clear" w:color="000000" w:fill="FFFFFF"/>
            <w:noWrap/>
            <w:vAlign w:val="bottom"/>
            <w:hideMark/>
          </w:tcPr>
          <w:p w14:paraId="5151C63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2018</w:t>
            </w:r>
          </w:p>
        </w:tc>
        <w:tc>
          <w:tcPr>
            <w:tcW w:w="1700" w:type="dxa"/>
            <w:tcBorders>
              <w:top w:val="nil"/>
              <w:left w:val="nil"/>
              <w:bottom w:val="nil"/>
              <w:right w:val="nil"/>
            </w:tcBorders>
            <w:shd w:val="clear" w:color="000000" w:fill="FFFFFF"/>
            <w:noWrap/>
            <w:vAlign w:val="bottom"/>
            <w:hideMark/>
          </w:tcPr>
          <w:p w14:paraId="492E8AD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4960</w:t>
            </w:r>
          </w:p>
        </w:tc>
        <w:tc>
          <w:tcPr>
            <w:tcW w:w="1440" w:type="dxa"/>
            <w:tcBorders>
              <w:top w:val="nil"/>
              <w:left w:val="nil"/>
              <w:bottom w:val="nil"/>
              <w:right w:val="nil"/>
            </w:tcBorders>
            <w:shd w:val="clear" w:color="000000" w:fill="FFFFFF"/>
            <w:noWrap/>
            <w:vAlign w:val="bottom"/>
            <w:hideMark/>
          </w:tcPr>
          <w:p w14:paraId="1990556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42255</w:t>
            </w:r>
          </w:p>
        </w:tc>
        <w:tc>
          <w:tcPr>
            <w:tcW w:w="2115" w:type="dxa"/>
            <w:tcBorders>
              <w:top w:val="nil"/>
              <w:left w:val="nil"/>
              <w:bottom w:val="nil"/>
              <w:right w:val="nil"/>
            </w:tcBorders>
            <w:shd w:val="clear" w:color="000000" w:fill="FFFFFF"/>
            <w:noWrap/>
            <w:vAlign w:val="bottom"/>
            <w:hideMark/>
          </w:tcPr>
          <w:p w14:paraId="51295CA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0.1173825583</w:t>
            </w:r>
          </w:p>
        </w:tc>
        <w:tc>
          <w:tcPr>
            <w:tcW w:w="1500" w:type="dxa"/>
            <w:tcBorders>
              <w:top w:val="nil"/>
              <w:left w:val="nil"/>
              <w:bottom w:val="nil"/>
              <w:right w:val="nil"/>
            </w:tcBorders>
            <w:shd w:val="clear" w:color="000000" w:fill="FFFFFF"/>
            <w:noWrap/>
            <w:vAlign w:val="bottom"/>
            <w:hideMark/>
          </w:tcPr>
          <w:p w14:paraId="3AD5809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16651913070</w:t>
            </w:r>
          </w:p>
        </w:tc>
      </w:tr>
      <w:tr w:rsidR="0010420A" w:rsidRPr="0010420A" w14:paraId="5E068FC3" w14:textId="77777777" w:rsidTr="007B57BE">
        <w:trPr>
          <w:trHeight w:val="300"/>
        </w:trPr>
        <w:tc>
          <w:tcPr>
            <w:tcW w:w="880" w:type="dxa"/>
            <w:tcBorders>
              <w:top w:val="nil"/>
              <w:left w:val="nil"/>
              <w:bottom w:val="nil"/>
              <w:right w:val="nil"/>
            </w:tcBorders>
            <w:shd w:val="clear" w:color="000000" w:fill="FFFFFF"/>
            <w:noWrap/>
            <w:vAlign w:val="bottom"/>
            <w:hideMark/>
          </w:tcPr>
          <w:p w14:paraId="2D03775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2019</w:t>
            </w:r>
          </w:p>
        </w:tc>
        <w:tc>
          <w:tcPr>
            <w:tcW w:w="1700" w:type="dxa"/>
            <w:tcBorders>
              <w:top w:val="nil"/>
              <w:left w:val="nil"/>
              <w:bottom w:val="nil"/>
              <w:right w:val="nil"/>
            </w:tcBorders>
            <w:shd w:val="clear" w:color="000000" w:fill="FFFFFF"/>
            <w:noWrap/>
            <w:vAlign w:val="bottom"/>
            <w:hideMark/>
          </w:tcPr>
          <w:p w14:paraId="79068BE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4915</w:t>
            </w:r>
          </w:p>
        </w:tc>
        <w:tc>
          <w:tcPr>
            <w:tcW w:w="1440" w:type="dxa"/>
            <w:tcBorders>
              <w:top w:val="nil"/>
              <w:left w:val="nil"/>
              <w:bottom w:val="nil"/>
              <w:right w:val="nil"/>
            </w:tcBorders>
            <w:shd w:val="clear" w:color="000000" w:fill="FFFFFF"/>
            <w:noWrap/>
            <w:vAlign w:val="bottom"/>
            <w:hideMark/>
          </w:tcPr>
          <w:p w14:paraId="0B32702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45366</w:t>
            </w:r>
          </w:p>
        </w:tc>
        <w:tc>
          <w:tcPr>
            <w:tcW w:w="2115" w:type="dxa"/>
            <w:tcBorders>
              <w:top w:val="nil"/>
              <w:left w:val="nil"/>
              <w:bottom w:val="nil"/>
              <w:right w:val="nil"/>
            </w:tcBorders>
            <w:shd w:val="clear" w:color="000000" w:fill="FFFFFF"/>
            <w:noWrap/>
            <w:vAlign w:val="bottom"/>
            <w:hideMark/>
          </w:tcPr>
          <w:p w14:paraId="2904F0B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0.1083410000</w:t>
            </w:r>
          </w:p>
        </w:tc>
        <w:tc>
          <w:tcPr>
            <w:tcW w:w="1500" w:type="dxa"/>
            <w:tcBorders>
              <w:top w:val="nil"/>
              <w:left w:val="nil"/>
              <w:bottom w:val="nil"/>
              <w:right w:val="nil"/>
            </w:tcBorders>
            <w:shd w:val="clear" w:color="000000" w:fill="FFFFFF"/>
            <w:noWrap/>
            <w:vAlign w:val="bottom"/>
            <w:hideMark/>
          </w:tcPr>
          <w:p w14:paraId="3D937BF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23417065600</w:t>
            </w:r>
          </w:p>
        </w:tc>
      </w:tr>
    </w:tbl>
    <w:p w14:paraId="3CC6030F"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13701A6A"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Por último, debemos corregir los costos por la inflación, para saber a cuanto equivale al valor del peso actual (marzo 2020). Tomamos los costos para los presos/as por infracción a la ley 23737 y los actualizamos en función del Índice de Precios del Instituto de Trabajo y Economía de la Fundación “German Abdala”.</w:t>
      </w:r>
    </w:p>
    <w:p w14:paraId="4EB1FE51" w14:textId="77777777" w:rsidR="0010420A" w:rsidRPr="0010420A" w:rsidRDefault="0010420A" w:rsidP="0010420A">
      <w:pPr>
        <w:shd w:val="clear" w:color="auto" w:fill="FFFFFF"/>
        <w:spacing w:after="150" w:line="240" w:lineRule="auto"/>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Cargo datos de inflación:</w:t>
      </w:r>
    </w:p>
    <w:p w14:paraId="1D7650E7"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04040"/>
          <w:sz w:val="20"/>
          <w:lang w:val="es-ES" w:eastAsia="es-ES"/>
        </w:rPr>
      </w:pPr>
      <w:r w:rsidRPr="0010420A">
        <w:rPr>
          <w:rFonts w:ascii="Courier New" w:eastAsia="Times New Roman" w:hAnsi="Courier New" w:cs="Courier New"/>
          <w:color w:val="404040"/>
          <w:sz w:val="20"/>
          <w:szCs w:val="20"/>
          <w:lang w:val="es-ES" w:eastAsia="es-ES"/>
        </w:rPr>
        <w:t>indice_precios_consumidor &lt;- read_excel("C:/Users/Usuario/Desktop/Lucas/1- pe/5-presos/DATA/indice_precios_consumidor.xlsx")</w:t>
      </w:r>
    </w:p>
    <w:p w14:paraId="5F0A81D6"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print(indice_precios_consumidor)</w:t>
      </w:r>
    </w:p>
    <w:tbl>
      <w:tblPr>
        <w:tblW w:w="4020" w:type="dxa"/>
        <w:tblInd w:w="55" w:type="dxa"/>
        <w:tblCellMar>
          <w:left w:w="70" w:type="dxa"/>
          <w:right w:w="70" w:type="dxa"/>
        </w:tblCellMar>
        <w:tblLook w:val="04A0" w:firstRow="1" w:lastRow="0" w:firstColumn="1" w:lastColumn="0" w:noHBand="0" w:noVBand="1"/>
      </w:tblPr>
      <w:tblGrid>
        <w:gridCol w:w="880"/>
        <w:gridCol w:w="1700"/>
        <w:gridCol w:w="1440"/>
      </w:tblGrid>
      <w:tr w:rsidR="0010420A" w:rsidRPr="0010420A" w14:paraId="7229BBED" w14:textId="77777777" w:rsidTr="007B57BE">
        <w:trPr>
          <w:trHeight w:val="300"/>
        </w:trPr>
        <w:tc>
          <w:tcPr>
            <w:tcW w:w="880" w:type="dxa"/>
            <w:tcBorders>
              <w:top w:val="nil"/>
              <w:left w:val="nil"/>
              <w:bottom w:val="nil"/>
              <w:right w:val="nil"/>
            </w:tcBorders>
            <w:shd w:val="clear" w:color="000000" w:fill="FFFFFF"/>
            <w:noWrap/>
            <w:vAlign w:val="center"/>
            <w:hideMark/>
          </w:tcPr>
          <w:p w14:paraId="3123D95E"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mes</w:t>
            </w:r>
          </w:p>
        </w:tc>
        <w:tc>
          <w:tcPr>
            <w:tcW w:w="1700" w:type="dxa"/>
            <w:tcBorders>
              <w:top w:val="nil"/>
              <w:left w:val="nil"/>
              <w:bottom w:val="nil"/>
              <w:right w:val="nil"/>
            </w:tcBorders>
            <w:shd w:val="clear" w:color="000000" w:fill="FFFFFF"/>
            <w:noWrap/>
            <w:vAlign w:val="center"/>
            <w:hideMark/>
          </w:tcPr>
          <w:p w14:paraId="4756B0D5"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anio</w:t>
            </w:r>
          </w:p>
        </w:tc>
        <w:tc>
          <w:tcPr>
            <w:tcW w:w="1440" w:type="dxa"/>
            <w:tcBorders>
              <w:top w:val="nil"/>
              <w:left w:val="nil"/>
              <w:bottom w:val="nil"/>
              <w:right w:val="nil"/>
            </w:tcBorders>
            <w:shd w:val="clear" w:color="000000" w:fill="FFFFFF"/>
            <w:noWrap/>
            <w:vAlign w:val="center"/>
            <w:hideMark/>
          </w:tcPr>
          <w:p w14:paraId="63CAB25E"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inflacion</w:t>
            </w:r>
          </w:p>
        </w:tc>
      </w:tr>
      <w:tr w:rsidR="0010420A" w:rsidRPr="0010420A" w14:paraId="3043554C" w14:textId="77777777" w:rsidTr="007B57BE">
        <w:trPr>
          <w:trHeight w:val="300"/>
        </w:trPr>
        <w:tc>
          <w:tcPr>
            <w:tcW w:w="880" w:type="dxa"/>
            <w:tcBorders>
              <w:top w:val="nil"/>
              <w:left w:val="nil"/>
              <w:bottom w:val="nil"/>
              <w:right w:val="nil"/>
            </w:tcBorders>
            <w:shd w:val="clear" w:color="000000" w:fill="FFFFFF"/>
            <w:noWrap/>
            <w:vAlign w:val="center"/>
            <w:hideMark/>
          </w:tcPr>
          <w:p w14:paraId="461B75FF"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700" w:type="dxa"/>
            <w:tcBorders>
              <w:top w:val="nil"/>
              <w:left w:val="nil"/>
              <w:bottom w:val="nil"/>
              <w:right w:val="nil"/>
            </w:tcBorders>
            <w:shd w:val="clear" w:color="000000" w:fill="FFFFFF"/>
            <w:noWrap/>
            <w:vAlign w:val="center"/>
            <w:hideMark/>
          </w:tcPr>
          <w:p w14:paraId="268A9E11"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440" w:type="dxa"/>
            <w:tcBorders>
              <w:top w:val="nil"/>
              <w:left w:val="nil"/>
              <w:bottom w:val="nil"/>
              <w:right w:val="nil"/>
            </w:tcBorders>
            <w:shd w:val="clear" w:color="000000" w:fill="FFFFFF"/>
            <w:noWrap/>
            <w:vAlign w:val="center"/>
            <w:hideMark/>
          </w:tcPr>
          <w:p w14:paraId="2EDEB144"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r>
      <w:tr w:rsidR="0010420A" w:rsidRPr="0010420A" w14:paraId="178E771C" w14:textId="77777777" w:rsidTr="007B57BE">
        <w:trPr>
          <w:trHeight w:val="300"/>
        </w:trPr>
        <w:tc>
          <w:tcPr>
            <w:tcW w:w="880" w:type="dxa"/>
            <w:tcBorders>
              <w:top w:val="nil"/>
              <w:left w:val="nil"/>
              <w:bottom w:val="nil"/>
              <w:right w:val="nil"/>
            </w:tcBorders>
            <w:shd w:val="clear" w:color="000000" w:fill="FFFFFF"/>
            <w:noWrap/>
            <w:vAlign w:val="bottom"/>
            <w:hideMark/>
          </w:tcPr>
          <w:p w14:paraId="222C050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w:t>
            </w:r>
          </w:p>
        </w:tc>
        <w:tc>
          <w:tcPr>
            <w:tcW w:w="1700" w:type="dxa"/>
            <w:tcBorders>
              <w:top w:val="nil"/>
              <w:left w:val="nil"/>
              <w:bottom w:val="nil"/>
              <w:right w:val="nil"/>
            </w:tcBorders>
            <w:shd w:val="clear" w:color="000000" w:fill="FFFFFF"/>
            <w:noWrap/>
            <w:vAlign w:val="bottom"/>
            <w:hideMark/>
          </w:tcPr>
          <w:p w14:paraId="0DCA7F4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40" w:type="dxa"/>
            <w:tcBorders>
              <w:top w:val="nil"/>
              <w:left w:val="nil"/>
              <w:bottom w:val="nil"/>
              <w:right w:val="nil"/>
            </w:tcBorders>
            <w:shd w:val="clear" w:color="000000" w:fill="FFFFFF"/>
            <w:noWrap/>
            <w:vAlign w:val="bottom"/>
            <w:hideMark/>
          </w:tcPr>
          <w:p w14:paraId="2C82233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0.011132856</w:t>
            </w:r>
          </w:p>
        </w:tc>
      </w:tr>
      <w:tr w:rsidR="0010420A" w:rsidRPr="0010420A" w14:paraId="03B22D10" w14:textId="77777777" w:rsidTr="007B57BE">
        <w:trPr>
          <w:trHeight w:val="300"/>
        </w:trPr>
        <w:tc>
          <w:tcPr>
            <w:tcW w:w="880" w:type="dxa"/>
            <w:tcBorders>
              <w:top w:val="nil"/>
              <w:left w:val="nil"/>
              <w:bottom w:val="nil"/>
              <w:right w:val="nil"/>
            </w:tcBorders>
            <w:shd w:val="clear" w:color="000000" w:fill="FFFFFF"/>
            <w:noWrap/>
            <w:vAlign w:val="bottom"/>
            <w:hideMark/>
          </w:tcPr>
          <w:p w14:paraId="4F7C3D7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w:t>
            </w:r>
          </w:p>
        </w:tc>
        <w:tc>
          <w:tcPr>
            <w:tcW w:w="1700" w:type="dxa"/>
            <w:tcBorders>
              <w:top w:val="nil"/>
              <w:left w:val="nil"/>
              <w:bottom w:val="nil"/>
              <w:right w:val="nil"/>
            </w:tcBorders>
            <w:shd w:val="clear" w:color="000000" w:fill="FFFFFF"/>
            <w:noWrap/>
            <w:vAlign w:val="bottom"/>
            <w:hideMark/>
          </w:tcPr>
          <w:p w14:paraId="6C50002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40" w:type="dxa"/>
            <w:tcBorders>
              <w:top w:val="nil"/>
              <w:left w:val="nil"/>
              <w:bottom w:val="nil"/>
              <w:right w:val="nil"/>
            </w:tcBorders>
            <w:shd w:val="clear" w:color="000000" w:fill="FFFFFF"/>
            <w:noWrap/>
            <w:vAlign w:val="bottom"/>
            <w:hideMark/>
          </w:tcPr>
          <w:p w14:paraId="5423FD1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0.012758471</w:t>
            </w:r>
          </w:p>
        </w:tc>
      </w:tr>
      <w:tr w:rsidR="0010420A" w:rsidRPr="0010420A" w14:paraId="0606D329" w14:textId="77777777" w:rsidTr="007B57BE">
        <w:trPr>
          <w:trHeight w:val="300"/>
        </w:trPr>
        <w:tc>
          <w:tcPr>
            <w:tcW w:w="880" w:type="dxa"/>
            <w:tcBorders>
              <w:top w:val="nil"/>
              <w:left w:val="nil"/>
              <w:bottom w:val="nil"/>
              <w:right w:val="nil"/>
            </w:tcBorders>
            <w:shd w:val="clear" w:color="000000" w:fill="FFFFFF"/>
            <w:noWrap/>
            <w:vAlign w:val="bottom"/>
            <w:hideMark/>
          </w:tcPr>
          <w:p w14:paraId="6577650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w:t>
            </w:r>
          </w:p>
        </w:tc>
        <w:tc>
          <w:tcPr>
            <w:tcW w:w="1700" w:type="dxa"/>
            <w:tcBorders>
              <w:top w:val="nil"/>
              <w:left w:val="nil"/>
              <w:bottom w:val="nil"/>
              <w:right w:val="nil"/>
            </w:tcBorders>
            <w:shd w:val="clear" w:color="000000" w:fill="FFFFFF"/>
            <w:noWrap/>
            <w:vAlign w:val="bottom"/>
            <w:hideMark/>
          </w:tcPr>
          <w:p w14:paraId="306B897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40" w:type="dxa"/>
            <w:tcBorders>
              <w:top w:val="nil"/>
              <w:left w:val="nil"/>
              <w:bottom w:val="nil"/>
              <w:right w:val="nil"/>
            </w:tcBorders>
            <w:shd w:val="clear" w:color="000000" w:fill="FFFFFF"/>
            <w:noWrap/>
            <w:vAlign w:val="bottom"/>
            <w:hideMark/>
          </w:tcPr>
          <w:p w14:paraId="2884B45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0.003963253</w:t>
            </w:r>
          </w:p>
        </w:tc>
      </w:tr>
      <w:tr w:rsidR="0010420A" w:rsidRPr="0010420A" w14:paraId="222AD417" w14:textId="77777777" w:rsidTr="007B57BE">
        <w:trPr>
          <w:trHeight w:val="300"/>
        </w:trPr>
        <w:tc>
          <w:tcPr>
            <w:tcW w:w="880" w:type="dxa"/>
            <w:tcBorders>
              <w:top w:val="nil"/>
              <w:left w:val="nil"/>
              <w:bottom w:val="nil"/>
              <w:right w:val="nil"/>
            </w:tcBorders>
            <w:shd w:val="clear" w:color="000000" w:fill="FFFFFF"/>
            <w:noWrap/>
            <w:vAlign w:val="bottom"/>
            <w:hideMark/>
          </w:tcPr>
          <w:p w14:paraId="4EDF7AC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w:t>
            </w:r>
          </w:p>
        </w:tc>
        <w:tc>
          <w:tcPr>
            <w:tcW w:w="1700" w:type="dxa"/>
            <w:tcBorders>
              <w:top w:val="nil"/>
              <w:left w:val="nil"/>
              <w:bottom w:val="nil"/>
              <w:right w:val="nil"/>
            </w:tcBorders>
            <w:shd w:val="clear" w:color="000000" w:fill="FFFFFF"/>
            <w:noWrap/>
            <w:vAlign w:val="bottom"/>
            <w:hideMark/>
          </w:tcPr>
          <w:p w14:paraId="6E76D91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40" w:type="dxa"/>
            <w:tcBorders>
              <w:top w:val="nil"/>
              <w:left w:val="nil"/>
              <w:bottom w:val="nil"/>
              <w:right w:val="nil"/>
            </w:tcBorders>
            <w:shd w:val="clear" w:color="000000" w:fill="FFFFFF"/>
            <w:noWrap/>
            <w:vAlign w:val="bottom"/>
            <w:hideMark/>
          </w:tcPr>
          <w:p w14:paraId="6072762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0.012053653</w:t>
            </w:r>
          </w:p>
        </w:tc>
      </w:tr>
      <w:tr w:rsidR="0010420A" w:rsidRPr="0010420A" w14:paraId="4E57BCE4" w14:textId="77777777" w:rsidTr="007B57BE">
        <w:trPr>
          <w:trHeight w:val="300"/>
        </w:trPr>
        <w:tc>
          <w:tcPr>
            <w:tcW w:w="880" w:type="dxa"/>
            <w:tcBorders>
              <w:top w:val="nil"/>
              <w:left w:val="nil"/>
              <w:bottom w:val="nil"/>
              <w:right w:val="nil"/>
            </w:tcBorders>
            <w:shd w:val="clear" w:color="000000" w:fill="FFFFFF"/>
            <w:noWrap/>
            <w:vAlign w:val="bottom"/>
            <w:hideMark/>
          </w:tcPr>
          <w:p w14:paraId="601732B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w:t>
            </w:r>
          </w:p>
        </w:tc>
        <w:tc>
          <w:tcPr>
            <w:tcW w:w="1700" w:type="dxa"/>
            <w:tcBorders>
              <w:top w:val="nil"/>
              <w:left w:val="nil"/>
              <w:bottom w:val="nil"/>
              <w:right w:val="nil"/>
            </w:tcBorders>
            <w:shd w:val="clear" w:color="000000" w:fill="FFFFFF"/>
            <w:noWrap/>
            <w:vAlign w:val="bottom"/>
            <w:hideMark/>
          </w:tcPr>
          <w:p w14:paraId="7502B2A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40" w:type="dxa"/>
            <w:tcBorders>
              <w:top w:val="nil"/>
              <w:left w:val="nil"/>
              <w:bottom w:val="nil"/>
              <w:right w:val="nil"/>
            </w:tcBorders>
            <w:shd w:val="clear" w:color="000000" w:fill="FFFFFF"/>
            <w:noWrap/>
            <w:vAlign w:val="bottom"/>
            <w:hideMark/>
          </w:tcPr>
          <w:p w14:paraId="038CDF1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0.009725139</w:t>
            </w:r>
          </w:p>
        </w:tc>
      </w:tr>
      <w:tr w:rsidR="0010420A" w:rsidRPr="0010420A" w14:paraId="4D88B8BA" w14:textId="77777777" w:rsidTr="007B57BE">
        <w:trPr>
          <w:trHeight w:val="300"/>
        </w:trPr>
        <w:tc>
          <w:tcPr>
            <w:tcW w:w="880" w:type="dxa"/>
            <w:tcBorders>
              <w:top w:val="nil"/>
              <w:left w:val="nil"/>
              <w:bottom w:val="nil"/>
              <w:right w:val="nil"/>
            </w:tcBorders>
            <w:shd w:val="clear" w:color="000000" w:fill="FFFFFF"/>
            <w:noWrap/>
            <w:vAlign w:val="bottom"/>
            <w:hideMark/>
          </w:tcPr>
          <w:p w14:paraId="16F6458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w:t>
            </w:r>
          </w:p>
        </w:tc>
        <w:tc>
          <w:tcPr>
            <w:tcW w:w="1700" w:type="dxa"/>
            <w:tcBorders>
              <w:top w:val="nil"/>
              <w:left w:val="nil"/>
              <w:bottom w:val="nil"/>
              <w:right w:val="nil"/>
            </w:tcBorders>
            <w:shd w:val="clear" w:color="000000" w:fill="FFFFFF"/>
            <w:noWrap/>
            <w:vAlign w:val="bottom"/>
            <w:hideMark/>
          </w:tcPr>
          <w:p w14:paraId="00D5351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40" w:type="dxa"/>
            <w:tcBorders>
              <w:top w:val="nil"/>
              <w:left w:val="nil"/>
              <w:bottom w:val="nil"/>
              <w:right w:val="nil"/>
            </w:tcBorders>
            <w:shd w:val="clear" w:color="000000" w:fill="FFFFFF"/>
            <w:noWrap/>
            <w:vAlign w:val="bottom"/>
            <w:hideMark/>
          </w:tcPr>
          <w:p w14:paraId="0E61806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0.004679973</w:t>
            </w:r>
          </w:p>
        </w:tc>
      </w:tr>
      <w:tr w:rsidR="0010420A" w:rsidRPr="0010420A" w14:paraId="4A88CD12" w14:textId="77777777" w:rsidTr="007B57BE">
        <w:trPr>
          <w:trHeight w:val="300"/>
        </w:trPr>
        <w:tc>
          <w:tcPr>
            <w:tcW w:w="880" w:type="dxa"/>
            <w:tcBorders>
              <w:top w:val="nil"/>
              <w:left w:val="nil"/>
              <w:bottom w:val="nil"/>
              <w:right w:val="nil"/>
            </w:tcBorders>
            <w:shd w:val="clear" w:color="000000" w:fill="FFFFFF"/>
            <w:noWrap/>
            <w:vAlign w:val="bottom"/>
            <w:hideMark/>
          </w:tcPr>
          <w:p w14:paraId="1123A8D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700" w:type="dxa"/>
            <w:tcBorders>
              <w:top w:val="nil"/>
              <w:left w:val="nil"/>
              <w:bottom w:val="nil"/>
              <w:right w:val="nil"/>
            </w:tcBorders>
            <w:shd w:val="clear" w:color="000000" w:fill="FFFFFF"/>
            <w:noWrap/>
            <w:vAlign w:val="bottom"/>
            <w:hideMark/>
          </w:tcPr>
          <w:p w14:paraId="2010825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40" w:type="dxa"/>
            <w:tcBorders>
              <w:top w:val="nil"/>
              <w:left w:val="nil"/>
              <w:bottom w:val="nil"/>
              <w:right w:val="nil"/>
            </w:tcBorders>
            <w:shd w:val="clear" w:color="000000" w:fill="FFFFFF"/>
            <w:noWrap/>
            <w:vAlign w:val="bottom"/>
            <w:hideMark/>
          </w:tcPr>
          <w:p w14:paraId="3466103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0.004842281</w:t>
            </w:r>
          </w:p>
        </w:tc>
      </w:tr>
      <w:tr w:rsidR="0010420A" w:rsidRPr="0010420A" w14:paraId="6452B869" w14:textId="77777777" w:rsidTr="007B57BE">
        <w:trPr>
          <w:trHeight w:val="300"/>
        </w:trPr>
        <w:tc>
          <w:tcPr>
            <w:tcW w:w="880" w:type="dxa"/>
            <w:tcBorders>
              <w:top w:val="nil"/>
              <w:left w:val="nil"/>
              <w:bottom w:val="nil"/>
              <w:right w:val="nil"/>
            </w:tcBorders>
            <w:shd w:val="clear" w:color="000000" w:fill="FFFFFF"/>
            <w:noWrap/>
            <w:vAlign w:val="bottom"/>
            <w:hideMark/>
          </w:tcPr>
          <w:p w14:paraId="7D30032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7</w:t>
            </w:r>
          </w:p>
        </w:tc>
        <w:tc>
          <w:tcPr>
            <w:tcW w:w="1700" w:type="dxa"/>
            <w:tcBorders>
              <w:top w:val="nil"/>
              <w:left w:val="nil"/>
              <w:bottom w:val="nil"/>
              <w:right w:val="nil"/>
            </w:tcBorders>
            <w:shd w:val="clear" w:color="000000" w:fill="FFFFFF"/>
            <w:noWrap/>
            <w:vAlign w:val="bottom"/>
            <w:hideMark/>
          </w:tcPr>
          <w:p w14:paraId="35F4EFC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40" w:type="dxa"/>
            <w:tcBorders>
              <w:top w:val="nil"/>
              <w:left w:val="nil"/>
              <w:bottom w:val="nil"/>
              <w:right w:val="nil"/>
            </w:tcBorders>
            <w:shd w:val="clear" w:color="000000" w:fill="FFFFFF"/>
            <w:noWrap/>
            <w:vAlign w:val="bottom"/>
            <w:hideMark/>
          </w:tcPr>
          <w:p w14:paraId="109FFA5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0.006170788</w:t>
            </w:r>
          </w:p>
        </w:tc>
      </w:tr>
      <w:tr w:rsidR="0010420A" w:rsidRPr="0010420A" w14:paraId="5E3349AB" w14:textId="77777777" w:rsidTr="007B57BE">
        <w:trPr>
          <w:trHeight w:val="300"/>
        </w:trPr>
        <w:tc>
          <w:tcPr>
            <w:tcW w:w="880" w:type="dxa"/>
            <w:tcBorders>
              <w:top w:val="nil"/>
              <w:left w:val="nil"/>
              <w:bottom w:val="nil"/>
              <w:right w:val="nil"/>
            </w:tcBorders>
            <w:shd w:val="clear" w:color="000000" w:fill="FFFFFF"/>
            <w:noWrap/>
            <w:vAlign w:val="bottom"/>
            <w:hideMark/>
          </w:tcPr>
          <w:p w14:paraId="54797CD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8</w:t>
            </w:r>
          </w:p>
        </w:tc>
        <w:tc>
          <w:tcPr>
            <w:tcW w:w="1700" w:type="dxa"/>
            <w:tcBorders>
              <w:top w:val="nil"/>
              <w:left w:val="nil"/>
              <w:bottom w:val="nil"/>
              <w:right w:val="nil"/>
            </w:tcBorders>
            <w:shd w:val="clear" w:color="000000" w:fill="FFFFFF"/>
            <w:noWrap/>
            <w:vAlign w:val="bottom"/>
            <w:hideMark/>
          </w:tcPr>
          <w:p w14:paraId="53B6549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40" w:type="dxa"/>
            <w:tcBorders>
              <w:top w:val="nil"/>
              <w:left w:val="nil"/>
              <w:bottom w:val="nil"/>
              <w:right w:val="nil"/>
            </w:tcBorders>
            <w:shd w:val="clear" w:color="000000" w:fill="FFFFFF"/>
            <w:noWrap/>
            <w:vAlign w:val="bottom"/>
            <w:hideMark/>
          </w:tcPr>
          <w:p w14:paraId="14D8DA1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0.005625171</w:t>
            </w:r>
          </w:p>
        </w:tc>
      </w:tr>
      <w:tr w:rsidR="0010420A" w:rsidRPr="0010420A" w14:paraId="28F6B5EE" w14:textId="77777777" w:rsidTr="007B57BE">
        <w:trPr>
          <w:trHeight w:val="300"/>
        </w:trPr>
        <w:tc>
          <w:tcPr>
            <w:tcW w:w="880" w:type="dxa"/>
            <w:tcBorders>
              <w:top w:val="nil"/>
              <w:left w:val="nil"/>
              <w:bottom w:val="nil"/>
              <w:right w:val="nil"/>
            </w:tcBorders>
            <w:shd w:val="clear" w:color="000000" w:fill="FFFFFF"/>
            <w:noWrap/>
            <w:vAlign w:val="bottom"/>
            <w:hideMark/>
          </w:tcPr>
          <w:p w14:paraId="709E107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9</w:t>
            </w:r>
          </w:p>
        </w:tc>
        <w:tc>
          <w:tcPr>
            <w:tcW w:w="1700" w:type="dxa"/>
            <w:tcBorders>
              <w:top w:val="nil"/>
              <w:left w:val="nil"/>
              <w:bottom w:val="nil"/>
              <w:right w:val="nil"/>
            </w:tcBorders>
            <w:shd w:val="clear" w:color="000000" w:fill="FFFFFF"/>
            <w:noWrap/>
            <w:vAlign w:val="bottom"/>
            <w:hideMark/>
          </w:tcPr>
          <w:p w14:paraId="7AEB96C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40" w:type="dxa"/>
            <w:tcBorders>
              <w:top w:val="nil"/>
              <w:left w:val="nil"/>
              <w:bottom w:val="nil"/>
              <w:right w:val="nil"/>
            </w:tcBorders>
            <w:shd w:val="clear" w:color="000000" w:fill="FFFFFF"/>
            <w:noWrap/>
            <w:vAlign w:val="bottom"/>
            <w:hideMark/>
          </w:tcPr>
          <w:p w14:paraId="3B04247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0.008993574</w:t>
            </w:r>
          </w:p>
        </w:tc>
      </w:tr>
      <w:tr w:rsidR="0010420A" w:rsidRPr="0010420A" w14:paraId="5C88E8F6" w14:textId="77777777" w:rsidTr="007B57BE">
        <w:trPr>
          <w:trHeight w:val="300"/>
        </w:trPr>
        <w:tc>
          <w:tcPr>
            <w:tcW w:w="880" w:type="dxa"/>
            <w:tcBorders>
              <w:top w:val="nil"/>
              <w:left w:val="nil"/>
              <w:bottom w:val="nil"/>
              <w:right w:val="nil"/>
            </w:tcBorders>
            <w:shd w:val="clear" w:color="000000" w:fill="FFFFFF"/>
            <w:noWrap/>
            <w:vAlign w:val="bottom"/>
            <w:hideMark/>
          </w:tcPr>
          <w:p w14:paraId="1BAE2BC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10</w:t>
            </w:r>
          </w:p>
        </w:tc>
        <w:tc>
          <w:tcPr>
            <w:tcW w:w="1700" w:type="dxa"/>
            <w:tcBorders>
              <w:top w:val="nil"/>
              <w:left w:val="nil"/>
              <w:bottom w:val="nil"/>
              <w:right w:val="nil"/>
            </w:tcBorders>
            <w:shd w:val="clear" w:color="000000" w:fill="FFFFFF"/>
            <w:noWrap/>
            <w:vAlign w:val="bottom"/>
            <w:hideMark/>
          </w:tcPr>
          <w:p w14:paraId="03D138C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40" w:type="dxa"/>
            <w:tcBorders>
              <w:top w:val="nil"/>
              <w:left w:val="nil"/>
              <w:bottom w:val="nil"/>
              <w:right w:val="nil"/>
            </w:tcBorders>
            <w:shd w:val="clear" w:color="000000" w:fill="FFFFFF"/>
            <w:noWrap/>
            <w:vAlign w:val="bottom"/>
            <w:hideMark/>
          </w:tcPr>
          <w:p w14:paraId="0C7AC29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0.008559083</w:t>
            </w:r>
          </w:p>
        </w:tc>
      </w:tr>
      <w:tr w:rsidR="0010420A" w:rsidRPr="0010420A" w14:paraId="663D48F1" w14:textId="77777777" w:rsidTr="007B57BE">
        <w:trPr>
          <w:trHeight w:val="300"/>
        </w:trPr>
        <w:tc>
          <w:tcPr>
            <w:tcW w:w="880" w:type="dxa"/>
            <w:tcBorders>
              <w:top w:val="nil"/>
              <w:left w:val="nil"/>
              <w:bottom w:val="nil"/>
              <w:right w:val="nil"/>
            </w:tcBorders>
            <w:shd w:val="clear" w:color="000000" w:fill="FFFFFF"/>
            <w:noWrap/>
            <w:vAlign w:val="bottom"/>
            <w:hideMark/>
          </w:tcPr>
          <w:p w14:paraId="0B5DFCB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11</w:t>
            </w:r>
          </w:p>
        </w:tc>
        <w:tc>
          <w:tcPr>
            <w:tcW w:w="1700" w:type="dxa"/>
            <w:tcBorders>
              <w:top w:val="nil"/>
              <w:left w:val="nil"/>
              <w:bottom w:val="nil"/>
              <w:right w:val="nil"/>
            </w:tcBorders>
            <w:shd w:val="clear" w:color="000000" w:fill="FFFFFF"/>
            <w:noWrap/>
            <w:vAlign w:val="bottom"/>
            <w:hideMark/>
          </w:tcPr>
          <w:p w14:paraId="2FB58A3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40" w:type="dxa"/>
            <w:tcBorders>
              <w:top w:val="nil"/>
              <w:left w:val="nil"/>
              <w:bottom w:val="nil"/>
              <w:right w:val="nil"/>
            </w:tcBorders>
            <w:shd w:val="clear" w:color="000000" w:fill="FFFFFF"/>
            <w:noWrap/>
            <w:vAlign w:val="bottom"/>
            <w:hideMark/>
          </w:tcPr>
          <w:p w14:paraId="6283681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0.007076602</w:t>
            </w:r>
          </w:p>
        </w:tc>
      </w:tr>
      <w:tr w:rsidR="0010420A" w:rsidRPr="0010420A" w14:paraId="34E22D4B" w14:textId="77777777" w:rsidTr="007B57BE">
        <w:trPr>
          <w:trHeight w:val="300"/>
        </w:trPr>
        <w:tc>
          <w:tcPr>
            <w:tcW w:w="880" w:type="dxa"/>
            <w:tcBorders>
              <w:top w:val="nil"/>
              <w:left w:val="nil"/>
              <w:bottom w:val="nil"/>
              <w:right w:val="nil"/>
            </w:tcBorders>
            <w:shd w:val="clear" w:color="000000" w:fill="FFFFFF"/>
            <w:noWrap/>
            <w:vAlign w:val="bottom"/>
            <w:hideMark/>
          </w:tcPr>
          <w:p w14:paraId="582438C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w:t>
            </w:r>
          </w:p>
        </w:tc>
        <w:tc>
          <w:tcPr>
            <w:tcW w:w="1700" w:type="dxa"/>
            <w:tcBorders>
              <w:top w:val="nil"/>
              <w:left w:val="nil"/>
              <w:bottom w:val="nil"/>
              <w:right w:val="nil"/>
            </w:tcBorders>
            <w:shd w:val="clear" w:color="000000" w:fill="FFFFFF"/>
            <w:noWrap/>
            <w:vAlign w:val="bottom"/>
            <w:hideMark/>
          </w:tcPr>
          <w:p w14:paraId="00A3852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40" w:type="dxa"/>
            <w:tcBorders>
              <w:top w:val="nil"/>
              <w:left w:val="nil"/>
              <w:bottom w:val="nil"/>
              <w:right w:val="nil"/>
            </w:tcBorders>
            <w:shd w:val="clear" w:color="000000" w:fill="FFFFFF"/>
            <w:noWrap/>
            <w:vAlign w:val="bottom"/>
            <w:hideMark/>
          </w:tcPr>
          <w:p w14:paraId="1C383F5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0.009812028</w:t>
            </w:r>
          </w:p>
        </w:tc>
      </w:tr>
      <w:tr w:rsidR="0010420A" w:rsidRPr="0010420A" w14:paraId="109C209B" w14:textId="77777777" w:rsidTr="007B57BE">
        <w:trPr>
          <w:trHeight w:val="300"/>
        </w:trPr>
        <w:tc>
          <w:tcPr>
            <w:tcW w:w="880" w:type="dxa"/>
            <w:tcBorders>
              <w:top w:val="nil"/>
              <w:left w:val="nil"/>
              <w:bottom w:val="nil"/>
              <w:right w:val="nil"/>
            </w:tcBorders>
            <w:shd w:val="clear" w:color="000000" w:fill="FFFFFF"/>
            <w:noWrap/>
            <w:vAlign w:val="bottom"/>
            <w:hideMark/>
          </w:tcPr>
          <w:p w14:paraId="63F068E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w:t>
            </w:r>
          </w:p>
        </w:tc>
        <w:tc>
          <w:tcPr>
            <w:tcW w:w="1700" w:type="dxa"/>
            <w:tcBorders>
              <w:top w:val="nil"/>
              <w:left w:val="nil"/>
              <w:bottom w:val="nil"/>
              <w:right w:val="nil"/>
            </w:tcBorders>
            <w:shd w:val="clear" w:color="000000" w:fill="FFFFFF"/>
            <w:noWrap/>
            <w:vAlign w:val="bottom"/>
            <w:hideMark/>
          </w:tcPr>
          <w:p w14:paraId="18F64A0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2007</w:t>
            </w:r>
          </w:p>
        </w:tc>
        <w:tc>
          <w:tcPr>
            <w:tcW w:w="1440" w:type="dxa"/>
            <w:tcBorders>
              <w:top w:val="nil"/>
              <w:left w:val="nil"/>
              <w:bottom w:val="nil"/>
              <w:right w:val="nil"/>
            </w:tcBorders>
            <w:shd w:val="clear" w:color="000000" w:fill="FFFFFF"/>
            <w:noWrap/>
            <w:vAlign w:val="bottom"/>
            <w:hideMark/>
          </w:tcPr>
          <w:p w14:paraId="3B824BA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0.011591634</w:t>
            </w:r>
          </w:p>
        </w:tc>
      </w:tr>
    </w:tbl>
    <w:p w14:paraId="509B87DD"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79B813E8"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lastRenderedPageBreak/>
        <w:t>Se utiliza la formula acumulada: precio_anterior*(1+porcentaje_variacion_mensual) para calcularlo.</w:t>
      </w:r>
    </w:p>
    <w:p w14:paraId="25E09754"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4C886B"/>
          <w:sz w:val="20"/>
          <w:szCs w:val="20"/>
          <w:lang w:val="es-ES" w:eastAsia="es-ES"/>
        </w:rPr>
        <w:t>#primero hago join con anios_meses</w:t>
      </w:r>
    </w:p>
    <w:p w14:paraId="341A48A9"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metodo1 &lt;- ley23737_sobre_total %&gt;% inner_join(anios_meses %&gt;% filter(anio&gt;</w:t>
      </w:r>
      <w:r w:rsidRPr="0010420A">
        <w:rPr>
          <w:rFonts w:ascii="Courier New" w:eastAsia="Times New Roman" w:hAnsi="Courier New" w:cs="Courier New"/>
          <w:color w:val="0000CD"/>
          <w:sz w:val="20"/>
          <w:szCs w:val="20"/>
          <w:lang w:val="es-ES" w:eastAsia="es-ES"/>
        </w:rPr>
        <w:t>2005</w:t>
      </w:r>
      <w:r w:rsidRPr="0010420A">
        <w:rPr>
          <w:rFonts w:ascii="Courier New" w:eastAsia="Times New Roman" w:hAnsi="Courier New" w:cs="Courier New"/>
          <w:color w:val="333333"/>
          <w:sz w:val="20"/>
          <w:lang w:val="es-ES" w:eastAsia="es-ES"/>
        </w:rPr>
        <w:t xml:space="preserve"> | mes==</w:t>
      </w:r>
      <w:r w:rsidRPr="0010420A">
        <w:rPr>
          <w:rFonts w:ascii="Courier New" w:eastAsia="Times New Roman" w:hAnsi="Courier New" w:cs="Courier New"/>
          <w:color w:val="0000CD"/>
          <w:sz w:val="20"/>
          <w:szCs w:val="20"/>
          <w:lang w:val="es-ES" w:eastAsia="es-ES"/>
        </w:rPr>
        <w:t>12</w:t>
      </w:r>
      <w:r w:rsidRPr="0010420A">
        <w:rPr>
          <w:rFonts w:ascii="Courier New" w:eastAsia="Times New Roman" w:hAnsi="Courier New" w:cs="Courier New"/>
          <w:color w:val="333333"/>
          <w:sz w:val="20"/>
          <w:lang w:val="es-ES" w:eastAsia="es-ES"/>
        </w:rPr>
        <w:t>),by=</w:t>
      </w:r>
      <w:r w:rsidRPr="0010420A">
        <w:rPr>
          <w:rFonts w:ascii="Courier New" w:eastAsia="Times New Roman" w:hAnsi="Courier New" w:cs="Courier New"/>
          <w:color w:val="036A07"/>
          <w:sz w:val="20"/>
          <w:szCs w:val="20"/>
          <w:lang w:val="es-ES" w:eastAsia="es-ES"/>
        </w:rPr>
        <w:t>'anio'</w:t>
      </w:r>
      <w:r w:rsidRPr="0010420A">
        <w:rPr>
          <w:rFonts w:ascii="Courier New" w:eastAsia="Times New Roman" w:hAnsi="Courier New" w:cs="Courier New"/>
          <w:color w:val="333333"/>
          <w:sz w:val="20"/>
          <w:lang w:val="es-ES" w:eastAsia="es-ES"/>
        </w:rPr>
        <w:t>) %&gt;% mutate(presupuesto_mensual=presupuesto/</w:t>
      </w:r>
      <w:r w:rsidRPr="0010420A">
        <w:rPr>
          <w:rFonts w:ascii="Courier New" w:eastAsia="Times New Roman" w:hAnsi="Courier New" w:cs="Courier New"/>
          <w:color w:val="0000CD"/>
          <w:sz w:val="20"/>
          <w:szCs w:val="20"/>
          <w:lang w:val="es-ES" w:eastAsia="es-ES"/>
        </w:rPr>
        <w:t>12</w:t>
      </w:r>
      <w:r w:rsidRPr="0010420A">
        <w:rPr>
          <w:rFonts w:ascii="Courier New" w:eastAsia="Times New Roman" w:hAnsi="Courier New" w:cs="Courier New"/>
          <w:color w:val="333333"/>
          <w:sz w:val="20"/>
          <w:lang w:val="es-ES" w:eastAsia="es-ES"/>
        </w:rPr>
        <w:t>) %&gt;%</w:t>
      </w:r>
    </w:p>
    <w:p w14:paraId="6F62386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mutate(costo_presos23737_mensual= presupuesto_mensual*presos_23737_relativo)</w:t>
      </w:r>
    </w:p>
    <w:p w14:paraId="261A0243"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metodo1 &lt;- metodo1 %&gt;% select(c(</w:t>
      </w:r>
      <w:r w:rsidRPr="0010420A">
        <w:rPr>
          <w:rFonts w:ascii="Courier New" w:eastAsia="Times New Roman" w:hAnsi="Courier New" w:cs="Courier New"/>
          <w:color w:val="036A07"/>
          <w:sz w:val="20"/>
          <w:szCs w:val="20"/>
          <w:lang w:val="es-ES" w:eastAsia="es-ES"/>
        </w:rPr>
        <w:t>'anio'</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36A07"/>
          <w:sz w:val="20"/>
          <w:szCs w:val="20"/>
          <w:lang w:val="es-ES" w:eastAsia="es-ES"/>
        </w:rPr>
        <w:t>'mes'</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36A07"/>
          <w:sz w:val="20"/>
          <w:szCs w:val="20"/>
          <w:lang w:val="es-ES" w:eastAsia="es-ES"/>
        </w:rPr>
        <w:t>'presos_ley23737'</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36A07"/>
          <w:sz w:val="20"/>
          <w:szCs w:val="20"/>
          <w:lang w:val="es-ES" w:eastAsia="es-ES"/>
        </w:rPr>
        <w:t>'presos_total'</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36A07"/>
          <w:sz w:val="20"/>
          <w:szCs w:val="20"/>
          <w:lang w:val="es-ES" w:eastAsia="es-ES"/>
        </w:rPr>
        <w:t>'presos_23737_relativo'</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36A07"/>
          <w:sz w:val="20"/>
          <w:szCs w:val="20"/>
          <w:lang w:val="es-ES" w:eastAsia="es-ES"/>
        </w:rPr>
        <w:t>'presupuesto'</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36A07"/>
          <w:sz w:val="20"/>
          <w:szCs w:val="20"/>
          <w:lang w:val="es-ES" w:eastAsia="es-ES"/>
        </w:rPr>
        <w:t>'presupuesto_mensual'</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36A07"/>
          <w:sz w:val="20"/>
          <w:szCs w:val="20"/>
          <w:lang w:val="es-ES" w:eastAsia="es-ES"/>
        </w:rPr>
        <w:t>'costo_presos23737_mensual'</w:t>
      </w:r>
      <w:r w:rsidRPr="0010420A">
        <w:rPr>
          <w:rFonts w:ascii="Courier New" w:eastAsia="Times New Roman" w:hAnsi="Courier New" w:cs="Courier New"/>
          <w:color w:val="333333"/>
          <w:sz w:val="20"/>
          <w:lang w:val="es-ES" w:eastAsia="es-ES"/>
        </w:rPr>
        <w:t xml:space="preserve"> ))</w:t>
      </w:r>
    </w:p>
    <w:p w14:paraId="4ED58527"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p>
    <w:p w14:paraId="70620793"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4C886B"/>
          <w:sz w:val="20"/>
          <w:szCs w:val="20"/>
          <w:lang w:val="es-ES" w:eastAsia="es-ES"/>
        </w:rPr>
        <w:t>#calculo inflacion</w:t>
      </w:r>
    </w:p>
    <w:p w14:paraId="7BC98D8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actualizados &lt;- c()</w:t>
      </w:r>
    </w:p>
    <w:p w14:paraId="7E469ED9"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0000FF"/>
          <w:sz w:val="20"/>
          <w:szCs w:val="20"/>
          <w:lang w:val="es-ES" w:eastAsia="es-ES"/>
        </w:rPr>
        <w:t>for</w:t>
      </w:r>
      <w:r w:rsidRPr="0010420A">
        <w:rPr>
          <w:rFonts w:ascii="Courier New" w:eastAsia="Times New Roman" w:hAnsi="Courier New" w:cs="Courier New"/>
          <w:color w:val="333333"/>
          <w:sz w:val="20"/>
          <w:lang w:val="es-ES" w:eastAsia="es-ES"/>
        </w:rPr>
        <w:t xml:space="preserve">(i </w:t>
      </w:r>
      <w:r w:rsidRPr="0010420A">
        <w:rPr>
          <w:rFonts w:ascii="Courier New" w:eastAsia="Times New Roman" w:hAnsi="Courier New" w:cs="Courier New"/>
          <w:color w:val="0000FF"/>
          <w:sz w:val="20"/>
          <w:szCs w:val="20"/>
          <w:lang w:val="es-ES" w:eastAsia="es-ES"/>
        </w:rPr>
        <w:t>in</w:t>
      </w:r>
      <w:r w:rsidRPr="0010420A">
        <w:rPr>
          <w:rFonts w:ascii="Courier New" w:eastAsia="Times New Roman" w:hAnsi="Courier New" w:cs="Courier New"/>
          <w:color w:val="333333"/>
          <w:sz w:val="20"/>
          <w:lang w:val="es-ES" w:eastAsia="es-ES"/>
        </w:rPr>
        <w:t xml:space="preserve"> </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:nrow(metodo1)){</w:t>
      </w:r>
    </w:p>
    <w:p w14:paraId="7648D6F3"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presupuesto &lt;- metodo1$costo_presos23737_mensual[i]</w:t>
      </w:r>
    </w:p>
    <w:p w14:paraId="636B2CA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w:t>
      </w:r>
      <w:r w:rsidRPr="0010420A">
        <w:rPr>
          <w:rFonts w:ascii="Courier New" w:eastAsia="Times New Roman" w:hAnsi="Courier New" w:cs="Courier New"/>
          <w:color w:val="0000FF"/>
          <w:sz w:val="20"/>
          <w:szCs w:val="20"/>
          <w:lang w:val="es-ES" w:eastAsia="es-ES"/>
        </w:rPr>
        <w:t>for</w:t>
      </w:r>
      <w:r w:rsidRPr="0010420A">
        <w:rPr>
          <w:rFonts w:ascii="Courier New" w:eastAsia="Times New Roman" w:hAnsi="Courier New" w:cs="Courier New"/>
          <w:color w:val="333333"/>
          <w:sz w:val="20"/>
          <w:lang w:val="es-ES" w:eastAsia="es-ES"/>
        </w:rPr>
        <w:t xml:space="preserve">(j </w:t>
      </w:r>
      <w:r w:rsidRPr="0010420A">
        <w:rPr>
          <w:rFonts w:ascii="Courier New" w:eastAsia="Times New Roman" w:hAnsi="Courier New" w:cs="Courier New"/>
          <w:color w:val="0000FF"/>
          <w:sz w:val="20"/>
          <w:szCs w:val="20"/>
          <w:lang w:val="es-ES" w:eastAsia="es-ES"/>
        </w:rPr>
        <w:t>in</w:t>
      </w:r>
      <w:r w:rsidRPr="0010420A">
        <w:rPr>
          <w:rFonts w:ascii="Courier New" w:eastAsia="Times New Roman" w:hAnsi="Courier New" w:cs="Courier New"/>
          <w:color w:val="333333"/>
          <w:sz w:val="20"/>
          <w:lang w:val="es-ES" w:eastAsia="es-ES"/>
        </w:rPr>
        <w:t xml:space="preserve"> i:(nrow(indice_precios_consumidor)-</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w:t>
      </w:r>
    </w:p>
    <w:p w14:paraId="219DC131"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presupuesto &lt;- presupuesto*(</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+indice_precios_consumidor$inflacion[j+</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w:t>
      </w:r>
    </w:p>
    <w:p w14:paraId="3C092E3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actualizados &lt;- c(actualizados, presupuesto)}</w:t>
      </w:r>
    </w:p>
    <w:p w14:paraId="473E133F"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metodo1[</w:t>
      </w:r>
      <w:r w:rsidRPr="0010420A">
        <w:rPr>
          <w:rFonts w:ascii="Courier New" w:eastAsia="Times New Roman" w:hAnsi="Courier New" w:cs="Courier New"/>
          <w:color w:val="036A07"/>
          <w:sz w:val="20"/>
          <w:szCs w:val="20"/>
          <w:lang w:val="es-ES" w:eastAsia="es-ES"/>
        </w:rPr>
        <w:t>'costo_presos23737_mensual_actualizado'</w:t>
      </w:r>
      <w:r w:rsidRPr="0010420A">
        <w:rPr>
          <w:rFonts w:ascii="Courier New" w:eastAsia="Times New Roman" w:hAnsi="Courier New" w:cs="Courier New"/>
          <w:color w:val="333333"/>
          <w:sz w:val="20"/>
          <w:lang w:val="es-ES" w:eastAsia="es-ES"/>
        </w:rPr>
        <w:t>] &lt;- actualizados</w:t>
      </w:r>
    </w:p>
    <w:p w14:paraId="337544F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p>
    <w:p w14:paraId="34E43D0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print(metodo1)</w:t>
      </w:r>
    </w:p>
    <w:p w14:paraId="330537D0" w14:textId="77777777" w:rsidR="0010420A" w:rsidRPr="0010420A" w:rsidRDefault="0010420A" w:rsidP="0010420A">
      <w:pPr>
        <w:shd w:val="clear" w:color="auto" w:fill="FFFFFF"/>
        <w:spacing w:after="0" w:line="240" w:lineRule="auto"/>
        <w:rPr>
          <w:rFonts w:ascii="Calibri" w:eastAsia="Calibri" w:hAnsi="Calibri" w:cs="Times New Roman"/>
          <w:szCs w:val="21"/>
          <w:lang w:val="es-ES"/>
        </w:rPr>
      </w:pPr>
    </w:p>
    <w:p w14:paraId="6A3B0857" w14:textId="77777777" w:rsidR="0010420A" w:rsidRPr="0010420A" w:rsidRDefault="0010420A" w:rsidP="0010420A">
      <w:pPr>
        <w:shd w:val="clear" w:color="auto" w:fill="FFFFFF"/>
        <w:spacing w:after="0" w:line="240" w:lineRule="auto"/>
        <w:rPr>
          <w:rFonts w:ascii="Calibri" w:eastAsia="Calibri" w:hAnsi="Calibri" w:cs="Times New Roman"/>
          <w:szCs w:val="21"/>
          <w:lang w:val="es-ES"/>
        </w:rPr>
      </w:pPr>
    </w:p>
    <w:p w14:paraId="75BBF361" w14:textId="77777777" w:rsidR="0010420A" w:rsidRPr="0010420A" w:rsidRDefault="0010420A" w:rsidP="0010420A">
      <w:pPr>
        <w:shd w:val="clear" w:color="auto" w:fill="FFFFFF"/>
        <w:spacing w:after="0" w:line="240" w:lineRule="auto"/>
        <w:rPr>
          <w:rFonts w:ascii="Calibri" w:eastAsia="Calibri" w:hAnsi="Calibri" w:cs="Times New Roman"/>
          <w:szCs w:val="21"/>
          <w:lang w:val="es-ES"/>
        </w:rPr>
      </w:pPr>
    </w:p>
    <w:p w14:paraId="4674C128" w14:textId="77777777" w:rsidR="0010420A" w:rsidRPr="0010420A" w:rsidRDefault="0010420A" w:rsidP="0010420A">
      <w:pPr>
        <w:shd w:val="clear" w:color="auto" w:fill="FFFFFF"/>
        <w:spacing w:after="0" w:line="240" w:lineRule="auto"/>
        <w:rPr>
          <w:rFonts w:ascii="Calibri" w:eastAsia="Calibri" w:hAnsi="Calibri" w:cs="Times New Roman"/>
          <w:szCs w:val="21"/>
          <w:lang w:val="es-ES"/>
        </w:rPr>
      </w:pPr>
    </w:p>
    <w:p w14:paraId="0822EB2F" w14:textId="77777777" w:rsidR="0010420A" w:rsidRPr="0010420A" w:rsidRDefault="0010420A" w:rsidP="0010420A">
      <w:pPr>
        <w:shd w:val="clear" w:color="auto" w:fill="FFFFFF"/>
        <w:spacing w:after="0" w:line="240" w:lineRule="auto"/>
        <w:jc w:val="both"/>
        <w:rPr>
          <w:rFonts w:ascii="Helvetica" w:eastAsia="Times New Roman" w:hAnsi="Helvetica" w:cs="Times New Roman"/>
          <w:color w:val="333333"/>
          <w:sz w:val="21"/>
          <w:szCs w:val="21"/>
          <w:lang w:val="es-ES" w:eastAsia="es-ES"/>
        </w:rPr>
      </w:pPr>
      <w:r w:rsidRPr="0010420A">
        <w:rPr>
          <w:rFonts w:ascii="Calibri" w:eastAsia="Calibri" w:hAnsi="Calibri" w:cs="Times New Roman"/>
          <w:noProof/>
          <w:szCs w:val="21"/>
          <w:lang w:val="es-ES"/>
        </w:rPr>
        <w:lastRenderedPageBreak/>
        <w:drawing>
          <wp:inline distT="0" distB="0" distL="0" distR="0" wp14:anchorId="635DD03D" wp14:editId="210A9AD0">
            <wp:extent cx="6149752" cy="3314700"/>
            <wp:effectExtent l="19050" t="0" r="3398" b="0"/>
            <wp:docPr id="545" name="Imagen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21"/>
                    <a:srcRect/>
                    <a:stretch>
                      <a:fillRect/>
                    </a:stretch>
                  </pic:blipFill>
                  <pic:spPr bwMode="auto">
                    <a:xfrm>
                      <a:off x="0" y="0"/>
                      <a:ext cx="6149030" cy="3314311"/>
                    </a:xfrm>
                    <a:prstGeom prst="rect">
                      <a:avLst/>
                    </a:prstGeom>
                    <a:noFill/>
                    <a:ln w="9525">
                      <a:noFill/>
                      <a:miter lim="800000"/>
                      <a:headEnd/>
                      <a:tailEnd/>
                    </a:ln>
                  </pic:spPr>
                </pic:pic>
              </a:graphicData>
            </a:graphic>
          </wp:inline>
        </w:drawing>
      </w:r>
    </w:p>
    <w:p w14:paraId="3EA520C6"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5FE71655"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Agrupo por años y resumo la información.</w:t>
      </w:r>
    </w:p>
    <w:p w14:paraId="3F50A2E1"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metodo1_agrupado &lt;- metodo1 %&gt;% group_by(anio) %&gt;% summarise(presos_total_31dic=first(presos_total), </w:t>
      </w:r>
    </w:p>
    <w:p w14:paraId="13857013"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presos_23737_31dic=first(presos_ley23737),</w:t>
      </w:r>
    </w:p>
    <w:p w14:paraId="012956AF"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presupuesto=first(presupuesto),</w:t>
      </w:r>
    </w:p>
    <w:p w14:paraId="29EF1985"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presupuesto_mensual=first(presupuesto_mensual),</w:t>
      </w:r>
    </w:p>
    <w:p w14:paraId="54B2C1A8"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proporcion_presos23737=mean(presos_23737_relativo),</w:t>
      </w:r>
    </w:p>
    <w:p w14:paraId="68BC342A"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costo_presos23737_anual=sum(costo_presos23737_mensual),</w:t>
      </w:r>
    </w:p>
    <w:p w14:paraId="172A2798"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costo_presos23737_anual_actualizado=sum(costo_presos23737_mensual_actualizado))</w:t>
      </w:r>
    </w:p>
    <w:p w14:paraId="473DC11E"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print(metodo1_agrupado)</w:t>
      </w:r>
    </w:p>
    <w:p w14:paraId="27268001"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r w:rsidRPr="0010420A">
        <w:rPr>
          <w:rFonts w:ascii="Calibri" w:eastAsia="Calibri" w:hAnsi="Calibri" w:cs="Times New Roman"/>
          <w:noProof/>
          <w:szCs w:val="21"/>
          <w:lang w:val="es-ES"/>
        </w:rPr>
        <w:lastRenderedPageBreak/>
        <w:drawing>
          <wp:inline distT="0" distB="0" distL="0" distR="0" wp14:anchorId="2EE1F18F" wp14:editId="2CFCC62E">
            <wp:extent cx="5957380" cy="3314700"/>
            <wp:effectExtent l="19050" t="0" r="5270" b="0"/>
            <wp:docPr id="546" name="Imagen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22"/>
                    <a:srcRect/>
                    <a:stretch>
                      <a:fillRect/>
                    </a:stretch>
                  </pic:blipFill>
                  <pic:spPr bwMode="auto">
                    <a:xfrm>
                      <a:off x="0" y="0"/>
                      <a:ext cx="5965759" cy="3319362"/>
                    </a:xfrm>
                    <a:prstGeom prst="rect">
                      <a:avLst/>
                    </a:prstGeom>
                    <a:noFill/>
                    <a:ln w="9525">
                      <a:noFill/>
                      <a:miter lim="800000"/>
                      <a:headEnd/>
                      <a:tailEnd/>
                    </a:ln>
                  </pic:spPr>
                </pic:pic>
              </a:graphicData>
            </a:graphic>
          </wp:inline>
        </w:drawing>
      </w:r>
    </w:p>
    <w:p w14:paraId="0B09739E"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04A5324B"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Grafico los costos.</w:t>
      </w:r>
    </w:p>
    <w:p w14:paraId="50871C1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ggplot(metodo1_agrupado, aes(anio, costo_presos23737_anual_actualizado)) + geom_point()  + geom_text(aes(label=costo_presos23737_anual_actualizado),hjust=</w:t>
      </w:r>
      <w:r w:rsidRPr="0010420A">
        <w:rPr>
          <w:rFonts w:ascii="Courier New" w:eastAsia="Times New Roman" w:hAnsi="Courier New" w:cs="Courier New"/>
          <w:color w:val="0000CD"/>
          <w:sz w:val="20"/>
          <w:szCs w:val="20"/>
          <w:lang w:val="es-ES" w:eastAsia="es-ES"/>
        </w:rPr>
        <w:t>0</w:t>
      </w:r>
      <w:r w:rsidRPr="0010420A">
        <w:rPr>
          <w:rFonts w:ascii="Courier New" w:eastAsia="Times New Roman" w:hAnsi="Courier New" w:cs="Courier New"/>
          <w:color w:val="333333"/>
          <w:sz w:val="20"/>
          <w:lang w:val="es-ES" w:eastAsia="es-ES"/>
        </w:rPr>
        <w:t>, vjust=</w:t>
      </w:r>
      <w:r w:rsidRPr="0010420A">
        <w:rPr>
          <w:rFonts w:ascii="Courier New" w:eastAsia="Times New Roman" w:hAnsi="Courier New" w:cs="Courier New"/>
          <w:color w:val="0000CD"/>
          <w:sz w:val="20"/>
          <w:szCs w:val="20"/>
          <w:lang w:val="es-ES" w:eastAsia="es-ES"/>
        </w:rPr>
        <w:t>0</w:t>
      </w:r>
      <w:r w:rsidRPr="0010420A">
        <w:rPr>
          <w:rFonts w:ascii="Courier New" w:eastAsia="Times New Roman" w:hAnsi="Courier New" w:cs="Courier New"/>
          <w:color w:val="333333"/>
          <w:sz w:val="20"/>
          <w:lang w:val="es-ES" w:eastAsia="es-ES"/>
        </w:rPr>
        <w:t>) + geom_smooth() + scale_x_continuous(breaks=metodo1_agrupado$anio) + ggtitle(</w:t>
      </w:r>
      <w:r w:rsidRPr="0010420A">
        <w:rPr>
          <w:rFonts w:ascii="Courier New" w:eastAsia="Times New Roman" w:hAnsi="Courier New" w:cs="Courier New"/>
          <w:color w:val="036A07"/>
          <w:sz w:val="20"/>
          <w:szCs w:val="20"/>
          <w:lang w:val="es-ES" w:eastAsia="es-ES"/>
        </w:rPr>
        <w:t>"Costos estimados destinados a presos/as por infracción a la ley 23737"</w:t>
      </w:r>
      <w:r w:rsidRPr="0010420A">
        <w:rPr>
          <w:rFonts w:ascii="Courier New" w:eastAsia="Times New Roman" w:hAnsi="Courier New" w:cs="Courier New"/>
          <w:color w:val="333333"/>
          <w:sz w:val="20"/>
          <w:lang w:val="es-ES" w:eastAsia="es-ES"/>
        </w:rPr>
        <w:t>) + xlab(</w:t>
      </w:r>
      <w:r w:rsidRPr="0010420A">
        <w:rPr>
          <w:rFonts w:ascii="Courier New" w:eastAsia="Times New Roman" w:hAnsi="Courier New" w:cs="Courier New"/>
          <w:color w:val="036A07"/>
          <w:sz w:val="20"/>
          <w:szCs w:val="20"/>
          <w:lang w:val="es-ES" w:eastAsia="es-ES"/>
        </w:rPr>
        <w:t>"Año"</w:t>
      </w:r>
      <w:r w:rsidRPr="0010420A">
        <w:rPr>
          <w:rFonts w:ascii="Courier New" w:eastAsia="Times New Roman" w:hAnsi="Courier New" w:cs="Courier New"/>
          <w:color w:val="333333"/>
          <w:sz w:val="20"/>
          <w:lang w:val="es-ES" w:eastAsia="es-ES"/>
        </w:rPr>
        <w:t>) + ylab(</w:t>
      </w:r>
      <w:r w:rsidRPr="0010420A">
        <w:rPr>
          <w:rFonts w:ascii="Courier New" w:eastAsia="Times New Roman" w:hAnsi="Courier New" w:cs="Courier New"/>
          <w:color w:val="036A07"/>
          <w:sz w:val="20"/>
          <w:szCs w:val="20"/>
          <w:lang w:val="es-ES" w:eastAsia="es-ES"/>
        </w:rPr>
        <w:t>"Costos (presos/as por infracción a la ley 23737)"</w:t>
      </w:r>
      <w:r w:rsidRPr="0010420A">
        <w:rPr>
          <w:rFonts w:ascii="Courier New" w:eastAsia="Times New Roman" w:hAnsi="Courier New" w:cs="Courier New"/>
          <w:color w:val="333333"/>
          <w:sz w:val="20"/>
          <w:lang w:val="es-ES" w:eastAsia="es-ES"/>
        </w:rPr>
        <w:t>)</w:t>
      </w:r>
    </w:p>
    <w:p w14:paraId="6A4CBA8C"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r w:rsidRPr="0010420A">
        <w:rPr>
          <w:rFonts w:ascii="Helvetica" w:eastAsia="Times New Roman" w:hAnsi="Helvetica" w:cs="Times New Roman"/>
          <w:noProof/>
          <w:color w:val="333333"/>
          <w:sz w:val="21"/>
          <w:szCs w:val="21"/>
          <w:lang w:val="es-ES" w:eastAsia="es-ES"/>
        </w:rPr>
        <w:drawing>
          <wp:inline distT="0" distB="0" distL="0" distR="0" wp14:anchorId="784B9445" wp14:editId="068418CD">
            <wp:extent cx="5742097" cy="3524250"/>
            <wp:effectExtent l="19050" t="0" r="0" b="0"/>
            <wp:docPr id="549" name="Imagen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23"/>
                    <a:srcRect/>
                    <a:stretch>
                      <a:fillRect/>
                    </a:stretch>
                  </pic:blipFill>
                  <pic:spPr bwMode="auto">
                    <a:xfrm>
                      <a:off x="0" y="0"/>
                      <a:ext cx="5742097" cy="3524250"/>
                    </a:xfrm>
                    <a:prstGeom prst="rect">
                      <a:avLst/>
                    </a:prstGeom>
                    <a:noFill/>
                    <a:ln w="9525">
                      <a:noFill/>
                      <a:miter lim="800000"/>
                      <a:headEnd/>
                      <a:tailEnd/>
                    </a:ln>
                  </pic:spPr>
                </pic:pic>
              </a:graphicData>
            </a:graphic>
          </wp:inline>
        </w:drawing>
      </w:r>
    </w:p>
    <w:p w14:paraId="1C9D8F2A"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6389ECDD"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3D50B360"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lastRenderedPageBreak/>
        <w:t>COSTO FINAL DE PRESOS/AS POR INFRACCION A LA LEY 23737 (2005/2019) - METODO 1</w:t>
      </w:r>
    </w:p>
    <w:p w14:paraId="5BFE4297"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Sumo todos los años para que nos dé el costo total:</w:t>
      </w:r>
    </w:p>
    <w:p w14:paraId="444D7718"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print(paste(</w:t>
      </w:r>
      <w:r w:rsidRPr="0010420A">
        <w:rPr>
          <w:rFonts w:ascii="Courier New" w:eastAsia="Times New Roman" w:hAnsi="Courier New" w:cs="Courier New"/>
          <w:color w:val="036A07"/>
          <w:sz w:val="20"/>
          <w:szCs w:val="20"/>
          <w:lang w:val="es-ES" w:eastAsia="es-ES"/>
        </w:rPr>
        <w:t>'Usando el Metodo 1 (valores al 31 dic), el costo total (2005-2019) de los presos/as por infraccion a la ley 23737: $'</w:t>
      </w:r>
      <w:r w:rsidRPr="0010420A">
        <w:rPr>
          <w:rFonts w:ascii="Courier New" w:eastAsia="Times New Roman" w:hAnsi="Courier New" w:cs="Courier New"/>
          <w:color w:val="333333"/>
          <w:sz w:val="20"/>
          <w:szCs w:val="20"/>
          <w:lang w:val="es-ES" w:eastAsia="es-ES"/>
        </w:rPr>
        <w:t>, sum(metodo1$costo_presos23737_mensual)))</w:t>
      </w:r>
    </w:p>
    <w:p w14:paraId="6ADE9E3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[1] "Usando el Metodo 1 (valores al 31 dic), el costo total (2005-2019) de los presos/as por infraccion a la ley 23737: $ 8692336446.3127"</w:t>
      </w:r>
    </w:p>
    <w:p w14:paraId="7967D321" w14:textId="77777777" w:rsidR="0010420A" w:rsidRPr="0010420A" w:rsidRDefault="0010420A" w:rsidP="0010420A">
      <w:pPr>
        <w:shd w:val="clear" w:color="auto" w:fill="FFFFFF"/>
        <w:spacing w:after="200" w:line="276" w:lineRule="auto"/>
        <w:rPr>
          <w:rFonts w:ascii="Helvetica" w:eastAsia="Calibri" w:hAnsi="Helvetica" w:cs="Times New Roman"/>
          <w:color w:val="333333"/>
          <w:sz w:val="21"/>
          <w:szCs w:val="21"/>
          <w:lang w:val="es-ES"/>
        </w:rPr>
      </w:pPr>
    </w:p>
    <w:p w14:paraId="1F1B99A4"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print(paste(</w:t>
      </w:r>
      <w:r w:rsidRPr="0010420A">
        <w:rPr>
          <w:rFonts w:ascii="Courier New" w:eastAsia="Times New Roman" w:hAnsi="Courier New" w:cs="Courier New"/>
          <w:color w:val="036A07"/>
          <w:sz w:val="20"/>
          <w:szCs w:val="20"/>
          <w:lang w:val="es-ES" w:eastAsia="es-ES"/>
        </w:rPr>
        <w:t>'Usando el Metodo 1 (valores al 31 dic), el costo total (2005-2019) de los presos/as por infraccion a la ley 23737, actualizado por inflacion es: $'</w:t>
      </w:r>
      <w:r w:rsidRPr="0010420A">
        <w:rPr>
          <w:rFonts w:ascii="Courier New" w:eastAsia="Times New Roman" w:hAnsi="Courier New" w:cs="Courier New"/>
          <w:color w:val="333333"/>
          <w:sz w:val="20"/>
          <w:szCs w:val="20"/>
          <w:lang w:val="es-ES" w:eastAsia="es-ES"/>
        </w:rPr>
        <w:t>, sum(metodo1$costo_presos23737_mensual_actualizado)))</w:t>
      </w:r>
    </w:p>
    <w:p w14:paraId="00E1FDC7"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[1] "Usando el Metodo 1 (valores al 31 dic), el costo total (2005-2019) de los presos/as por infraccion a la ley 23737, actualizado por inflacion es: $ 29943062029.858"</w:t>
      </w:r>
    </w:p>
    <w:p w14:paraId="78D15C8F" w14:textId="77777777" w:rsidR="0010420A" w:rsidRPr="0010420A" w:rsidRDefault="0010420A" w:rsidP="0010420A">
      <w:pPr>
        <w:keepNext/>
        <w:keepLines/>
        <w:shd w:val="clear" w:color="auto" w:fill="FFFFFF"/>
        <w:spacing w:before="300" w:after="150" w:line="276" w:lineRule="auto"/>
        <w:jc w:val="both"/>
        <w:outlineLvl w:val="2"/>
        <w:rPr>
          <w:rFonts w:ascii="Times New Roman" w:eastAsia="Times New Roman" w:hAnsi="Times New Roman" w:cs="Times New Roman"/>
          <w:b/>
          <w:bCs/>
          <w:color w:val="333333"/>
          <w:sz w:val="24"/>
          <w:szCs w:val="24"/>
          <w:u w:val="single"/>
          <w:lang w:val="es-ES"/>
        </w:rPr>
      </w:pPr>
      <w:r w:rsidRPr="0010420A">
        <w:rPr>
          <w:rFonts w:ascii="Times New Roman" w:eastAsia="Times New Roman" w:hAnsi="Times New Roman" w:cs="Times New Roman"/>
          <w:color w:val="333333"/>
          <w:sz w:val="24"/>
          <w:szCs w:val="24"/>
          <w:u w:val="single"/>
          <w:lang w:val="es-ES"/>
        </w:rPr>
        <w:t>Método 2: Imputación mensual por aproximaciones lineales</w:t>
      </w:r>
    </w:p>
    <w:p w14:paraId="12D8CCAB"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Comenzamos con la copia del conjunto de datos que realizamos anteriormente</w:t>
      </w:r>
    </w:p>
    <w:p w14:paraId="22307EB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4C886B"/>
          <w:sz w:val="20"/>
          <w:szCs w:val="20"/>
          <w:lang w:val="es-ES" w:eastAsia="es-ES"/>
        </w:rPr>
        <w:t># ley23737_sobre_total_copia &lt;- ley23737_sobre_total</w:t>
      </w:r>
    </w:p>
    <w:p w14:paraId="397AB821"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colnames(ley23737_sobre_total_copia) &lt;- c(</w:t>
      </w:r>
      <w:r w:rsidRPr="0010420A">
        <w:rPr>
          <w:rFonts w:ascii="Courier New" w:eastAsia="Times New Roman" w:hAnsi="Courier New" w:cs="Courier New"/>
          <w:color w:val="036A07"/>
          <w:sz w:val="20"/>
          <w:szCs w:val="20"/>
          <w:lang w:val="es-ES" w:eastAsia="es-ES"/>
        </w:rPr>
        <w:t>'anio'</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36A07"/>
          <w:sz w:val="20"/>
          <w:szCs w:val="20"/>
          <w:lang w:val="es-ES" w:eastAsia="es-ES"/>
        </w:rPr>
        <w:t>'presos_ley23737'</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36A07"/>
          <w:sz w:val="20"/>
          <w:szCs w:val="20"/>
          <w:lang w:val="es-ES" w:eastAsia="es-ES"/>
        </w:rPr>
        <w:t>'presos_total'</w:t>
      </w:r>
      <w:r w:rsidRPr="0010420A">
        <w:rPr>
          <w:rFonts w:ascii="Courier New" w:eastAsia="Times New Roman" w:hAnsi="Courier New" w:cs="Courier New"/>
          <w:color w:val="333333"/>
          <w:sz w:val="20"/>
          <w:szCs w:val="20"/>
          <w:lang w:val="es-ES" w:eastAsia="es-ES"/>
        </w:rPr>
        <w:t>)</w:t>
      </w:r>
    </w:p>
    <w:p w14:paraId="33F6AEEB"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p>
    <w:p w14:paraId="19A13A8D"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print(ley23737_sobre_total_copia)</w:t>
      </w:r>
    </w:p>
    <w:tbl>
      <w:tblPr>
        <w:tblW w:w="2946" w:type="dxa"/>
        <w:tblInd w:w="55" w:type="dxa"/>
        <w:tblCellMar>
          <w:left w:w="70" w:type="dxa"/>
          <w:right w:w="70" w:type="dxa"/>
        </w:tblCellMar>
        <w:tblLook w:val="04A0" w:firstRow="1" w:lastRow="0" w:firstColumn="1" w:lastColumn="0" w:noHBand="0" w:noVBand="1"/>
      </w:tblPr>
      <w:tblGrid>
        <w:gridCol w:w="596"/>
        <w:gridCol w:w="1526"/>
        <w:gridCol w:w="1154"/>
      </w:tblGrid>
      <w:tr w:rsidR="0010420A" w:rsidRPr="0010420A" w14:paraId="2237FE6D" w14:textId="77777777" w:rsidTr="007B57BE">
        <w:trPr>
          <w:trHeight w:val="630"/>
        </w:trPr>
        <w:tc>
          <w:tcPr>
            <w:tcW w:w="48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4FEA25" w14:textId="77777777" w:rsidR="0010420A" w:rsidRPr="0010420A" w:rsidRDefault="0010420A" w:rsidP="0010420A">
            <w:pPr>
              <w:spacing w:after="0" w:line="240" w:lineRule="auto"/>
              <w:jc w:val="center"/>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anio</w:t>
            </w:r>
          </w:p>
        </w:tc>
        <w:tc>
          <w:tcPr>
            <w:tcW w:w="1416" w:type="dxa"/>
            <w:tcBorders>
              <w:top w:val="single" w:sz="4" w:space="0" w:color="auto"/>
              <w:left w:val="nil"/>
              <w:bottom w:val="single" w:sz="4" w:space="0" w:color="auto"/>
              <w:right w:val="single" w:sz="4" w:space="0" w:color="auto"/>
            </w:tcBorders>
            <w:shd w:val="clear" w:color="000000" w:fill="FFFFFF"/>
            <w:vAlign w:val="center"/>
            <w:hideMark/>
          </w:tcPr>
          <w:p w14:paraId="69D66CBF" w14:textId="77777777" w:rsidR="0010420A" w:rsidRPr="0010420A" w:rsidRDefault="0010420A" w:rsidP="0010420A">
            <w:pPr>
              <w:spacing w:after="0" w:line="240" w:lineRule="auto"/>
              <w:jc w:val="center"/>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presos_ley23737</w:t>
            </w:r>
          </w:p>
        </w:tc>
        <w:tc>
          <w:tcPr>
            <w:tcW w:w="1044" w:type="dxa"/>
            <w:tcBorders>
              <w:top w:val="single" w:sz="4" w:space="0" w:color="auto"/>
              <w:left w:val="nil"/>
              <w:bottom w:val="single" w:sz="4" w:space="0" w:color="auto"/>
              <w:right w:val="single" w:sz="4" w:space="0" w:color="auto"/>
            </w:tcBorders>
            <w:shd w:val="clear" w:color="000000" w:fill="FFFFFF"/>
            <w:vAlign w:val="center"/>
            <w:hideMark/>
          </w:tcPr>
          <w:p w14:paraId="6216DD63" w14:textId="77777777" w:rsidR="0010420A" w:rsidRPr="0010420A" w:rsidRDefault="0010420A" w:rsidP="0010420A">
            <w:pPr>
              <w:spacing w:after="0" w:line="240" w:lineRule="auto"/>
              <w:jc w:val="center"/>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presos_total</w:t>
            </w:r>
          </w:p>
        </w:tc>
      </w:tr>
      <w:tr w:rsidR="0010420A" w:rsidRPr="0010420A" w14:paraId="570069A0" w14:textId="77777777" w:rsidTr="007B57BE">
        <w:trPr>
          <w:trHeight w:val="300"/>
        </w:trPr>
        <w:tc>
          <w:tcPr>
            <w:tcW w:w="486" w:type="dxa"/>
            <w:tcBorders>
              <w:top w:val="nil"/>
              <w:left w:val="nil"/>
              <w:bottom w:val="nil"/>
              <w:right w:val="nil"/>
            </w:tcBorders>
            <w:shd w:val="clear" w:color="000000" w:fill="FFFFFF"/>
            <w:noWrap/>
            <w:vAlign w:val="center"/>
            <w:hideMark/>
          </w:tcPr>
          <w:p w14:paraId="59285ECF"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416" w:type="dxa"/>
            <w:tcBorders>
              <w:top w:val="nil"/>
              <w:left w:val="nil"/>
              <w:bottom w:val="nil"/>
              <w:right w:val="nil"/>
            </w:tcBorders>
            <w:shd w:val="clear" w:color="000000" w:fill="FFFFFF"/>
            <w:noWrap/>
            <w:vAlign w:val="center"/>
            <w:hideMark/>
          </w:tcPr>
          <w:p w14:paraId="7CCA026A"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&lt;int&gt;</w:t>
            </w:r>
          </w:p>
        </w:tc>
        <w:tc>
          <w:tcPr>
            <w:tcW w:w="1044" w:type="dxa"/>
            <w:tcBorders>
              <w:top w:val="nil"/>
              <w:left w:val="nil"/>
              <w:bottom w:val="nil"/>
              <w:right w:val="nil"/>
            </w:tcBorders>
            <w:shd w:val="clear" w:color="000000" w:fill="FFFFFF"/>
            <w:noWrap/>
            <w:vAlign w:val="center"/>
            <w:hideMark/>
          </w:tcPr>
          <w:p w14:paraId="6CCB86D4"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&lt;int&gt;</w:t>
            </w:r>
          </w:p>
        </w:tc>
      </w:tr>
      <w:tr w:rsidR="0010420A" w:rsidRPr="0010420A" w14:paraId="4BEE8863" w14:textId="77777777" w:rsidTr="007B57BE">
        <w:trPr>
          <w:trHeight w:val="300"/>
        </w:trPr>
        <w:tc>
          <w:tcPr>
            <w:tcW w:w="486" w:type="dxa"/>
            <w:tcBorders>
              <w:top w:val="nil"/>
              <w:left w:val="nil"/>
              <w:bottom w:val="nil"/>
              <w:right w:val="nil"/>
            </w:tcBorders>
            <w:shd w:val="clear" w:color="000000" w:fill="FFFFFF"/>
            <w:noWrap/>
            <w:vAlign w:val="bottom"/>
            <w:hideMark/>
          </w:tcPr>
          <w:p w14:paraId="45E10DA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16" w:type="dxa"/>
            <w:tcBorders>
              <w:top w:val="nil"/>
              <w:left w:val="nil"/>
              <w:bottom w:val="nil"/>
              <w:right w:val="nil"/>
            </w:tcBorders>
            <w:shd w:val="clear" w:color="000000" w:fill="FFFFFF"/>
            <w:noWrap/>
            <w:vAlign w:val="bottom"/>
            <w:hideMark/>
          </w:tcPr>
          <w:p w14:paraId="65D549B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044" w:type="dxa"/>
            <w:tcBorders>
              <w:top w:val="nil"/>
              <w:left w:val="nil"/>
              <w:bottom w:val="nil"/>
              <w:right w:val="nil"/>
            </w:tcBorders>
            <w:shd w:val="clear" w:color="000000" w:fill="FFFFFF"/>
            <w:noWrap/>
            <w:vAlign w:val="bottom"/>
            <w:hideMark/>
          </w:tcPr>
          <w:p w14:paraId="42798BA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r>
      <w:tr w:rsidR="0010420A" w:rsidRPr="0010420A" w14:paraId="799F4171" w14:textId="77777777" w:rsidTr="007B57BE">
        <w:trPr>
          <w:trHeight w:val="300"/>
        </w:trPr>
        <w:tc>
          <w:tcPr>
            <w:tcW w:w="486" w:type="dxa"/>
            <w:tcBorders>
              <w:top w:val="nil"/>
              <w:left w:val="nil"/>
              <w:bottom w:val="nil"/>
              <w:right w:val="nil"/>
            </w:tcBorders>
            <w:shd w:val="clear" w:color="000000" w:fill="FFFFFF"/>
            <w:noWrap/>
            <w:vAlign w:val="bottom"/>
            <w:hideMark/>
          </w:tcPr>
          <w:p w14:paraId="18F3233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16" w:type="dxa"/>
            <w:tcBorders>
              <w:top w:val="nil"/>
              <w:left w:val="nil"/>
              <w:bottom w:val="nil"/>
              <w:right w:val="nil"/>
            </w:tcBorders>
            <w:shd w:val="clear" w:color="000000" w:fill="FFFFFF"/>
            <w:noWrap/>
            <w:vAlign w:val="bottom"/>
            <w:hideMark/>
          </w:tcPr>
          <w:p w14:paraId="4299F7D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334</w:t>
            </w:r>
          </w:p>
        </w:tc>
        <w:tc>
          <w:tcPr>
            <w:tcW w:w="1044" w:type="dxa"/>
            <w:tcBorders>
              <w:top w:val="nil"/>
              <w:left w:val="nil"/>
              <w:bottom w:val="nil"/>
              <w:right w:val="nil"/>
            </w:tcBorders>
            <w:shd w:val="clear" w:color="000000" w:fill="FFFFFF"/>
            <w:noWrap/>
            <w:vAlign w:val="bottom"/>
            <w:hideMark/>
          </w:tcPr>
          <w:p w14:paraId="27C6330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20109</w:t>
            </w:r>
          </w:p>
        </w:tc>
      </w:tr>
      <w:tr w:rsidR="0010420A" w:rsidRPr="0010420A" w14:paraId="4ED1A974" w14:textId="77777777" w:rsidTr="007B57BE">
        <w:trPr>
          <w:trHeight w:val="300"/>
        </w:trPr>
        <w:tc>
          <w:tcPr>
            <w:tcW w:w="486" w:type="dxa"/>
            <w:tcBorders>
              <w:top w:val="nil"/>
              <w:left w:val="nil"/>
              <w:bottom w:val="nil"/>
              <w:right w:val="nil"/>
            </w:tcBorders>
            <w:shd w:val="clear" w:color="000000" w:fill="FFFFFF"/>
            <w:noWrap/>
            <w:vAlign w:val="bottom"/>
            <w:hideMark/>
          </w:tcPr>
          <w:p w14:paraId="6D9E7FF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2007</w:t>
            </w:r>
          </w:p>
        </w:tc>
        <w:tc>
          <w:tcPr>
            <w:tcW w:w="1416" w:type="dxa"/>
            <w:tcBorders>
              <w:top w:val="nil"/>
              <w:left w:val="nil"/>
              <w:bottom w:val="nil"/>
              <w:right w:val="nil"/>
            </w:tcBorders>
            <w:shd w:val="clear" w:color="000000" w:fill="FFFFFF"/>
            <w:noWrap/>
            <w:vAlign w:val="bottom"/>
            <w:hideMark/>
          </w:tcPr>
          <w:p w14:paraId="74A0009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1010</w:t>
            </w:r>
          </w:p>
        </w:tc>
        <w:tc>
          <w:tcPr>
            <w:tcW w:w="1044" w:type="dxa"/>
            <w:tcBorders>
              <w:top w:val="nil"/>
              <w:left w:val="nil"/>
              <w:bottom w:val="nil"/>
              <w:right w:val="nil"/>
            </w:tcBorders>
            <w:shd w:val="clear" w:color="000000" w:fill="FFFFFF"/>
            <w:noWrap/>
            <w:vAlign w:val="bottom"/>
            <w:hideMark/>
          </w:tcPr>
          <w:p w14:paraId="3942B2C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21491</w:t>
            </w:r>
          </w:p>
        </w:tc>
      </w:tr>
      <w:tr w:rsidR="0010420A" w:rsidRPr="0010420A" w14:paraId="02CAD0C8" w14:textId="77777777" w:rsidTr="007B57BE">
        <w:trPr>
          <w:trHeight w:val="300"/>
        </w:trPr>
        <w:tc>
          <w:tcPr>
            <w:tcW w:w="486" w:type="dxa"/>
            <w:tcBorders>
              <w:top w:val="nil"/>
              <w:left w:val="nil"/>
              <w:bottom w:val="nil"/>
              <w:right w:val="nil"/>
            </w:tcBorders>
            <w:shd w:val="clear" w:color="000000" w:fill="FFFFFF"/>
            <w:noWrap/>
            <w:vAlign w:val="bottom"/>
            <w:hideMark/>
          </w:tcPr>
          <w:p w14:paraId="5C5E983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2008</w:t>
            </w:r>
          </w:p>
        </w:tc>
        <w:tc>
          <w:tcPr>
            <w:tcW w:w="1416" w:type="dxa"/>
            <w:tcBorders>
              <w:top w:val="nil"/>
              <w:left w:val="nil"/>
              <w:bottom w:val="nil"/>
              <w:right w:val="nil"/>
            </w:tcBorders>
            <w:shd w:val="clear" w:color="000000" w:fill="FFFFFF"/>
            <w:noWrap/>
            <w:vAlign w:val="bottom"/>
            <w:hideMark/>
          </w:tcPr>
          <w:p w14:paraId="34023DF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1462</w:t>
            </w:r>
          </w:p>
        </w:tc>
        <w:tc>
          <w:tcPr>
            <w:tcW w:w="1044" w:type="dxa"/>
            <w:tcBorders>
              <w:top w:val="nil"/>
              <w:left w:val="nil"/>
              <w:bottom w:val="nil"/>
              <w:right w:val="nil"/>
            </w:tcBorders>
            <w:shd w:val="clear" w:color="000000" w:fill="FFFFFF"/>
            <w:noWrap/>
            <w:vAlign w:val="bottom"/>
            <w:hideMark/>
          </w:tcPr>
          <w:p w14:paraId="5510DBB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22769</w:t>
            </w:r>
          </w:p>
        </w:tc>
      </w:tr>
      <w:tr w:rsidR="0010420A" w:rsidRPr="0010420A" w14:paraId="0729475E" w14:textId="77777777" w:rsidTr="007B57BE">
        <w:trPr>
          <w:trHeight w:val="300"/>
        </w:trPr>
        <w:tc>
          <w:tcPr>
            <w:tcW w:w="486" w:type="dxa"/>
            <w:tcBorders>
              <w:top w:val="nil"/>
              <w:left w:val="nil"/>
              <w:bottom w:val="nil"/>
              <w:right w:val="nil"/>
            </w:tcBorders>
            <w:shd w:val="clear" w:color="000000" w:fill="FFFFFF"/>
            <w:noWrap/>
            <w:vAlign w:val="bottom"/>
            <w:hideMark/>
          </w:tcPr>
          <w:p w14:paraId="39B84A7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2009</w:t>
            </w:r>
          </w:p>
        </w:tc>
        <w:tc>
          <w:tcPr>
            <w:tcW w:w="1416" w:type="dxa"/>
            <w:tcBorders>
              <w:top w:val="nil"/>
              <w:left w:val="nil"/>
              <w:bottom w:val="nil"/>
              <w:right w:val="nil"/>
            </w:tcBorders>
            <w:shd w:val="clear" w:color="000000" w:fill="FFFFFF"/>
            <w:noWrap/>
            <w:vAlign w:val="bottom"/>
            <w:hideMark/>
          </w:tcPr>
          <w:p w14:paraId="6E0CBD5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1696</w:t>
            </w:r>
          </w:p>
        </w:tc>
        <w:tc>
          <w:tcPr>
            <w:tcW w:w="1044" w:type="dxa"/>
            <w:tcBorders>
              <w:top w:val="nil"/>
              <w:left w:val="nil"/>
              <w:bottom w:val="nil"/>
              <w:right w:val="nil"/>
            </w:tcBorders>
            <w:shd w:val="clear" w:color="000000" w:fill="FFFFFF"/>
            <w:noWrap/>
            <w:vAlign w:val="bottom"/>
            <w:hideMark/>
          </w:tcPr>
          <w:p w14:paraId="79C7F5B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22858</w:t>
            </w:r>
          </w:p>
        </w:tc>
      </w:tr>
      <w:tr w:rsidR="0010420A" w:rsidRPr="0010420A" w14:paraId="50DD025B" w14:textId="77777777" w:rsidTr="007B57BE">
        <w:trPr>
          <w:trHeight w:val="300"/>
        </w:trPr>
        <w:tc>
          <w:tcPr>
            <w:tcW w:w="486" w:type="dxa"/>
            <w:tcBorders>
              <w:top w:val="nil"/>
              <w:left w:val="nil"/>
              <w:bottom w:val="nil"/>
              <w:right w:val="nil"/>
            </w:tcBorders>
            <w:shd w:val="clear" w:color="000000" w:fill="FFFFFF"/>
            <w:noWrap/>
            <w:vAlign w:val="bottom"/>
            <w:hideMark/>
          </w:tcPr>
          <w:p w14:paraId="55A3A05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w:t>
            </w:r>
          </w:p>
        </w:tc>
        <w:tc>
          <w:tcPr>
            <w:tcW w:w="1416" w:type="dxa"/>
            <w:tcBorders>
              <w:top w:val="nil"/>
              <w:left w:val="nil"/>
              <w:bottom w:val="nil"/>
              <w:right w:val="nil"/>
            </w:tcBorders>
            <w:shd w:val="clear" w:color="000000" w:fill="FFFFFF"/>
            <w:noWrap/>
            <w:vAlign w:val="bottom"/>
            <w:hideMark/>
          </w:tcPr>
          <w:p w14:paraId="0149FBA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2113</w:t>
            </w:r>
          </w:p>
        </w:tc>
        <w:tc>
          <w:tcPr>
            <w:tcW w:w="1044" w:type="dxa"/>
            <w:tcBorders>
              <w:top w:val="nil"/>
              <w:left w:val="nil"/>
              <w:bottom w:val="nil"/>
              <w:right w:val="nil"/>
            </w:tcBorders>
            <w:shd w:val="clear" w:color="000000" w:fill="FFFFFF"/>
            <w:noWrap/>
            <w:vAlign w:val="bottom"/>
            <w:hideMark/>
          </w:tcPr>
          <w:p w14:paraId="0E46E57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25874</w:t>
            </w:r>
          </w:p>
        </w:tc>
      </w:tr>
      <w:tr w:rsidR="0010420A" w:rsidRPr="0010420A" w14:paraId="7A2B6A9A" w14:textId="77777777" w:rsidTr="007B57BE">
        <w:trPr>
          <w:trHeight w:val="300"/>
        </w:trPr>
        <w:tc>
          <w:tcPr>
            <w:tcW w:w="486" w:type="dxa"/>
            <w:tcBorders>
              <w:top w:val="nil"/>
              <w:left w:val="nil"/>
              <w:bottom w:val="nil"/>
              <w:right w:val="nil"/>
            </w:tcBorders>
            <w:shd w:val="clear" w:color="000000" w:fill="FFFFFF"/>
            <w:noWrap/>
            <w:vAlign w:val="bottom"/>
            <w:hideMark/>
          </w:tcPr>
          <w:p w14:paraId="49B04E6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2011</w:t>
            </w:r>
          </w:p>
        </w:tc>
        <w:tc>
          <w:tcPr>
            <w:tcW w:w="1416" w:type="dxa"/>
            <w:tcBorders>
              <w:top w:val="nil"/>
              <w:left w:val="nil"/>
              <w:bottom w:val="nil"/>
              <w:right w:val="nil"/>
            </w:tcBorders>
            <w:shd w:val="clear" w:color="000000" w:fill="FFFFFF"/>
            <w:noWrap/>
            <w:vAlign w:val="bottom"/>
            <w:hideMark/>
          </w:tcPr>
          <w:p w14:paraId="0BBC0EB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2500</w:t>
            </w:r>
          </w:p>
        </w:tc>
        <w:tc>
          <w:tcPr>
            <w:tcW w:w="1044" w:type="dxa"/>
            <w:tcBorders>
              <w:top w:val="nil"/>
              <w:left w:val="nil"/>
              <w:bottom w:val="nil"/>
              <w:right w:val="nil"/>
            </w:tcBorders>
            <w:shd w:val="clear" w:color="000000" w:fill="FFFFFF"/>
            <w:noWrap/>
            <w:vAlign w:val="bottom"/>
            <w:hideMark/>
          </w:tcPr>
          <w:p w14:paraId="488D921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26871</w:t>
            </w:r>
          </w:p>
        </w:tc>
      </w:tr>
      <w:tr w:rsidR="0010420A" w:rsidRPr="0010420A" w14:paraId="66DB9581" w14:textId="77777777" w:rsidTr="007B57BE">
        <w:trPr>
          <w:trHeight w:val="300"/>
        </w:trPr>
        <w:tc>
          <w:tcPr>
            <w:tcW w:w="486" w:type="dxa"/>
            <w:tcBorders>
              <w:top w:val="nil"/>
              <w:left w:val="nil"/>
              <w:bottom w:val="nil"/>
              <w:right w:val="nil"/>
            </w:tcBorders>
            <w:shd w:val="clear" w:color="000000" w:fill="FFFFFF"/>
            <w:noWrap/>
            <w:vAlign w:val="bottom"/>
            <w:hideMark/>
          </w:tcPr>
          <w:p w14:paraId="6EA590C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2012</w:t>
            </w:r>
          </w:p>
        </w:tc>
        <w:tc>
          <w:tcPr>
            <w:tcW w:w="1416" w:type="dxa"/>
            <w:tcBorders>
              <w:top w:val="nil"/>
              <w:left w:val="nil"/>
              <w:bottom w:val="nil"/>
              <w:right w:val="nil"/>
            </w:tcBorders>
            <w:shd w:val="clear" w:color="000000" w:fill="FFFFFF"/>
            <w:noWrap/>
            <w:vAlign w:val="bottom"/>
            <w:hideMark/>
          </w:tcPr>
          <w:p w14:paraId="60AF0AD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2534</w:t>
            </w:r>
          </w:p>
        </w:tc>
        <w:tc>
          <w:tcPr>
            <w:tcW w:w="1044" w:type="dxa"/>
            <w:tcBorders>
              <w:top w:val="nil"/>
              <w:left w:val="nil"/>
              <w:bottom w:val="nil"/>
              <w:right w:val="nil"/>
            </w:tcBorders>
            <w:shd w:val="clear" w:color="000000" w:fill="FFFFFF"/>
            <w:noWrap/>
            <w:vAlign w:val="bottom"/>
            <w:hideMark/>
          </w:tcPr>
          <w:p w14:paraId="3640968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26780</w:t>
            </w:r>
          </w:p>
        </w:tc>
      </w:tr>
      <w:tr w:rsidR="0010420A" w:rsidRPr="0010420A" w14:paraId="56ED991F" w14:textId="77777777" w:rsidTr="007B57BE">
        <w:trPr>
          <w:trHeight w:val="300"/>
        </w:trPr>
        <w:tc>
          <w:tcPr>
            <w:tcW w:w="486" w:type="dxa"/>
            <w:tcBorders>
              <w:top w:val="nil"/>
              <w:left w:val="nil"/>
              <w:bottom w:val="nil"/>
              <w:right w:val="nil"/>
            </w:tcBorders>
            <w:shd w:val="clear" w:color="000000" w:fill="FFFFFF"/>
            <w:noWrap/>
            <w:vAlign w:val="bottom"/>
            <w:hideMark/>
          </w:tcPr>
          <w:p w14:paraId="1103554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2013</w:t>
            </w:r>
          </w:p>
        </w:tc>
        <w:tc>
          <w:tcPr>
            <w:tcW w:w="1416" w:type="dxa"/>
            <w:tcBorders>
              <w:top w:val="nil"/>
              <w:left w:val="nil"/>
              <w:bottom w:val="nil"/>
              <w:right w:val="nil"/>
            </w:tcBorders>
            <w:shd w:val="clear" w:color="000000" w:fill="FFFFFF"/>
            <w:noWrap/>
            <w:vAlign w:val="bottom"/>
            <w:hideMark/>
          </w:tcPr>
          <w:p w14:paraId="47EA347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2544</w:t>
            </w:r>
          </w:p>
        </w:tc>
        <w:tc>
          <w:tcPr>
            <w:tcW w:w="1044" w:type="dxa"/>
            <w:tcBorders>
              <w:top w:val="nil"/>
              <w:left w:val="nil"/>
              <w:bottom w:val="nil"/>
              <w:right w:val="nil"/>
            </w:tcBorders>
            <w:shd w:val="clear" w:color="000000" w:fill="FFFFFF"/>
            <w:noWrap/>
            <w:vAlign w:val="bottom"/>
            <w:hideMark/>
          </w:tcPr>
          <w:p w14:paraId="7EECA11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27860</w:t>
            </w:r>
          </w:p>
        </w:tc>
      </w:tr>
      <w:tr w:rsidR="0010420A" w:rsidRPr="0010420A" w14:paraId="2BF49FA1" w14:textId="77777777" w:rsidTr="007B57BE">
        <w:trPr>
          <w:trHeight w:val="300"/>
        </w:trPr>
        <w:tc>
          <w:tcPr>
            <w:tcW w:w="486" w:type="dxa"/>
            <w:tcBorders>
              <w:top w:val="nil"/>
              <w:left w:val="nil"/>
              <w:bottom w:val="nil"/>
              <w:right w:val="nil"/>
            </w:tcBorders>
            <w:shd w:val="clear" w:color="000000" w:fill="FFFFFF"/>
            <w:noWrap/>
            <w:vAlign w:val="bottom"/>
            <w:hideMark/>
          </w:tcPr>
          <w:p w14:paraId="74180E1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2014</w:t>
            </w:r>
          </w:p>
        </w:tc>
        <w:tc>
          <w:tcPr>
            <w:tcW w:w="1416" w:type="dxa"/>
            <w:tcBorders>
              <w:top w:val="nil"/>
              <w:left w:val="nil"/>
              <w:bottom w:val="nil"/>
              <w:right w:val="nil"/>
            </w:tcBorders>
            <w:shd w:val="clear" w:color="000000" w:fill="FFFFFF"/>
            <w:noWrap/>
            <w:vAlign w:val="bottom"/>
            <w:hideMark/>
          </w:tcPr>
          <w:p w14:paraId="59E2057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2435</w:t>
            </w:r>
          </w:p>
        </w:tc>
        <w:tc>
          <w:tcPr>
            <w:tcW w:w="1044" w:type="dxa"/>
            <w:tcBorders>
              <w:top w:val="nil"/>
              <w:left w:val="nil"/>
              <w:bottom w:val="nil"/>
              <w:right w:val="nil"/>
            </w:tcBorders>
            <w:shd w:val="clear" w:color="000000" w:fill="FFFFFF"/>
            <w:noWrap/>
            <w:vAlign w:val="bottom"/>
            <w:hideMark/>
          </w:tcPr>
          <w:p w14:paraId="4EF8702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30177</w:t>
            </w:r>
          </w:p>
        </w:tc>
      </w:tr>
      <w:tr w:rsidR="0010420A" w:rsidRPr="0010420A" w14:paraId="21045581" w14:textId="77777777" w:rsidTr="007B57BE">
        <w:trPr>
          <w:trHeight w:val="300"/>
        </w:trPr>
        <w:tc>
          <w:tcPr>
            <w:tcW w:w="486" w:type="dxa"/>
            <w:tcBorders>
              <w:top w:val="nil"/>
              <w:left w:val="nil"/>
              <w:bottom w:val="nil"/>
              <w:right w:val="nil"/>
            </w:tcBorders>
            <w:shd w:val="clear" w:color="000000" w:fill="FFFFFF"/>
            <w:noWrap/>
            <w:vAlign w:val="bottom"/>
            <w:hideMark/>
          </w:tcPr>
          <w:p w14:paraId="629CB42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2015</w:t>
            </w:r>
          </w:p>
        </w:tc>
        <w:tc>
          <w:tcPr>
            <w:tcW w:w="1416" w:type="dxa"/>
            <w:tcBorders>
              <w:top w:val="nil"/>
              <w:left w:val="nil"/>
              <w:bottom w:val="nil"/>
              <w:right w:val="nil"/>
            </w:tcBorders>
            <w:shd w:val="clear" w:color="000000" w:fill="FFFFFF"/>
            <w:noWrap/>
            <w:vAlign w:val="bottom"/>
            <w:hideMark/>
          </w:tcPr>
          <w:p w14:paraId="30B960F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2616</w:t>
            </w:r>
          </w:p>
        </w:tc>
        <w:tc>
          <w:tcPr>
            <w:tcW w:w="1044" w:type="dxa"/>
            <w:tcBorders>
              <w:top w:val="nil"/>
              <w:left w:val="nil"/>
              <w:bottom w:val="nil"/>
              <w:right w:val="nil"/>
            </w:tcBorders>
            <w:shd w:val="clear" w:color="000000" w:fill="FFFFFF"/>
            <w:noWrap/>
            <w:vAlign w:val="bottom"/>
            <w:hideMark/>
          </w:tcPr>
          <w:p w14:paraId="52C9C12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31619</w:t>
            </w:r>
          </w:p>
        </w:tc>
      </w:tr>
      <w:tr w:rsidR="0010420A" w:rsidRPr="0010420A" w14:paraId="27C038AE" w14:textId="77777777" w:rsidTr="007B57BE">
        <w:trPr>
          <w:trHeight w:val="300"/>
        </w:trPr>
        <w:tc>
          <w:tcPr>
            <w:tcW w:w="486" w:type="dxa"/>
            <w:tcBorders>
              <w:top w:val="nil"/>
              <w:left w:val="nil"/>
              <w:bottom w:val="nil"/>
              <w:right w:val="nil"/>
            </w:tcBorders>
            <w:shd w:val="clear" w:color="000000" w:fill="FFFFFF"/>
            <w:noWrap/>
            <w:vAlign w:val="bottom"/>
            <w:hideMark/>
          </w:tcPr>
          <w:p w14:paraId="3E51094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2016</w:t>
            </w:r>
          </w:p>
        </w:tc>
        <w:tc>
          <w:tcPr>
            <w:tcW w:w="1416" w:type="dxa"/>
            <w:tcBorders>
              <w:top w:val="nil"/>
              <w:left w:val="nil"/>
              <w:bottom w:val="nil"/>
              <w:right w:val="nil"/>
            </w:tcBorders>
            <w:shd w:val="clear" w:color="000000" w:fill="FFFFFF"/>
            <w:noWrap/>
            <w:vAlign w:val="bottom"/>
            <w:hideMark/>
          </w:tcPr>
          <w:p w14:paraId="45DD092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2642</w:t>
            </w:r>
          </w:p>
        </w:tc>
        <w:tc>
          <w:tcPr>
            <w:tcW w:w="1044" w:type="dxa"/>
            <w:tcBorders>
              <w:top w:val="nil"/>
              <w:left w:val="nil"/>
              <w:bottom w:val="nil"/>
              <w:right w:val="nil"/>
            </w:tcBorders>
            <w:shd w:val="clear" w:color="000000" w:fill="FFFFFF"/>
            <w:noWrap/>
            <w:vAlign w:val="bottom"/>
            <w:hideMark/>
          </w:tcPr>
          <w:p w14:paraId="4BB6329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33461</w:t>
            </w:r>
          </w:p>
        </w:tc>
      </w:tr>
      <w:tr w:rsidR="0010420A" w:rsidRPr="0010420A" w14:paraId="712AEBC8" w14:textId="77777777" w:rsidTr="007B57BE">
        <w:trPr>
          <w:trHeight w:val="300"/>
        </w:trPr>
        <w:tc>
          <w:tcPr>
            <w:tcW w:w="486" w:type="dxa"/>
            <w:tcBorders>
              <w:top w:val="nil"/>
              <w:left w:val="nil"/>
              <w:bottom w:val="nil"/>
              <w:right w:val="nil"/>
            </w:tcBorders>
            <w:shd w:val="clear" w:color="000000" w:fill="FFFFFF"/>
            <w:noWrap/>
            <w:vAlign w:val="bottom"/>
            <w:hideMark/>
          </w:tcPr>
          <w:p w14:paraId="144B32E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2017</w:t>
            </w:r>
          </w:p>
        </w:tc>
        <w:tc>
          <w:tcPr>
            <w:tcW w:w="1416" w:type="dxa"/>
            <w:tcBorders>
              <w:top w:val="nil"/>
              <w:left w:val="nil"/>
              <w:bottom w:val="nil"/>
              <w:right w:val="nil"/>
            </w:tcBorders>
            <w:shd w:val="clear" w:color="000000" w:fill="FFFFFF"/>
            <w:noWrap/>
            <w:vAlign w:val="bottom"/>
            <w:hideMark/>
          </w:tcPr>
          <w:p w14:paraId="23ED34B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3730</w:t>
            </w:r>
          </w:p>
        </w:tc>
        <w:tc>
          <w:tcPr>
            <w:tcW w:w="1044" w:type="dxa"/>
            <w:tcBorders>
              <w:top w:val="nil"/>
              <w:left w:val="nil"/>
              <w:bottom w:val="nil"/>
              <w:right w:val="nil"/>
            </w:tcBorders>
            <w:shd w:val="clear" w:color="000000" w:fill="FFFFFF"/>
            <w:noWrap/>
            <w:vAlign w:val="bottom"/>
            <w:hideMark/>
          </w:tcPr>
          <w:p w14:paraId="5E0B438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37342</w:t>
            </w:r>
          </w:p>
        </w:tc>
      </w:tr>
      <w:tr w:rsidR="0010420A" w:rsidRPr="0010420A" w14:paraId="5360CCF9" w14:textId="77777777" w:rsidTr="007B57BE">
        <w:trPr>
          <w:trHeight w:val="300"/>
        </w:trPr>
        <w:tc>
          <w:tcPr>
            <w:tcW w:w="486" w:type="dxa"/>
            <w:tcBorders>
              <w:top w:val="nil"/>
              <w:left w:val="nil"/>
              <w:bottom w:val="nil"/>
              <w:right w:val="nil"/>
            </w:tcBorders>
            <w:shd w:val="clear" w:color="000000" w:fill="FFFFFF"/>
            <w:noWrap/>
            <w:vAlign w:val="bottom"/>
            <w:hideMark/>
          </w:tcPr>
          <w:p w14:paraId="16A4520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2018</w:t>
            </w:r>
          </w:p>
        </w:tc>
        <w:tc>
          <w:tcPr>
            <w:tcW w:w="1416" w:type="dxa"/>
            <w:tcBorders>
              <w:top w:val="nil"/>
              <w:left w:val="nil"/>
              <w:bottom w:val="nil"/>
              <w:right w:val="nil"/>
            </w:tcBorders>
            <w:shd w:val="clear" w:color="000000" w:fill="FFFFFF"/>
            <w:noWrap/>
            <w:vAlign w:val="bottom"/>
            <w:hideMark/>
          </w:tcPr>
          <w:p w14:paraId="38EB2EC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4960</w:t>
            </w:r>
          </w:p>
        </w:tc>
        <w:tc>
          <w:tcPr>
            <w:tcW w:w="1044" w:type="dxa"/>
            <w:tcBorders>
              <w:top w:val="nil"/>
              <w:left w:val="nil"/>
              <w:bottom w:val="nil"/>
              <w:right w:val="nil"/>
            </w:tcBorders>
            <w:shd w:val="clear" w:color="000000" w:fill="FFFFFF"/>
            <w:noWrap/>
            <w:vAlign w:val="bottom"/>
            <w:hideMark/>
          </w:tcPr>
          <w:p w14:paraId="316D910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42255</w:t>
            </w:r>
          </w:p>
        </w:tc>
      </w:tr>
    </w:tbl>
    <w:p w14:paraId="43A43EBA"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0F075059"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26A21397"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Lo que queremos hacer es “simular” para cada mes de cada año cuantos presos hay en total y cuantos por infracción a la ley 23737, de una forma que siga una línea recta que vaya del valor de un año al siguiente (de los datos analizados provenientes de SNEEP). Luego calcular las estadísticas correspondientes.</w:t>
      </w:r>
    </w:p>
    <w:p w14:paraId="32D6569B"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Para eso comienzo haciendo un join con un dataset que contiene la estructura buscada:</w:t>
      </w:r>
    </w:p>
    <w:p w14:paraId="63C54E79"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para_calculo_23737 &lt;- c(</w:t>
      </w:r>
      <w:r w:rsidRPr="0010420A">
        <w:rPr>
          <w:rFonts w:ascii="Courier New" w:eastAsia="Times New Roman" w:hAnsi="Courier New" w:cs="Courier New"/>
          <w:color w:val="0000CD"/>
          <w:sz w:val="20"/>
          <w:szCs w:val="20"/>
          <w:lang w:val="es-ES" w:eastAsia="es-ES"/>
        </w:rPr>
        <w:t>6</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6</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334</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1010</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1462</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1696</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2113</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2500</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2534</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2544</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2435</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2616</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2642</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3730</w:t>
      </w:r>
      <w:r w:rsidRPr="0010420A">
        <w:rPr>
          <w:rFonts w:ascii="Courier New" w:eastAsia="Times New Roman" w:hAnsi="Courier New" w:cs="Courier New"/>
          <w:color w:val="333333"/>
          <w:sz w:val="20"/>
          <w:lang w:val="es-ES" w:eastAsia="es-ES"/>
        </w:rPr>
        <w:t>)</w:t>
      </w:r>
    </w:p>
    <w:p w14:paraId="236073D1"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ley23737_sobre_total_copia[</w:t>
      </w:r>
      <w:r w:rsidRPr="0010420A">
        <w:rPr>
          <w:rFonts w:ascii="Courier New" w:eastAsia="Times New Roman" w:hAnsi="Courier New" w:cs="Courier New"/>
          <w:color w:val="036A07"/>
          <w:sz w:val="20"/>
          <w:szCs w:val="20"/>
          <w:lang w:val="es-ES" w:eastAsia="es-ES"/>
        </w:rPr>
        <w:t>'cantidad_anterior_23737'</w:t>
      </w:r>
      <w:r w:rsidRPr="0010420A">
        <w:rPr>
          <w:rFonts w:ascii="Courier New" w:eastAsia="Times New Roman" w:hAnsi="Courier New" w:cs="Courier New"/>
          <w:color w:val="333333"/>
          <w:sz w:val="20"/>
          <w:lang w:val="es-ES" w:eastAsia="es-ES"/>
        </w:rPr>
        <w:t>] &lt;- para_calculo_23737</w:t>
      </w:r>
    </w:p>
    <w:p w14:paraId="4647D611"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p>
    <w:p w14:paraId="4CEC2C68"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para_calculo_total &lt;- c(</w:t>
      </w:r>
      <w:r w:rsidRPr="0010420A">
        <w:rPr>
          <w:rFonts w:ascii="Courier New" w:eastAsia="Times New Roman" w:hAnsi="Courier New" w:cs="Courier New"/>
          <w:color w:val="0000CD"/>
          <w:sz w:val="20"/>
          <w:szCs w:val="20"/>
          <w:lang w:val="es-ES" w:eastAsia="es-ES"/>
        </w:rPr>
        <w:t>12788</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12788</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20109</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21491</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22769</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22858</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25874</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26871</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26780</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27860</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30177</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31619</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33461</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37342</w:t>
      </w:r>
      <w:r w:rsidRPr="0010420A">
        <w:rPr>
          <w:rFonts w:ascii="Courier New" w:eastAsia="Times New Roman" w:hAnsi="Courier New" w:cs="Courier New"/>
          <w:color w:val="333333"/>
          <w:sz w:val="20"/>
          <w:lang w:val="es-ES" w:eastAsia="es-ES"/>
        </w:rPr>
        <w:t>)</w:t>
      </w:r>
    </w:p>
    <w:p w14:paraId="1B7070A5"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ley23737_sobre_total_copia[</w:t>
      </w:r>
      <w:r w:rsidRPr="0010420A">
        <w:rPr>
          <w:rFonts w:ascii="Courier New" w:eastAsia="Times New Roman" w:hAnsi="Courier New" w:cs="Courier New"/>
          <w:color w:val="036A07"/>
          <w:sz w:val="20"/>
          <w:szCs w:val="20"/>
          <w:lang w:val="es-ES" w:eastAsia="es-ES"/>
        </w:rPr>
        <w:t>'cantidad_anterior_total'</w:t>
      </w:r>
      <w:r w:rsidRPr="0010420A">
        <w:rPr>
          <w:rFonts w:ascii="Courier New" w:eastAsia="Times New Roman" w:hAnsi="Courier New" w:cs="Courier New"/>
          <w:color w:val="333333"/>
          <w:sz w:val="20"/>
          <w:lang w:val="es-ES" w:eastAsia="es-ES"/>
        </w:rPr>
        <w:t>] &lt;- para_calculo_total</w:t>
      </w:r>
    </w:p>
    <w:p w14:paraId="439E1BC5"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p>
    <w:p w14:paraId="239C2664"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para_2019 &lt;- c(</w:t>
      </w:r>
      <w:r w:rsidRPr="0010420A">
        <w:rPr>
          <w:rFonts w:ascii="Courier New" w:eastAsia="Times New Roman" w:hAnsi="Courier New" w:cs="Courier New"/>
          <w:color w:val="0000CD"/>
          <w:sz w:val="20"/>
          <w:szCs w:val="20"/>
          <w:lang w:val="es-ES" w:eastAsia="es-ES"/>
        </w:rPr>
        <w:t>2019</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4915</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45366</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4960</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42255</w:t>
      </w:r>
      <w:r w:rsidRPr="0010420A">
        <w:rPr>
          <w:rFonts w:ascii="Courier New" w:eastAsia="Times New Roman" w:hAnsi="Courier New" w:cs="Courier New"/>
          <w:color w:val="333333"/>
          <w:sz w:val="20"/>
          <w:lang w:val="es-ES" w:eastAsia="es-ES"/>
        </w:rPr>
        <w:t>)</w:t>
      </w:r>
    </w:p>
    <w:p w14:paraId="38798B4B"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ley23737_sobre_total_copia &lt;- ley23737_sobre_total_copia %&gt;% rbind(para_2019)</w:t>
      </w:r>
    </w:p>
    <w:p w14:paraId="29E1823B"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p>
    <w:p w14:paraId="4B4DDDEF"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metodo2_23737 &lt;- ley23737_sobre_total_copia %&gt;% inner_join(anios_meses, by=</w:t>
      </w:r>
      <w:r w:rsidRPr="0010420A">
        <w:rPr>
          <w:rFonts w:ascii="Courier New" w:eastAsia="Times New Roman" w:hAnsi="Courier New" w:cs="Courier New"/>
          <w:color w:val="036A07"/>
          <w:sz w:val="20"/>
          <w:szCs w:val="20"/>
          <w:lang w:val="es-ES" w:eastAsia="es-ES"/>
        </w:rPr>
        <w:t>'anio'</w:t>
      </w:r>
      <w:r w:rsidRPr="0010420A">
        <w:rPr>
          <w:rFonts w:ascii="Courier New" w:eastAsia="Times New Roman" w:hAnsi="Courier New" w:cs="Courier New"/>
          <w:color w:val="333333"/>
          <w:sz w:val="20"/>
          <w:lang w:val="es-ES" w:eastAsia="es-ES"/>
        </w:rPr>
        <w:t>)</w:t>
      </w:r>
    </w:p>
    <w:p w14:paraId="05480520"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p>
    <w:p w14:paraId="36F9544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print(metodo2_23737)</w:t>
      </w:r>
    </w:p>
    <w:tbl>
      <w:tblPr>
        <w:tblW w:w="7425" w:type="dxa"/>
        <w:tblInd w:w="55" w:type="dxa"/>
        <w:tblCellMar>
          <w:left w:w="70" w:type="dxa"/>
          <w:right w:w="70" w:type="dxa"/>
        </w:tblCellMar>
        <w:tblLook w:val="04A0" w:firstRow="1" w:lastRow="0" w:firstColumn="1" w:lastColumn="0" w:noHBand="0" w:noVBand="1"/>
      </w:tblPr>
      <w:tblGrid>
        <w:gridCol w:w="596"/>
        <w:gridCol w:w="1526"/>
        <w:gridCol w:w="1154"/>
        <w:gridCol w:w="2176"/>
        <w:gridCol w:w="2043"/>
        <w:gridCol w:w="590"/>
      </w:tblGrid>
      <w:tr w:rsidR="0010420A" w:rsidRPr="0010420A" w14:paraId="6E89993B" w14:textId="77777777" w:rsidTr="007B57BE">
        <w:trPr>
          <w:trHeight w:val="630"/>
        </w:trPr>
        <w:tc>
          <w:tcPr>
            <w:tcW w:w="48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23BFE1" w14:textId="77777777" w:rsidR="0010420A" w:rsidRPr="0010420A" w:rsidRDefault="0010420A" w:rsidP="0010420A">
            <w:pPr>
              <w:spacing w:after="0" w:line="240" w:lineRule="auto"/>
              <w:jc w:val="right"/>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anio</w:t>
            </w:r>
          </w:p>
        </w:tc>
        <w:tc>
          <w:tcPr>
            <w:tcW w:w="1416" w:type="dxa"/>
            <w:tcBorders>
              <w:top w:val="single" w:sz="4" w:space="0" w:color="auto"/>
              <w:left w:val="nil"/>
              <w:bottom w:val="single" w:sz="4" w:space="0" w:color="auto"/>
              <w:right w:val="single" w:sz="4" w:space="0" w:color="auto"/>
            </w:tcBorders>
            <w:shd w:val="clear" w:color="000000" w:fill="FFFFFF"/>
            <w:vAlign w:val="center"/>
            <w:hideMark/>
          </w:tcPr>
          <w:p w14:paraId="7484CD2A" w14:textId="77777777" w:rsidR="0010420A" w:rsidRPr="0010420A" w:rsidRDefault="0010420A" w:rsidP="0010420A">
            <w:pPr>
              <w:spacing w:after="0" w:line="240" w:lineRule="auto"/>
              <w:jc w:val="right"/>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presos_ley23737</w:t>
            </w:r>
          </w:p>
        </w:tc>
        <w:tc>
          <w:tcPr>
            <w:tcW w:w="1044" w:type="dxa"/>
            <w:tcBorders>
              <w:top w:val="single" w:sz="4" w:space="0" w:color="auto"/>
              <w:left w:val="nil"/>
              <w:bottom w:val="single" w:sz="4" w:space="0" w:color="auto"/>
              <w:right w:val="single" w:sz="4" w:space="0" w:color="auto"/>
            </w:tcBorders>
            <w:shd w:val="clear" w:color="000000" w:fill="FFFFFF"/>
            <w:vAlign w:val="center"/>
            <w:hideMark/>
          </w:tcPr>
          <w:p w14:paraId="25BFA777" w14:textId="77777777" w:rsidR="0010420A" w:rsidRPr="0010420A" w:rsidRDefault="0010420A" w:rsidP="0010420A">
            <w:pPr>
              <w:spacing w:after="0" w:line="240" w:lineRule="auto"/>
              <w:jc w:val="right"/>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presos_total</w:t>
            </w:r>
          </w:p>
        </w:tc>
        <w:tc>
          <w:tcPr>
            <w:tcW w:w="2066" w:type="dxa"/>
            <w:tcBorders>
              <w:top w:val="single" w:sz="4" w:space="0" w:color="auto"/>
              <w:left w:val="nil"/>
              <w:bottom w:val="single" w:sz="4" w:space="0" w:color="auto"/>
              <w:right w:val="single" w:sz="4" w:space="0" w:color="auto"/>
            </w:tcBorders>
            <w:shd w:val="clear" w:color="000000" w:fill="FFFFFF"/>
            <w:vAlign w:val="center"/>
            <w:hideMark/>
          </w:tcPr>
          <w:p w14:paraId="44884697" w14:textId="77777777" w:rsidR="0010420A" w:rsidRPr="0010420A" w:rsidRDefault="0010420A" w:rsidP="0010420A">
            <w:pPr>
              <w:spacing w:after="0" w:line="240" w:lineRule="auto"/>
              <w:jc w:val="right"/>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cantidad_anterior_23737</w:t>
            </w:r>
          </w:p>
        </w:tc>
        <w:tc>
          <w:tcPr>
            <w:tcW w:w="1933" w:type="dxa"/>
            <w:tcBorders>
              <w:top w:val="single" w:sz="4" w:space="0" w:color="auto"/>
              <w:left w:val="nil"/>
              <w:bottom w:val="single" w:sz="4" w:space="0" w:color="auto"/>
              <w:right w:val="single" w:sz="4" w:space="0" w:color="auto"/>
            </w:tcBorders>
            <w:shd w:val="clear" w:color="000000" w:fill="FFFFFF"/>
            <w:vAlign w:val="center"/>
            <w:hideMark/>
          </w:tcPr>
          <w:p w14:paraId="3B08D7D6" w14:textId="77777777" w:rsidR="0010420A" w:rsidRPr="0010420A" w:rsidRDefault="0010420A" w:rsidP="0010420A">
            <w:pPr>
              <w:spacing w:after="0" w:line="240" w:lineRule="auto"/>
              <w:jc w:val="right"/>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cantidad_anterior_total</w:t>
            </w:r>
          </w:p>
        </w:tc>
        <w:tc>
          <w:tcPr>
            <w:tcW w:w="480" w:type="dxa"/>
            <w:tcBorders>
              <w:top w:val="single" w:sz="4" w:space="0" w:color="auto"/>
              <w:left w:val="nil"/>
              <w:bottom w:val="single" w:sz="4" w:space="0" w:color="auto"/>
              <w:right w:val="single" w:sz="4" w:space="0" w:color="auto"/>
            </w:tcBorders>
            <w:shd w:val="clear" w:color="000000" w:fill="FFFFFF"/>
            <w:vAlign w:val="center"/>
            <w:hideMark/>
          </w:tcPr>
          <w:p w14:paraId="5D4D036F" w14:textId="77777777" w:rsidR="0010420A" w:rsidRPr="0010420A" w:rsidRDefault="0010420A" w:rsidP="0010420A">
            <w:pPr>
              <w:spacing w:after="0" w:line="240" w:lineRule="auto"/>
              <w:jc w:val="right"/>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mes</w:t>
            </w:r>
          </w:p>
        </w:tc>
      </w:tr>
      <w:tr w:rsidR="0010420A" w:rsidRPr="0010420A" w14:paraId="36FF2F88" w14:textId="77777777" w:rsidTr="007B57BE">
        <w:trPr>
          <w:trHeight w:val="300"/>
        </w:trPr>
        <w:tc>
          <w:tcPr>
            <w:tcW w:w="486" w:type="dxa"/>
            <w:tcBorders>
              <w:top w:val="nil"/>
              <w:left w:val="nil"/>
              <w:bottom w:val="nil"/>
              <w:right w:val="nil"/>
            </w:tcBorders>
            <w:shd w:val="clear" w:color="000000" w:fill="FFFFFF"/>
            <w:noWrap/>
            <w:vAlign w:val="center"/>
            <w:hideMark/>
          </w:tcPr>
          <w:p w14:paraId="2FC85975"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416" w:type="dxa"/>
            <w:tcBorders>
              <w:top w:val="nil"/>
              <w:left w:val="nil"/>
              <w:bottom w:val="nil"/>
              <w:right w:val="nil"/>
            </w:tcBorders>
            <w:shd w:val="clear" w:color="000000" w:fill="FFFFFF"/>
            <w:noWrap/>
            <w:vAlign w:val="center"/>
            <w:hideMark/>
          </w:tcPr>
          <w:p w14:paraId="341C9C12"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044" w:type="dxa"/>
            <w:tcBorders>
              <w:top w:val="nil"/>
              <w:left w:val="nil"/>
              <w:bottom w:val="nil"/>
              <w:right w:val="nil"/>
            </w:tcBorders>
            <w:shd w:val="clear" w:color="000000" w:fill="FFFFFF"/>
            <w:noWrap/>
            <w:vAlign w:val="center"/>
            <w:hideMark/>
          </w:tcPr>
          <w:p w14:paraId="489C2BB7"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2066" w:type="dxa"/>
            <w:tcBorders>
              <w:top w:val="nil"/>
              <w:left w:val="nil"/>
              <w:bottom w:val="nil"/>
              <w:right w:val="nil"/>
            </w:tcBorders>
            <w:shd w:val="clear" w:color="000000" w:fill="FFFFFF"/>
            <w:noWrap/>
            <w:vAlign w:val="center"/>
            <w:hideMark/>
          </w:tcPr>
          <w:p w14:paraId="2A45E8C5"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933" w:type="dxa"/>
            <w:tcBorders>
              <w:top w:val="nil"/>
              <w:left w:val="nil"/>
              <w:bottom w:val="nil"/>
              <w:right w:val="nil"/>
            </w:tcBorders>
            <w:shd w:val="clear" w:color="000000" w:fill="FFFFFF"/>
            <w:noWrap/>
            <w:vAlign w:val="center"/>
            <w:hideMark/>
          </w:tcPr>
          <w:p w14:paraId="56FF8683"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480" w:type="dxa"/>
            <w:tcBorders>
              <w:top w:val="nil"/>
              <w:left w:val="nil"/>
              <w:bottom w:val="nil"/>
              <w:right w:val="nil"/>
            </w:tcBorders>
            <w:shd w:val="clear" w:color="000000" w:fill="FFFFFF"/>
            <w:noWrap/>
            <w:vAlign w:val="center"/>
            <w:hideMark/>
          </w:tcPr>
          <w:p w14:paraId="23D82B3B"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r>
      <w:tr w:rsidR="0010420A" w:rsidRPr="0010420A" w14:paraId="5DE52DC0" w14:textId="77777777" w:rsidTr="007B57BE">
        <w:trPr>
          <w:trHeight w:val="300"/>
        </w:trPr>
        <w:tc>
          <w:tcPr>
            <w:tcW w:w="486" w:type="dxa"/>
            <w:tcBorders>
              <w:top w:val="nil"/>
              <w:left w:val="nil"/>
              <w:bottom w:val="nil"/>
              <w:right w:val="nil"/>
            </w:tcBorders>
            <w:shd w:val="clear" w:color="000000" w:fill="FFFFFF"/>
            <w:noWrap/>
            <w:vAlign w:val="bottom"/>
            <w:hideMark/>
          </w:tcPr>
          <w:p w14:paraId="76CF379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16" w:type="dxa"/>
            <w:tcBorders>
              <w:top w:val="nil"/>
              <w:left w:val="nil"/>
              <w:bottom w:val="nil"/>
              <w:right w:val="nil"/>
            </w:tcBorders>
            <w:shd w:val="clear" w:color="000000" w:fill="FFFFFF"/>
            <w:noWrap/>
            <w:vAlign w:val="bottom"/>
            <w:hideMark/>
          </w:tcPr>
          <w:p w14:paraId="06957F9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044" w:type="dxa"/>
            <w:tcBorders>
              <w:top w:val="nil"/>
              <w:left w:val="nil"/>
              <w:bottom w:val="nil"/>
              <w:right w:val="nil"/>
            </w:tcBorders>
            <w:shd w:val="clear" w:color="000000" w:fill="FFFFFF"/>
            <w:noWrap/>
            <w:vAlign w:val="bottom"/>
            <w:hideMark/>
          </w:tcPr>
          <w:p w14:paraId="304D945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066" w:type="dxa"/>
            <w:tcBorders>
              <w:top w:val="nil"/>
              <w:left w:val="nil"/>
              <w:bottom w:val="nil"/>
              <w:right w:val="nil"/>
            </w:tcBorders>
            <w:shd w:val="clear" w:color="000000" w:fill="FFFFFF"/>
            <w:noWrap/>
            <w:vAlign w:val="bottom"/>
            <w:hideMark/>
          </w:tcPr>
          <w:p w14:paraId="2B415D9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05B077B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5DECBB9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w:t>
            </w:r>
          </w:p>
        </w:tc>
      </w:tr>
      <w:tr w:rsidR="0010420A" w:rsidRPr="0010420A" w14:paraId="23636487" w14:textId="77777777" w:rsidTr="007B57BE">
        <w:trPr>
          <w:trHeight w:val="300"/>
        </w:trPr>
        <w:tc>
          <w:tcPr>
            <w:tcW w:w="486" w:type="dxa"/>
            <w:tcBorders>
              <w:top w:val="nil"/>
              <w:left w:val="nil"/>
              <w:bottom w:val="nil"/>
              <w:right w:val="nil"/>
            </w:tcBorders>
            <w:shd w:val="clear" w:color="000000" w:fill="FFFFFF"/>
            <w:noWrap/>
            <w:vAlign w:val="bottom"/>
            <w:hideMark/>
          </w:tcPr>
          <w:p w14:paraId="3C190AC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16" w:type="dxa"/>
            <w:tcBorders>
              <w:top w:val="nil"/>
              <w:left w:val="nil"/>
              <w:bottom w:val="nil"/>
              <w:right w:val="nil"/>
            </w:tcBorders>
            <w:shd w:val="clear" w:color="000000" w:fill="FFFFFF"/>
            <w:noWrap/>
            <w:vAlign w:val="bottom"/>
            <w:hideMark/>
          </w:tcPr>
          <w:p w14:paraId="27C00B1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044" w:type="dxa"/>
            <w:tcBorders>
              <w:top w:val="nil"/>
              <w:left w:val="nil"/>
              <w:bottom w:val="nil"/>
              <w:right w:val="nil"/>
            </w:tcBorders>
            <w:shd w:val="clear" w:color="000000" w:fill="FFFFFF"/>
            <w:noWrap/>
            <w:vAlign w:val="bottom"/>
            <w:hideMark/>
          </w:tcPr>
          <w:p w14:paraId="0D76B9D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066" w:type="dxa"/>
            <w:tcBorders>
              <w:top w:val="nil"/>
              <w:left w:val="nil"/>
              <w:bottom w:val="nil"/>
              <w:right w:val="nil"/>
            </w:tcBorders>
            <w:shd w:val="clear" w:color="000000" w:fill="FFFFFF"/>
            <w:noWrap/>
            <w:vAlign w:val="bottom"/>
            <w:hideMark/>
          </w:tcPr>
          <w:p w14:paraId="1EC52FD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0DC871A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5DBC7F1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w:t>
            </w:r>
          </w:p>
        </w:tc>
      </w:tr>
      <w:tr w:rsidR="0010420A" w:rsidRPr="0010420A" w14:paraId="5393910D" w14:textId="77777777" w:rsidTr="007B57BE">
        <w:trPr>
          <w:trHeight w:val="300"/>
        </w:trPr>
        <w:tc>
          <w:tcPr>
            <w:tcW w:w="486" w:type="dxa"/>
            <w:tcBorders>
              <w:top w:val="nil"/>
              <w:left w:val="nil"/>
              <w:bottom w:val="nil"/>
              <w:right w:val="nil"/>
            </w:tcBorders>
            <w:shd w:val="clear" w:color="000000" w:fill="FFFFFF"/>
            <w:noWrap/>
            <w:vAlign w:val="bottom"/>
            <w:hideMark/>
          </w:tcPr>
          <w:p w14:paraId="37144F1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16" w:type="dxa"/>
            <w:tcBorders>
              <w:top w:val="nil"/>
              <w:left w:val="nil"/>
              <w:bottom w:val="nil"/>
              <w:right w:val="nil"/>
            </w:tcBorders>
            <w:shd w:val="clear" w:color="000000" w:fill="FFFFFF"/>
            <w:noWrap/>
            <w:vAlign w:val="bottom"/>
            <w:hideMark/>
          </w:tcPr>
          <w:p w14:paraId="212BA44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044" w:type="dxa"/>
            <w:tcBorders>
              <w:top w:val="nil"/>
              <w:left w:val="nil"/>
              <w:bottom w:val="nil"/>
              <w:right w:val="nil"/>
            </w:tcBorders>
            <w:shd w:val="clear" w:color="000000" w:fill="FFFFFF"/>
            <w:noWrap/>
            <w:vAlign w:val="bottom"/>
            <w:hideMark/>
          </w:tcPr>
          <w:p w14:paraId="224975E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066" w:type="dxa"/>
            <w:tcBorders>
              <w:top w:val="nil"/>
              <w:left w:val="nil"/>
              <w:bottom w:val="nil"/>
              <w:right w:val="nil"/>
            </w:tcBorders>
            <w:shd w:val="clear" w:color="000000" w:fill="FFFFFF"/>
            <w:noWrap/>
            <w:vAlign w:val="bottom"/>
            <w:hideMark/>
          </w:tcPr>
          <w:p w14:paraId="773E124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234F764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3A791E7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w:t>
            </w:r>
          </w:p>
        </w:tc>
      </w:tr>
      <w:tr w:rsidR="0010420A" w:rsidRPr="0010420A" w14:paraId="6AE39A47" w14:textId="77777777" w:rsidTr="007B57BE">
        <w:trPr>
          <w:trHeight w:val="300"/>
        </w:trPr>
        <w:tc>
          <w:tcPr>
            <w:tcW w:w="486" w:type="dxa"/>
            <w:tcBorders>
              <w:top w:val="nil"/>
              <w:left w:val="nil"/>
              <w:bottom w:val="nil"/>
              <w:right w:val="nil"/>
            </w:tcBorders>
            <w:shd w:val="clear" w:color="000000" w:fill="FFFFFF"/>
            <w:noWrap/>
            <w:vAlign w:val="bottom"/>
            <w:hideMark/>
          </w:tcPr>
          <w:p w14:paraId="5F30924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16" w:type="dxa"/>
            <w:tcBorders>
              <w:top w:val="nil"/>
              <w:left w:val="nil"/>
              <w:bottom w:val="nil"/>
              <w:right w:val="nil"/>
            </w:tcBorders>
            <w:shd w:val="clear" w:color="000000" w:fill="FFFFFF"/>
            <w:noWrap/>
            <w:vAlign w:val="bottom"/>
            <w:hideMark/>
          </w:tcPr>
          <w:p w14:paraId="6568F04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044" w:type="dxa"/>
            <w:tcBorders>
              <w:top w:val="nil"/>
              <w:left w:val="nil"/>
              <w:bottom w:val="nil"/>
              <w:right w:val="nil"/>
            </w:tcBorders>
            <w:shd w:val="clear" w:color="000000" w:fill="FFFFFF"/>
            <w:noWrap/>
            <w:vAlign w:val="bottom"/>
            <w:hideMark/>
          </w:tcPr>
          <w:p w14:paraId="05D7CED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066" w:type="dxa"/>
            <w:tcBorders>
              <w:top w:val="nil"/>
              <w:left w:val="nil"/>
              <w:bottom w:val="nil"/>
              <w:right w:val="nil"/>
            </w:tcBorders>
            <w:shd w:val="clear" w:color="000000" w:fill="FFFFFF"/>
            <w:noWrap/>
            <w:vAlign w:val="bottom"/>
            <w:hideMark/>
          </w:tcPr>
          <w:p w14:paraId="43277E5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5D261D0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1A347E7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w:t>
            </w:r>
          </w:p>
        </w:tc>
      </w:tr>
      <w:tr w:rsidR="0010420A" w:rsidRPr="0010420A" w14:paraId="6FCE744E" w14:textId="77777777" w:rsidTr="007B57BE">
        <w:trPr>
          <w:trHeight w:val="300"/>
        </w:trPr>
        <w:tc>
          <w:tcPr>
            <w:tcW w:w="486" w:type="dxa"/>
            <w:tcBorders>
              <w:top w:val="nil"/>
              <w:left w:val="nil"/>
              <w:bottom w:val="nil"/>
              <w:right w:val="nil"/>
            </w:tcBorders>
            <w:shd w:val="clear" w:color="000000" w:fill="FFFFFF"/>
            <w:noWrap/>
            <w:vAlign w:val="bottom"/>
            <w:hideMark/>
          </w:tcPr>
          <w:p w14:paraId="38A27ED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16" w:type="dxa"/>
            <w:tcBorders>
              <w:top w:val="nil"/>
              <w:left w:val="nil"/>
              <w:bottom w:val="nil"/>
              <w:right w:val="nil"/>
            </w:tcBorders>
            <w:shd w:val="clear" w:color="000000" w:fill="FFFFFF"/>
            <w:noWrap/>
            <w:vAlign w:val="bottom"/>
            <w:hideMark/>
          </w:tcPr>
          <w:p w14:paraId="4CE8F16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044" w:type="dxa"/>
            <w:tcBorders>
              <w:top w:val="nil"/>
              <w:left w:val="nil"/>
              <w:bottom w:val="nil"/>
              <w:right w:val="nil"/>
            </w:tcBorders>
            <w:shd w:val="clear" w:color="000000" w:fill="FFFFFF"/>
            <w:noWrap/>
            <w:vAlign w:val="bottom"/>
            <w:hideMark/>
          </w:tcPr>
          <w:p w14:paraId="1F82849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066" w:type="dxa"/>
            <w:tcBorders>
              <w:top w:val="nil"/>
              <w:left w:val="nil"/>
              <w:bottom w:val="nil"/>
              <w:right w:val="nil"/>
            </w:tcBorders>
            <w:shd w:val="clear" w:color="000000" w:fill="FFFFFF"/>
            <w:noWrap/>
            <w:vAlign w:val="bottom"/>
            <w:hideMark/>
          </w:tcPr>
          <w:p w14:paraId="6D2666B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753F084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0E2D02B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w:t>
            </w:r>
          </w:p>
        </w:tc>
      </w:tr>
      <w:tr w:rsidR="0010420A" w:rsidRPr="0010420A" w14:paraId="59F82535" w14:textId="77777777" w:rsidTr="007B57BE">
        <w:trPr>
          <w:trHeight w:val="300"/>
        </w:trPr>
        <w:tc>
          <w:tcPr>
            <w:tcW w:w="486" w:type="dxa"/>
            <w:tcBorders>
              <w:top w:val="nil"/>
              <w:left w:val="nil"/>
              <w:bottom w:val="nil"/>
              <w:right w:val="nil"/>
            </w:tcBorders>
            <w:shd w:val="clear" w:color="000000" w:fill="FFFFFF"/>
            <w:noWrap/>
            <w:vAlign w:val="bottom"/>
            <w:hideMark/>
          </w:tcPr>
          <w:p w14:paraId="5E50D34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16" w:type="dxa"/>
            <w:tcBorders>
              <w:top w:val="nil"/>
              <w:left w:val="nil"/>
              <w:bottom w:val="nil"/>
              <w:right w:val="nil"/>
            </w:tcBorders>
            <w:shd w:val="clear" w:color="000000" w:fill="FFFFFF"/>
            <w:noWrap/>
            <w:vAlign w:val="bottom"/>
            <w:hideMark/>
          </w:tcPr>
          <w:p w14:paraId="5DC5A62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044" w:type="dxa"/>
            <w:tcBorders>
              <w:top w:val="nil"/>
              <w:left w:val="nil"/>
              <w:bottom w:val="nil"/>
              <w:right w:val="nil"/>
            </w:tcBorders>
            <w:shd w:val="clear" w:color="000000" w:fill="FFFFFF"/>
            <w:noWrap/>
            <w:vAlign w:val="bottom"/>
            <w:hideMark/>
          </w:tcPr>
          <w:p w14:paraId="028406D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066" w:type="dxa"/>
            <w:tcBorders>
              <w:top w:val="nil"/>
              <w:left w:val="nil"/>
              <w:bottom w:val="nil"/>
              <w:right w:val="nil"/>
            </w:tcBorders>
            <w:shd w:val="clear" w:color="000000" w:fill="FFFFFF"/>
            <w:noWrap/>
            <w:vAlign w:val="bottom"/>
            <w:hideMark/>
          </w:tcPr>
          <w:p w14:paraId="1E06B2A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01FFAC8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4889651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r>
      <w:tr w:rsidR="0010420A" w:rsidRPr="0010420A" w14:paraId="7B923EF4" w14:textId="77777777" w:rsidTr="007B57BE">
        <w:trPr>
          <w:trHeight w:val="300"/>
        </w:trPr>
        <w:tc>
          <w:tcPr>
            <w:tcW w:w="486" w:type="dxa"/>
            <w:tcBorders>
              <w:top w:val="nil"/>
              <w:left w:val="nil"/>
              <w:bottom w:val="nil"/>
              <w:right w:val="nil"/>
            </w:tcBorders>
            <w:shd w:val="clear" w:color="000000" w:fill="FFFFFF"/>
            <w:noWrap/>
            <w:vAlign w:val="bottom"/>
            <w:hideMark/>
          </w:tcPr>
          <w:p w14:paraId="1FB84AC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16" w:type="dxa"/>
            <w:tcBorders>
              <w:top w:val="nil"/>
              <w:left w:val="nil"/>
              <w:bottom w:val="nil"/>
              <w:right w:val="nil"/>
            </w:tcBorders>
            <w:shd w:val="clear" w:color="000000" w:fill="FFFFFF"/>
            <w:noWrap/>
            <w:vAlign w:val="bottom"/>
            <w:hideMark/>
          </w:tcPr>
          <w:p w14:paraId="7C199D0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044" w:type="dxa"/>
            <w:tcBorders>
              <w:top w:val="nil"/>
              <w:left w:val="nil"/>
              <w:bottom w:val="nil"/>
              <w:right w:val="nil"/>
            </w:tcBorders>
            <w:shd w:val="clear" w:color="000000" w:fill="FFFFFF"/>
            <w:noWrap/>
            <w:vAlign w:val="bottom"/>
            <w:hideMark/>
          </w:tcPr>
          <w:p w14:paraId="7DAA864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066" w:type="dxa"/>
            <w:tcBorders>
              <w:top w:val="nil"/>
              <w:left w:val="nil"/>
              <w:bottom w:val="nil"/>
              <w:right w:val="nil"/>
            </w:tcBorders>
            <w:shd w:val="clear" w:color="000000" w:fill="FFFFFF"/>
            <w:noWrap/>
            <w:vAlign w:val="bottom"/>
            <w:hideMark/>
          </w:tcPr>
          <w:p w14:paraId="11EE8FE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0812CA9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53F1BAA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7</w:t>
            </w:r>
          </w:p>
        </w:tc>
      </w:tr>
      <w:tr w:rsidR="0010420A" w:rsidRPr="0010420A" w14:paraId="17F57ACA" w14:textId="77777777" w:rsidTr="007B57BE">
        <w:trPr>
          <w:trHeight w:val="300"/>
        </w:trPr>
        <w:tc>
          <w:tcPr>
            <w:tcW w:w="486" w:type="dxa"/>
            <w:tcBorders>
              <w:top w:val="nil"/>
              <w:left w:val="nil"/>
              <w:bottom w:val="nil"/>
              <w:right w:val="nil"/>
            </w:tcBorders>
            <w:shd w:val="clear" w:color="000000" w:fill="FFFFFF"/>
            <w:noWrap/>
            <w:vAlign w:val="bottom"/>
            <w:hideMark/>
          </w:tcPr>
          <w:p w14:paraId="34860FE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16" w:type="dxa"/>
            <w:tcBorders>
              <w:top w:val="nil"/>
              <w:left w:val="nil"/>
              <w:bottom w:val="nil"/>
              <w:right w:val="nil"/>
            </w:tcBorders>
            <w:shd w:val="clear" w:color="000000" w:fill="FFFFFF"/>
            <w:noWrap/>
            <w:vAlign w:val="bottom"/>
            <w:hideMark/>
          </w:tcPr>
          <w:p w14:paraId="161BDA5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044" w:type="dxa"/>
            <w:tcBorders>
              <w:top w:val="nil"/>
              <w:left w:val="nil"/>
              <w:bottom w:val="nil"/>
              <w:right w:val="nil"/>
            </w:tcBorders>
            <w:shd w:val="clear" w:color="000000" w:fill="FFFFFF"/>
            <w:noWrap/>
            <w:vAlign w:val="bottom"/>
            <w:hideMark/>
          </w:tcPr>
          <w:p w14:paraId="45933C6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066" w:type="dxa"/>
            <w:tcBorders>
              <w:top w:val="nil"/>
              <w:left w:val="nil"/>
              <w:bottom w:val="nil"/>
              <w:right w:val="nil"/>
            </w:tcBorders>
            <w:shd w:val="clear" w:color="000000" w:fill="FFFFFF"/>
            <w:noWrap/>
            <w:vAlign w:val="bottom"/>
            <w:hideMark/>
          </w:tcPr>
          <w:p w14:paraId="3C801EB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1A28402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15311B6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8</w:t>
            </w:r>
          </w:p>
        </w:tc>
      </w:tr>
      <w:tr w:rsidR="0010420A" w:rsidRPr="0010420A" w14:paraId="3B591AE7" w14:textId="77777777" w:rsidTr="007B57BE">
        <w:trPr>
          <w:trHeight w:val="300"/>
        </w:trPr>
        <w:tc>
          <w:tcPr>
            <w:tcW w:w="486" w:type="dxa"/>
            <w:tcBorders>
              <w:top w:val="nil"/>
              <w:left w:val="nil"/>
              <w:bottom w:val="nil"/>
              <w:right w:val="nil"/>
            </w:tcBorders>
            <w:shd w:val="clear" w:color="000000" w:fill="FFFFFF"/>
            <w:noWrap/>
            <w:vAlign w:val="bottom"/>
            <w:hideMark/>
          </w:tcPr>
          <w:p w14:paraId="3F74639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16" w:type="dxa"/>
            <w:tcBorders>
              <w:top w:val="nil"/>
              <w:left w:val="nil"/>
              <w:bottom w:val="nil"/>
              <w:right w:val="nil"/>
            </w:tcBorders>
            <w:shd w:val="clear" w:color="000000" w:fill="FFFFFF"/>
            <w:noWrap/>
            <w:vAlign w:val="bottom"/>
            <w:hideMark/>
          </w:tcPr>
          <w:p w14:paraId="6F1D40E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044" w:type="dxa"/>
            <w:tcBorders>
              <w:top w:val="nil"/>
              <w:left w:val="nil"/>
              <w:bottom w:val="nil"/>
              <w:right w:val="nil"/>
            </w:tcBorders>
            <w:shd w:val="clear" w:color="000000" w:fill="FFFFFF"/>
            <w:noWrap/>
            <w:vAlign w:val="bottom"/>
            <w:hideMark/>
          </w:tcPr>
          <w:p w14:paraId="50503F8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066" w:type="dxa"/>
            <w:tcBorders>
              <w:top w:val="nil"/>
              <w:left w:val="nil"/>
              <w:bottom w:val="nil"/>
              <w:right w:val="nil"/>
            </w:tcBorders>
            <w:shd w:val="clear" w:color="000000" w:fill="FFFFFF"/>
            <w:noWrap/>
            <w:vAlign w:val="bottom"/>
            <w:hideMark/>
          </w:tcPr>
          <w:p w14:paraId="31A1F4E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2D3C6FF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029F7BB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9</w:t>
            </w:r>
          </w:p>
        </w:tc>
      </w:tr>
      <w:tr w:rsidR="0010420A" w:rsidRPr="0010420A" w14:paraId="6529D0A3" w14:textId="77777777" w:rsidTr="007B57BE">
        <w:trPr>
          <w:trHeight w:val="300"/>
        </w:trPr>
        <w:tc>
          <w:tcPr>
            <w:tcW w:w="486" w:type="dxa"/>
            <w:tcBorders>
              <w:top w:val="nil"/>
              <w:left w:val="nil"/>
              <w:bottom w:val="nil"/>
              <w:right w:val="nil"/>
            </w:tcBorders>
            <w:shd w:val="clear" w:color="000000" w:fill="FFFFFF"/>
            <w:noWrap/>
            <w:vAlign w:val="bottom"/>
            <w:hideMark/>
          </w:tcPr>
          <w:p w14:paraId="6469F57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16" w:type="dxa"/>
            <w:tcBorders>
              <w:top w:val="nil"/>
              <w:left w:val="nil"/>
              <w:bottom w:val="nil"/>
              <w:right w:val="nil"/>
            </w:tcBorders>
            <w:shd w:val="clear" w:color="000000" w:fill="FFFFFF"/>
            <w:noWrap/>
            <w:vAlign w:val="bottom"/>
            <w:hideMark/>
          </w:tcPr>
          <w:p w14:paraId="4FFA0BF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044" w:type="dxa"/>
            <w:tcBorders>
              <w:top w:val="nil"/>
              <w:left w:val="nil"/>
              <w:bottom w:val="nil"/>
              <w:right w:val="nil"/>
            </w:tcBorders>
            <w:shd w:val="clear" w:color="000000" w:fill="FFFFFF"/>
            <w:noWrap/>
            <w:vAlign w:val="bottom"/>
            <w:hideMark/>
          </w:tcPr>
          <w:p w14:paraId="46AA4F6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066" w:type="dxa"/>
            <w:tcBorders>
              <w:top w:val="nil"/>
              <w:left w:val="nil"/>
              <w:bottom w:val="nil"/>
              <w:right w:val="nil"/>
            </w:tcBorders>
            <w:shd w:val="clear" w:color="000000" w:fill="FFFFFF"/>
            <w:noWrap/>
            <w:vAlign w:val="bottom"/>
            <w:hideMark/>
          </w:tcPr>
          <w:p w14:paraId="0EB6387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7FA09FE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5022E14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10</w:t>
            </w:r>
          </w:p>
        </w:tc>
      </w:tr>
      <w:tr w:rsidR="0010420A" w:rsidRPr="0010420A" w14:paraId="299EAAF9" w14:textId="77777777" w:rsidTr="007B57BE">
        <w:trPr>
          <w:trHeight w:val="300"/>
        </w:trPr>
        <w:tc>
          <w:tcPr>
            <w:tcW w:w="486" w:type="dxa"/>
            <w:tcBorders>
              <w:top w:val="nil"/>
              <w:left w:val="nil"/>
              <w:bottom w:val="nil"/>
              <w:right w:val="nil"/>
            </w:tcBorders>
            <w:shd w:val="clear" w:color="000000" w:fill="FFFFFF"/>
            <w:noWrap/>
            <w:vAlign w:val="bottom"/>
            <w:hideMark/>
          </w:tcPr>
          <w:p w14:paraId="1035E79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16" w:type="dxa"/>
            <w:tcBorders>
              <w:top w:val="nil"/>
              <w:left w:val="nil"/>
              <w:bottom w:val="nil"/>
              <w:right w:val="nil"/>
            </w:tcBorders>
            <w:shd w:val="clear" w:color="000000" w:fill="FFFFFF"/>
            <w:noWrap/>
            <w:vAlign w:val="bottom"/>
            <w:hideMark/>
          </w:tcPr>
          <w:p w14:paraId="7F03492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044" w:type="dxa"/>
            <w:tcBorders>
              <w:top w:val="nil"/>
              <w:left w:val="nil"/>
              <w:bottom w:val="nil"/>
              <w:right w:val="nil"/>
            </w:tcBorders>
            <w:shd w:val="clear" w:color="000000" w:fill="FFFFFF"/>
            <w:noWrap/>
            <w:vAlign w:val="bottom"/>
            <w:hideMark/>
          </w:tcPr>
          <w:p w14:paraId="3C1B26B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066" w:type="dxa"/>
            <w:tcBorders>
              <w:top w:val="nil"/>
              <w:left w:val="nil"/>
              <w:bottom w:val="nil"/>
              <w:right w:val="nil"/>
            </w:tcBorders>
            <w:shd w:val="clear" w:color="000000" w:fill="FFFFFF"/>
            <w:noWrap/>
            <w:vAlign w:val="bottom"/>
            <w:hideMark/>
          </w:tcPr>
          <w:p w14:paraId="78A89BD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776F2F6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7F7AEB3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11</w:t>
            </w:r>
          </w:p>
        </w:tc>
      </w:tr>
      <w:tr w:rsidR="0010420A" w:rsidRPr="0010420A" w14:paraId="434D9D44" w14:textId="77777777" w:rsidTr="007B57BE">
        <w:trPr>
          <w:trHeight w:val="300"/>
        </w:trPr>
        <w:tc>
          <w:tcPr>
            <w:tcW w:w="486" w:type="dxa"/>
            <w:tcBorders>
              <w:top w:val="nil"/>
              <w:left w:val="nil"/>
              <w:bottom w:val="nil"/>
              <w:right w:val="nil"/>
            </w:tcBorders>
            <w:shd w:val="clear" w:color="000000" w:fill="FFFFFF"/>
            <w:noWrap/>
            <w:vAlign w:val="bottom"/>
            <w:hideMark/>
          </w:tcPr>
          <w:p w14:paraId="4711CE0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416" w:type="dxa"/>
            <w:tcBorders>
              <w:top w:val="nil"/>
              <w:left w:val="nil"/>
              <w:bottom w:val="nil"/>
              <w:right w:val="nil"/>
            </w:tcBorders>
            <w:shd w:val="clear" w:color="000000" w:fill="FFFFFF"/>
            <w:noWrap/>
            <w:vAlign w:val="bottom"/>
            <w:hideMark/>
          </w:tcPr>
          <w:p w14:paraId="1119A58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044" w:type="dxa"/>
            <w:tcBorders>
              <w:top w:val="nil"/>
              <w:left w:val="nil"/>
              <w:bottom w:val="nil"/>
              <w:right w:val="nil"/>
            </w:tcBorders>
            <w:shd w:val="clear" w:color="000000" w:fill="FFFFFF"/>
            <w:noWrap/>
            <w:vAlign w:val="bottom"/>
            <w:hideMark/>
          </w:tcPr>
          <w:p w14:paraId="1FF014B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2066" w:type="dxa"/>
            <w:tcBorders>
              <w:top w:val="nil"/>
              <w:left w:val="nil"/>
              <w:bottom w:val="nil"/>
              <w:right w:val="nil"/>
            </w:tcBorders>
            <w:shd w:val="clear" w:color="000000" w:fill="FFFFFF"/>
            <w:noWrap/>
            <w:vAlign w:val="bottom"/>
            <w:hideMark/>
          </w:tcPr>
          <w:p w14:paraId="5857A72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35B4EBA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78C1F12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w:t>
            </w:r>
          </w:p>
        </w:tc>
      </w:tr>
      <w:tr w:rsidR="0010420A" w:rsidRPr="0010420A" w14:paraId="5ED477FD" w14:textId="77777777" w:rsidTr="007B57BE">
        <w:trPr>
          <w:trHeight w:val="300"/>
        </w:trPr>
        <w:tc>
          <w:tcPr>
            <w:tcW w:w="486" w:type="dxa"/>
            <w:tcBorders>
              <w:top w:val="nil"/>
              <w:left w:val="nil"/>
              <w:bottom w:val="nil"/>
              <w:right w:val="nil"/>
            </w:tcBorders>
            <w:shd w:val="clear" w:color="000000" w:fill="FFFFFF"/>
            <w:noWrap/>
            <w:vAlign w:val="bottom"/>
            <w:hideMark/>
          </w:tcPr>
          <w:p w14:paraId="13971EC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16" w:type="dxa"/>
            <w:tcBorders>
              <w:top w:val="nil"/>
              <w:left w:val="nil"/>
              <w:bottom w:val="nil"/>
              <w:right w:val="nil"/>
            </w:tcBorders>
            <w:shd w:val="clear" w:color="000000" w:fill="FFFFFF"/>
            <w:noWrap/>
            <w:vAlign w:val="bottom"/>
            <w:hideMark/>
          </w:tcPr>
          <w:p w14:paraId="2784B9C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334</w:t>
            </w:r>
          </w:p>
        </w:tc>
        <w:tc>
          <w:tcPr>
            <w:tcW w:w="1044" w:type="dxa"/>
            <w:tcBorders>
              <w:top w:val="nil"/>
              <w:left w:val="nil"/>
              <w:bottom w:val="nil"/>
              <w:right w:val="nil"/>
            </w:tcBorders>
            <w:shd w:val="clear" w:color="000000" w:fill="FFFFFF"/>
            <w:noWrap/>
            <w:vAlign w:val="bottom"/>
            <w:hideMark/>
          </w:tcPr>
          <w:p w14:paraId="29D78F9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20109</w:t>
            </w:r>
          </w:p>
        </w:tc>
        <w:tc>
          <w:tcPr>
            <w:tcW w:w="2066" w:type="dxa"/>
            <w:tcBorders>
              <w:top w:val="nil"/>
              <w:left w:val="nil"/>
              <w:bottom w:val="nil"/>
              <w:right w:val="nil"/>
            </w:tcBorders>
            <w:shd w:val="clear" w:color="000000" w:fill="FFFFFF"/>
            <w:noWrap/>
            <w:vAlign w:val="bottom"/>
            <w:hideMark/>
          </w:tcPr>
          <w:p w14:paraId="4DAD33B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08A6618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71F854A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w:t>
            </w:r>
          </w:p>
        </w:tc>
      </w:tr>
      <w:tr w:rsidR="0010420A" w:rsidRPr="0010420A" w14:paraId="7660EA3B" w14:textId="77777777" w:rsidTr="007B57BE">
        <w:trPr>
          <w:trHeight w:val="300"/>
        </w:trPr>
        <w:tc>
          <w:tcPr>
            <w:tcW w:w="486" w:type="dxa"/>
            <w:tcBorders>
              <w:top w:val="nil"/>
              <w:left w:val="nil"/>
              <w:bottom w:val="nil"/>
              <w:right w:val="nil"/>
            </w:tcBorders>
            <w:shd w:val="clear" w:color="000000" w:fill="FFFFFF"/>
            <w:noWrap/>
            <w:vAlign w:val="bottom"/>
            <w:hideMark/>
          </w:tcPr>
          <w:p w14:paraId="180BFF5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16" w:type="dxa"/>
            <w:tcBorders>
              <w:top w:val="nil"/>
              <w:left w:val="nil"/>
              <w:bottom w:val="nil"/>
              <w:right w:val="nil"/>
            </w:tcBorders>
            <w:shd w:val="clear" w:color="000000" w:fill="FFFFFF"/>
            <w:noWrap/>
            <w:vAlign w:val="bottom"/>
            <w:hideMark/>
          </w:tcPr>
          <w:p w14:paraId="1F4FDC6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334</w:t>
            </w:r>
          </w:p>
        </w:tc>
        <w:tc>
          <w:tcPr>
            <w:tcW w:w="1044" w:type="dxa"/>
            <w:tcBorders>
              <w:top w:val="nil"/>
              <w:left w:val="nil"/>
              <w:bottom w:val="nil"/>
              <w:right w:val="nil"/>
            </w:tcBorders>
            <w:shd w:val="clear" w:color="000000" w:fill="FFFFFF"/>
            <w:noWrap/>
            <w:vAlign w:val="bottom"/>
            <w:hideMark/>
          </w:tcPr>
          <w:p w14:paraId="55C6A0C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20109</w:t>
            </w:r>
          </w:p>
        </w:tc>
        <w:tc>
          <w:tcPr>
            <w:tcW w:w="2066" w:type="dxa"/>
            <w:tcBorders>
              <w:top w:val="nil"/>
              <w:left w:val="nil"/>
              <w:bottom w:val="nil"/>
              <w:right w:val="nil"/>
            </w:tcBorders>
            <w:shd w:val="clear" w:color="000000" w:fill="FFFFFF"/>
            <w:noWrap/>
            <w:vAlign w:val="bottom"/>
            <w:hideMark/>
          </w:tcPr>
          <w:p w14:paraId="4011B6F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02A5446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193DE40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w:t>
            </w:r>
          </w:p>
        </w:tc>
      </w:tr>
      <w:tr w:rsidR="0010420A" w:rsidRPr="0010420A" w14:paraId="7C47C2C1" w14:textId="77777777" w:rsidTr="007B57BE">
        <w:trPr>
          <w:trHeight w:val="300"/>
        </w:trPr>
        <w:tc>
          <w:tcPr>
            <w:tcW w:w="486" w:type="dxa"/>
            <w:tcBorders>
              <w:top w:val="nil"/>
              <w:left w:val="nil"/>
              <w:bottom w:val="nil"/>
              <w:right w:val="nil"/>
            </w:tcBorders>
            <w:shd w:val="clear" w:color="000000" w:fill="FFFFFF"/>
            <w:noWrap/>
            <w:vAlign w:val="bottom"/>
            <w:hideMark/>
          </w:tcPr>
          <w:p w14:paraId="7F06D18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16" w:type="dxa"/>
            <w:tcBorders>
              <w:top w:val="nil"/>
              <w:left w:val="nil"/>
              <w:bottom w:val="nil"/>
              <w:right w:val="nil"/>
            </w:tcBorders>
            <w:shd w:val="clear" w:color="000000" w:fill="FFFFFF"/>
            <w:noWrap/>
            <w:vAlign w:val="bottom"/>
            <w:hideMark/>
          </w:tcPr>
          <w:p w14:paraId="43A1A1E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334</w:t>
            </w:r>
          </w:p>
        </w:tc>
        <w:tc>
          <w:tcPr>
            <w:tcW w:w="1044" w:type="dxa"/>
            <w:tcBorders>
              <w:top w:val="nil"/>
              <w:left w:val="nil"/>
              <w:bottom w:val="nil"/>
              <w:right w:val="nil"/>
            </w:tcBorders>
            <w:shd w:val="clear" w:color="000000" w:fill="FFFFFF"/>
            <w:noWrap/>
            <w:vAlign w:val="bottom"/>
            <w:hideMark/>
          </w:tcPr>
          <w:p w14:paraId="2ACDF89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20109</w:t>
            </w:r>
          </w:p>
        </w:tc>
        <w:tc>
          <w:tcPr>
            <w:tcW w:w="2066" w:type="dxa"/>
            <w:tcBorders>
              <w:top w:val="nil"/>
              <w:left w:val="nil"/>
              <w:bottom w:val="nil"/>
              <w:right w:val="nil"/>
            </w:tcBorders>
            <w:shd w:val="clear" w:color="000000" w:fill="FFFFFF"/>
            <w:noWrap/>
            <w:vAlign w:val="bottom"/>
            <w:hideMark/>
          </w:tcPr>
          <w:p w14:paraId="3AC747A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0A14700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4D1A129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w:t>
            </w:r>
          </w:p>
        </w:tc>
      </w:tr>
      <w:tr w:rsidR="0010420A" w:rsidRPr="0010420A" w14:paraId="31CE37E5" w14:textId="77777777" w:rsidTr="007B57BE">
        <w:trPr>
          <w:trHeight w:val="300"/>
        </w:trPr>
        <w:tc>
          <w:tcPr>
            <w:tcW w:w="486" w:type="dxa"/>
            <w:tcBorders>
              <w:top w:val="nil"/>
              <w:left w:val="nil"/>
              <w:bottom w:val="nil"/>
              <w:right w:val="nil"/>
            </w:tcBorders>
            <w:shd w:val="clear" w:color="000000" w:fill="FFFFFF"/>
            <w:noWrap/>
            <w:vAlign w:val="bottom"/>
            <w:hideMark/>
          </w:tcPr>
          <w:p w14:paraId="6807642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lastRenderedPageBreak/>
              <w:t>2006</w:t>
            </w:r>
          </w:p>
        </w:tc>
        <w:tc>
          <w:tcPr>
            <w:tcW w:w="1416" w:type="dxa"/>
            <w:tcBorders>
              <w:top w:val="nil"/>
              <w:left w:val="nil"/>
              <w:bottom w:val="nil"/>
              <w:right w:val="nil"/>
            </w:tcBorders>
            <w:shd w:val="clear" w:color="000000" w:fill="FFFFFF"/>
            <w:noWrap/>
            <w:vAlign w:val="bottom"/>
            <w:hideMark/>
          </w:tcPr>
          <w:p w14:paraId="7E99A6F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334</w:t>
            </w:r>
          </w:p>
        </w:tc>
        <w:tc>
          <w:tcPr>
            <w:tcW w:w="1044" w:type="dxa"/>
            <w:tcBorders>
              <w:top w:val="nil"/>
              <w:left w:val="nil"/>
              <w:bottom w:val="nil"/>
              <w:right w:val="nil"/>
            </w:tcBorders>
            <w:shd w:val="clear" w:color="000000" w:fill="FFFFFF"/>
            <w:noWrap/>
            <w:vAlign w:val="bottom"/>
            <w:hideMark/>
          </w:tcPr>
          <w:p w14:paraId="67A8706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20109</w:t>
            </w:r>
          </w:p>
        </w:tc>
        <w:tc>
          <w:tcPr>
            <w:tcW w:w="2066" w:type="dxa"/>
            <w:tcBorders>
              <w:top w:val="nil"/>
              <w:left w:val="nil"/>
              <w:bottom w:val="nil"/>
              <w:right w:val="nil"/>
            </w:tcBorders>
            <w:shd w:val="clear" w:color="000000" w:fill="FFFFFF"/>
            <w:noWrap/>
            <w:vAlign w:val="bottom"/>
            <w:hideMark/>
          </w:tcPr>
          <w:p w14:paraId="43EC413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598F684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6DA0183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w:t>
            </w:r>
          </w:p>
        </w:tc>
      </w:tr>
      <w:tr w:rsidR="0010420A" w:rsidRPr="0010420A" w14:paraId="420145D3" w14:textId="77777777" w:rsidTr="007B57BE">
        <w:trPr>
          <w:trHeight w:val="300"/>
        </w:trPr>
        <w:tc>
          <w:tcPr>
            <w:tcW w:w="486" w:type="dxa"/>
            <w:tcBorders>
              <w:top w:val="nil"/>
              <w:left w:val="nil"/>
              <w:bottom w:val="nil"/>
              <w:right w:val="nil"/>
            </w:tcBorders>
            <w:shd w:val="clear" w:color="000000" w:fill="FFFFFF"/>
            <w:noWrap/>
            <w:vAlign w:val="bottom"/>
            <w:hideMark/>
          </w:tcPr>
          <w:p w14:paraId="4F43295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16" w:type="dxa"/>
            <w:tcBorders>
              <w:top w:val="nil"/>
              <w:left w:val="nil"/>
              <w:bottom w:val="nil"/>
              <w:right w:val="nil"/>
            </w:tcBorders>
            <w:shd w:val="clear" w:color="000000" w:fill="FFFFFF"/>
            <w:noWrap/>
            <w:vAlign w:val="bottom"/>
            <w:hideMark/>
          </w:tcPr>
          <w:p w14:paraId="5E954CE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334</w:t>
            </w:r>
          </w:p>
        </w:tc>
        <w:tc>
          <w:tcPr>
            <w:tcW w:w="1044" w:type="dxa"/>
            <w:tcBorders>
              <w:top w:val="nil"/>
              <w:left w:val="nil"/>
              <w:bottom w:val="nil"/>
              <w:right w:val="nil"/>
            </w:tcBorders>
            <w:shd w:val="clear" w:color="000000" w:fill="FFFFFF"/>
            <w:noWrap/>
            <w:vAlign w:val="bottom"/>
            <w:hideMark/>
          </w:tcPr>
          <w:p w14:paraId="20B3845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20109</w:t>
            </w:r>
          </w:p>
        </w:tc>
        <w:tc>
          <w:tcPr>
            <w:tcW w:w="2066" w:type="dxa"/>
            <w:tcBorders>
              <w:top w:val="nil"/>
              <w:left w:val="nil"/>
              <w:bottom w:val="nil"/>
              <w:right w:val="nil"/>
            </w:tcBorders>
            <w:shd w:val="clear" w:color="000000" w:fill="FFFFFF"/>
            <w:noWrap/>
            <w:vAlign w:val="bottom"/>
            <w:hideMark/>
          </w:tcPr>
          <w:p w14:paraId="21E902A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0318977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61778A4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w:t>
            </w:r>
          </w:p>
        </w:tc>
      </w:tr>
      <w:tr w:rsidR="0010420A" w:rsidRPr="0010420A" w14:paraId="27F2EA8F" w14:textId="77777777" w:rsidTr="007B57BE">
        <w:trPr>
          <w:trHeight w:val="300"/>
        </w:trPr>
        <w:tc>
          <w:tcPr>
            <w:tcW w:w="486" w:type="dxa"/>
            <w:tcBorders>
              <w:top w:val="nil"/>
              <w:left w:val="nil"/>
              <w:bottom w:val="nil"/>
              <w:right w:val="nil"/>
            </w:tcBorders>
            <w:shd w:val="clear" w:color="000000" w:fill="FFFFFF"/>
            <w:noWrap/>
            <w:vAlign w:val="bottom"/>
            <w:hideMark/>
          </w:tcPr>
          <w:p w14:paraId="45E093A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16" w:type="dxa"/>
            <w:tcBorders>
              <w:top w:val="nil"/>
              <w:left w:val="nil"/>
              <w:bottom w:val="nil"/>
              <w:right w:val="nil"/>
            </w:tcBorders>
            <w:shd w:val="clear" w:color="000000" w:fill="FFFFFF"/>
            <w:noWrap/>
            <w:vAlign w:val="bottom"/>
            <w:hideMark/>
          </w:tcPr>
          <w:p w14:paraId="538E66D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334</w:t>
            </w:r>
          </w:p>
        </w:tc>
        <w:tc>
          <w:tcPr>
            <w:tcW w:w="1044" w:type="dxa"/>
            <w:tcBorders>
              <w:top w:val="nil"/>
              <w:left w:val="nil"/>
              <w:bottom w:val="nil"/>
              <w:right w:val="nil"/>
            </w:tcBorders>
            <w:shd w:val="clear" w:color="000000" w:fill="FFFFFF"/>
            <w:noWrap/>
            <w:vAlign w:val="bottom"/>
            <w:hideMark/>
          </w:tcPr>
          <w:p w14:paraId="190CC7F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20109</w:t>
            </w:r>
          </w:p>
        </w:tc>
        <w:tc>
          <w:tcPr>
            <w:tcW w:w="2066" w:type="dxa"/>
            <w:tcBorders>
              <w:top w:val="nil"/>
              <w:left w:val="nil"/>
              <w:bottom w:val="nil"/>
              <w:right w:val="nil"/>
            </w:tcBorders>
            <w:shd w:val="clear" w:color="000000" w:fill="FFFFFF"/>
            <w:noWrap/>
            <w:vAlign w:val="bottom"/>
            <w:hideMark/>
          </w:tcPr>
          <w:p w14:paraId="1A5EF6A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4828AAC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5B2B51E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r>
      <w:tr w:rsidR="0010420A" w:rsidRPr="0010420A" w14:paraId="3151F0A5" w14:textId="77777777" w:rsidTr="007B57BE">
        <w:trPr>
          <w:trHeight w:val="300"/>
        </w:trPr>
        <w:tc>
          <w:tcPr>
            <w:tcW w:w="486" w:type="dxa"/>
            <w:tcBorders>
              <w:top w:val="nil"/>
              <w:left w:val="nil"/>
              <w:bottom w:val="nil"/>
              <w:right w:val="nil"/>
            </w:tcBorders>
            <w:shd w:val="clear" w:color="000000" w:fill="FFFFFF"/>
            <w:noWrap/>
            <w:vAlign w:val="bottom"/>
            <w:hideMark/>
          </w:tcPr>
          <w:p w14:paraId="2D1D344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416" w:type="dxa"/>
            <w:tcBorders>
              <w:top w:val="nil"/>
              <w:left w:val="nil"/>
              <w:bottom w:val="nil"/>
              <w:right w:val="nil"/>
            </w:tcBorders>
            <w:shd w:val="clear" w:color="000000" w:fill="FFFFFF"/>
            <w:noWrap/>
            <w:vAlign w:val="bottom"/>
            <w:hideMark/>
          </w:tcPr>
          <w:p w14:paraId="546BA12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334</w:t>
            </w:r>
          </w:p>
        </w:tc>
        <w:tc>
          <w:tcPr>
            <w:tcW w:w="1044" w:type="dxa"/>
            <w:tcBorders>
              <w:top w:val="nil"/>
              <w:left w:val="nil"/>
              <w:bottom w:val="nil"/>
              <w:right w:val="nil"/>
            </w:tcBorders>
            <w:shd w:val="clear" w:color="000000" w:fill="FFFFFF"/>
            <w:noWrap/>
            <w:vAlign w:val="bottom"/>
            <w:hideMark/>
          </w:tcPr>
          <w:p w14:paraId="4012E7D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20109</w:t>
            </w:r>
          </w:p>
        </w:tc>
        <w:tc>
          <w:tcPr>
            <w:tcW w:w="2066" w:type="dxa"/>
            <w:tcBorders>
              <w:top w:val="nil"/>
              <w:left w:val="nil"/>
              <w:bottom w:val="nil"/>
              <w:right w:val="nil"/>
            </w:tcBorders>
            <w:shd w:val="clear" w:color="000000" w:fill="FFFFFF"/>
            <w:noWrap/>
            <w:vAlign w:val="bottom"/>
            <w:hideMark/>
          </w:tcPr>
          <w:p w14:paraId="3055925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w:t>
            </w:r>
          </w:p>
        </w:tc>
        <w:tc>
          <w:tcPr>
            <w:tcW w:w="1933" w:type="dxa"/>
            <w:tcBorders>
              <w:top w:val="nil"/>
              <w:left w:val="nil"/>
              <w:bottom w:val="nil"/>
              <w:right w:val="nil"/>
            </w:tcBorders>
            <w:shd w:val="clear" w:color="000000" w:fill="FFFFFF"/>
            <w:noWrap/>
            <w:vAlign w:val="bottom"/>
            <w:hideMark/>
          </w:tcPr>
          <w:p w14:paraId="5DDC5FB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12788</w:t>
            </w:r>
          </w:p>
        </w:tc>
        <w:tc>
          <w:tcPr>
            <w:tcW w:w="480" w:type="dxa"/>
            <w:tcBorders>
              <w:top w:val="nil"/>
              <w:left w:val="nil"/>
              <w:bottom w:val="nil"/>
              <w:right w:val="nil"/>
            </w:tcBorders>
            <w:shd w:val="clear" w:color="000000" w:fill="FFFFFF"/>
            <w:noWrap/>
            <w:vAlign w:val="bottom"/>
            <w:hideMark/>
          </w:tcPr>
          <w:p w14:paraId="6A509AD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7</w:t>
            </w:r>
          </w:p>
        </w:tc>
      </w:tr>
    </w:tbl>
    <w:p w14:paraId="2F89B40C"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50CCFC7C"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62FF0FDD"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Visualizo como quedaría conformado el valor de cada mes. En los siguientes gráficos, cada punto es un mes particular. Estos siguen una línea recta desde un año al siguiente. Utilizaremos estas cifras como estimaciones mensuales.</w:t>
      </w:r>
    </w:p>
    <w:p w14:paraId="6E1083E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metodo2_23737$fecha &lt;- as.Date(as.yearmon(paste(metodo2_23737$anio,metodo2_23737$mes), '%Y %m'))</w:t>
      </w:r>
    </w:p>
    <w:p w14:paraId="0AA1F17E"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realizo la progresion lineal y le asigno un valor sobre la recta a cada mes</w:t>
      </w:r>
    </w:p>
    <w:p w14:paraId="01BA32E3"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metodo2_23737 &lt;- metodo2_23737 %&gt;% mutate(presos_ley23737_mensual = (cantidad_anterior_23737+((presos_ley23737-cantidad_anterior_23737)/12)*mes))</w:t>
      </w:r>
    </w:p>
    <w:p w14:paraId="5F3EE636"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metodo2_23737 &lt;- metodo2_23737 %&gt;% mutate(presos_total_mensual = (cantidad_anterior_total+((presos_total-cantidad_anterior_total)/12)*mes))</w:t>
      </w:r>
    </w:p>
    <w:p w14:paraId="0B1284DB"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ggplot(metodo2_23737 %&gt;% mutate(id = row_number()) %&gt;% select(c('fecha','presos_ley23737_mensual','presos_total_mensual')) %&gt;% gather('poblacion','cantidad_presos',-fecha), aes(x=fecha,y=cantidad_presos,colour=poblacion)) + geom_point() + geom_line() + ggtitle("Cantidad de presos/as por mes (simulado)")  + ylab("Cantidad de presos/as") + scale_x_date('Fecha',breaks=seq.Date(from = min(metodo2_23737$fecha), to = max(metodo2_23737$fecha), by = "1 year"), date_labels = '%Y')</w:t>
      </w:r>
    </w:p>
    <w:p w14:paraId="607F8ADE"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r w:rsidRPr="0010420A">
        <w:rPr>
          <w:rFonts w:ascii="Helvetica" w:eastAsia="Times New Roman" w:hAnsi="Helvetica" w:cs="Times New Roman"/>
          <w:noProof/>
          <w:color w:val="333333"/>
          <w:sz w:val="21"/>
          <w:szCs w:val="21"/>
          <w:lang w:val="es-ES" w:eastAsia="es-ES"/>
        </w:rPr>
        <w:drawing>
          <wp:inline distT="0" distB="0" distL="0" distR="0" wp14:anchorId="14B81C29" wp14:editId="761D0065">
            <wp:extent cx="6257925" cy="3272696"/>
            <wp:effectExtent l="19050" t="0" r="0" b="0"/>
            <wp:docPr id="553" name="Imagen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24"/>
                    <a:srcRect/>
                    <a:stretch>
                      <a:fillRect/>
                    </a:stretch>
                  </pic:blipFill>
                  <pic:spPr bwMode="auto">
                    <a:xfrm>
                      <a:off x="0" y="0"/>
                      <a:ext cx="6262840" cy="3275267"/>
                    </a:xfrm>
                    <a:prstGeom prst="rect">
                      <a:avLst/>
                    </a:prstGeom>
                    <a:noFill/>
                    <a:ln w="9525">
                      <a:noFill/>
                      <a:miter lim="800000"/>
                      <a:headEnd/>
                      <a:tailEnd/>
                    </a:ln>
                  </pic:spPr>
                </pic:pic>
              </a:graphicData>
            </a:graphic>
          </wp:inline>
        </w:drawing>
      </w:r>
    </w:p>
    <w:p w14:paraId="17FF412A"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Uso el conjunto de datos de presupuestos de SPB y le agrego 2019.</w:t>
      </w:r>
    </w:p>
    <w:p w14:paraId="3673ABEB"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presupuesto_spb_2 &lt;- presupuesto_spb</w:t>
      </w:r>
    </w:p>
    <w:p w14:paraId="0E97310A"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presupuesto_spb_2 &lt;- presupuesto_spb_2 %&gt;% rbind(c(</w:t>
      </w:r>
      <w:r w:rsidRPr="0010420A">
        <w:rPr>
          <w:rFonts w:ascii="Courier New" w:eastAsia="Times New Roman" w:hAnsi="Courier New" w:cs="Courier New"/>
          <w:color w:val="0000CD"/>
          <w:sz w:val="20"/>
          <w:szCs w:val="20"/>
          <w:lang w:val="es-ES" w:eastAsia="es-ES"/>
        </w:rPr>
        <w:t>2019</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23417065600</w:t>
      </w:r>
      <w:r w:rsidRPr="0010420A">
        <w:rPr>
          <w:rFonts w:ascii="Courier New" w:eastAsia="Times New Roman" w:hAnsi="Courier New" w:cs="Courier New"/>
          <w:color w:val="333333"/>
          <w:sz w:val="20"/>
          <w:lang w:val="es-ES" w:eastAsia="es-ES"/>
        </w:rPr>
        <w:t>))</w:t>
      </w:r>
    </w:p>
    <w:p w14:paraId="5940F7DD"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lastRenderedPageBreak/>
        <w:t>print(presupuesto_spb_2)</w:t>
      </w:r>
    </w:p>
    <w:tbl>
      <w:tblPr>
        <w:tblW w:w="2300" w:type="dxa"/>
        <w:tblInd w:w="55" w:type="dxa"/>
        <w:tblCellMar>
          <w:left w:w="70" w:type="dxa"/>
          <w:right w:w="70" w:type="dxa"/>
        </w:tblCellMar>
        <w:tblLook w:val="04A0" w:firstRow="1" w:lastRow="0" w:firstColumn="1" w:lastColumn="0" w:noHBand="0" w:noVBand="1"/>
      </w:tblPr>
      <w:tblGrid>
        <w:gridCol w:w="760"/>
        <w:gridCol w:w="1540"/>
      </w:tblGrid>
      <w:tr w:rsidR="0010420A" w:rsidRPr="0010420A" w14:paraId="58D1A5D7" w14:textId="77777777" w:rsidTr="007B57BE">
        <w:trPr>
          <w:trHeight w:val="420"/>
        </w:trPr>
        <w:tc>
          <w:tcPr>
            <w:tcW w:w="7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71D212" w14:textId="77777777" w:rsidR="0010420A" w:rsidRPr="0010420A" w:rsidRDefault="0010420A" w:rsidP="0010420A">
            <w:pPr>
              <w:spacing w:after="0" w:line="240" w:lineRule="auto"/>
              <w:jc w:val="right"/>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anio</w:t>
            </w:r>
          </w:p>
        </w:tc>
        <w:tc>
          <w:tcPr>
            <w:tcW w:w="1540" w:type="dxa"/>
            <w:tcBorders>
              <w:top w:val="single" w:sz="4" w:space="0" w:color="auto"/>
              <w:left w:val="nil"/>
              <w:bottom w:val="single" w:sz="4" w:space="0" w:color="auto"/>
              <w:right w:val="single" w:sz="4" w:space="0" w:color="auto"/>
            </w:tcBorders>
            <w:shd w:val="clear" w:color="000000" w:fill="FFFFFF"/>
            <w:vAlign w:val="center"/>
            <w:hideMark/>
          </w:tcPr>
          <w:p w14:paraId="2594CEE3" w14:textId="77777777" w:rsidR="0010420A" w:rsidRPr="0010420A" w:rsidRDefault="0010420A" w:rsidP="0010420A">
            <w:pPr>
              <w:spacing w:after="0" w:line="240" w:lineRule="auto"/>
              <w:jc w:val="right"/>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presupuesto</w:t>
            </w:r>
          </w:p>
        </w:tc>
      </w:tr>
      <w:tr w:rsidR="0010420A" w:rsidRPr="0010420A" w14:paraId="2EE439FE" w14:textId="77777777" w:rsidTr="007B57BE">
        <w:trPr>
          <w:trHeight w:val="300"/>
        </w:trPr>
        <w:tc>
          <w:tcPr>
            <w:tcW w:w="760" w:type="dxa"/>
            <w:tcBorders>
              <w:top w:val="nil"/>
              <w:left w:val="nil"/>
              <w:bottom w:val="nil"/>
              <w:right w:val="nil"/>
            </w:tcBorders>
            <w:shd w:val="clear" w:color="000000" w:fill="FFFFFF"/>
            <w:noWrap/>
            <w:vAlign w:val="center"/>
            <w:hideMark/>
          </w:tcPr>
          <w:p w14:paraId="7DD41EF7"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540" w:type="dxa"/>
            <w:tcBorders>
              <w:top w:val="nil"/>
              <w:left w:val="nil"/>
              <w:bottom w:val="nil"/>
              <w:right w:val="nil"/>
            </w:tcBorders>
            <w:shd w:val="clear" w:color="000000" w:fill="FFFFFF"/>
            <w:noWrap/>
            <w:vAlign w:val="center"/>
            <w:hideMark/>
          </w:tcPr>
          <w:p w14:paraId="4DB4DF38"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r>
      <w:tr w:rsidR="0010420A" w:rsidRPr="0010420A" w14:paraId="44AE260D" w14:textId="77777777" w:rsidTr="007B57BE">
        <w:trPr>
          <w:trHeight w:val="300"/>
        </w:trPr>
        <w:tc>
          <w:tcPr>
            <w:tcW w:w="760" w:type="dxa"/>
            <w:tcBorders>
              <w:top w:val="nil"/>
              <w:left w:val="nil"/>
              <w:bottom w:val="nil"/>
              <w:right w:val="nil"/>
            </w:tcBorders>
            <w:shd w:val="clear" w:color="000000" w:fill="FFFFFF"/>
            <w:noWrap/>
            <w:vAlign w:val="bottom"/>
            <w:hideMark/>
          </w:tcPr>
          <w:p w14:paraId="0491862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540" w:type="dxa"/>
            <w:tcBorders>
              <w:top w:val="nil"/>
              <w:left w:val="nil"/>
              <w:bottom w:val="nil"/>
              <w:right w:val="nil"/>
            </w:tcBorders>
            <w:shd w:val="clear" w:color="000000" w:fill="FFFFFF"/>
            <w:noWrap/>
            <w:vAlign w:val="bottom"/>
            <w:hideMark/>
          </w:tcPr>
          <w:p w14:paraId="5DD4B84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480095252</w:t>
            </w:r>
          </w:p>
        </w:tc>
      </w:tr>
      <w:tr w:rsidR="0010420A" w:rsidRPr="0010420A" w14:paraId="5EB68702" w14:textId="77777777" w:rsidTr="007B57BE">
        <w:trPr>
          <w:trHeight w:val="300"/>
        </w:trPr>
        <w:tc>
          <w:tcPr>
            <w:tcW w:w="760" w:type="dxa"/>
            <w:tcBorders>
              <w:top w:val="nil"/>
              <w:left w:val="nil"/>
              <w:bottom w:val="nil"/>
              <w:right w:val="nil"/>
            </w:tcBorders>
            <w:shd w:val="clear" w:color="000000" w:fill="FFFFFF"/>
            <w:noWrap/>
            <w:vAlign w:val="bottom"/>
            <w:hideMark/>
          </w:tcPr>
          <w:p w14:paraId="67F6ABA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540" w:type="dxa"/>
            <w:tcBorders>
              <w:top w:val="nil"/>
              <w:left w:val="nil"/>
              <w:bottom w:val="nil"/>
              <w:right w:val="nil"/>
            </w:tcBorders>
            <w:shd w:val="clear" w:color="000000" w:fill="FFFFFF"/>
            <w:noWrap/>
            <w:vAlign w:val="bottom"/>
            <w:hideMark/>
          </w:tcPr>
          <w:p w14:paraId="7D23BA7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568460089</w:t>
            </w:r>
          </w:p>
        </w:tc>
      </w:tr>
      <w:tr w:rsidR="0010420A" w:rsidRPr="0010420A" w14:paraId="3D64CCE0" w14:textId="77777777" w:rsidTr="007B57BE">
        <w:trPr>
          <w:trHeight w:val="300"/>
        </w:trPr>
        <w:tc>
          <w:tcPr>
            <w:tcW w:w="760" w:type="dxa"/>
            <w:tcBorders>
              <w:top w:val="nil"/>
              <w:left w:val="nil"/>
              <w:bottom w:val="nil"/>
              <w:right w:val="nil"/>
            </w:tcBorders>
            <w:shd w:val="clear" w:color="000000" w:fill="FFFFFF"/>
            <w:noWrap/>
            <w:vAlign w:val="bottom"/>
            <w:hideMark/>
          </w:tcPr>
          <w:p w14:paraId="1B662EB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2007</w:t>
            </w:r>
          </w:p>
        </w:tc>
        <w:tc>
          <w:tcPr>
            <w:tcW w:w="1540" w:type="dxa"/>
            <w:tcBorders>
              <w:top w:val="nil"/>
              <w:left w:val="nil"/>
              <w:bottom w:val="nil"/>
              <w:right w:val="nil"/>
            </w:tcBorders>
            <w:shd w:val="clear" w:color="000000" w:fill="FFFFFF"/>
            <w:noWrap/>
            <w:vAlign w:val="bottom"/>
            <w:hideMark/>
          </w:tcPr>
          <w:p w14:paraId="3A1B1E4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840723598</w:t>
            </w:r>
          </w:p>
        </w:tc>
      </w:tr>
      <w:tr w:rsidR="0010420A" w:rsidRPr="0010420A" w14:paraId="09BE65CD" w14:textId="77777777" w:rsidTr="007B57BE">
        <w:trPr>
          <w:trHeight w:val="300"/>
        </w:trPr>
        <w:tc>
          <w:tcPr>
            <w:tcW w:w="760" w:type="dxa"/>
            <w:tcBorders>
              <w:top w:val="nil"/>
              <w:left w:val="nil"/>
              <w:bottom w:val="nil"/>
              <w:right w:val="nil"/>
            </w:tcBorders>
            <w:shd w:val="clear" w:color="000000" w:fill="FFFFFF"/>
            <w:noWrap/>
            <w:vAlign w:val="bottom"/>
            <w:hideMark/>
          </w:tcPr>
          <w:p w14:paraId="5F1493B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2008</w:t>
            </w:r>
          </w:p>
        </w:tc>
        <w:tc>
          <w:tcPr>
            <w:tcW w:w="1540" w:type="dxa"/>
            <w:tcBorders>
              <w:top w:val="nil"/>
              <w:left w:val="nil"/>
              <w:bottom w:val="nil"/>
              <w:right w:val="nil"/>
            </w:tcBorders>
            <w:shd w:val="clear" w:color="000000" w:fill="FFFFFF"/>
            <w:noWrap/>
            <w:vAlign w:val="bottom"/>
            <w:hideMark/>
          </w:tcPr>
          <w:p w14:paraId="3374250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977027549</w:t>
            </w:r>
          </w:p>
        </w:tc>
      </w:tr>
      <w:tr w:rsidR="0010420A" w:rsidRPr="0010420A" w14:paraId="0FC12C4D" w14:textId="77777777" w:rsidTr="007B57BE">
        <w:trPr>
          <w:trHeight w:val="300"/>
        </w:trPr>
        <w:tc>
          <w:tcPr>
            <w:tcW w:w="760" w:type="dxa"/>
            <w:tcBorders>
              <w:top w:val="nil"/>
              <w:left w:val="nil"/>
              <w:bottom w:val="nil"/>
              <w:right w:val="nil"/>
            </w:tcBorders>
            <w:shd w:val="clear" w:color="000000" w:fill="FFFFFF"/>
            <w:noWrap/>
            <w:vAlign w:val="bottom"/>
            <w:hideMark/>
          </w:tcPr>
          <w:p w14:paraId="6854298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2009</w:t>
            </w:r>
          </w:p>
        </w:tc>
        <w:tc>
          <w:tcPr>
            <w:tcW w:w="1540" w:type="dxa"/>
            <w:tcBorders>
              <w:top w:val="nil"/>
              <w:left w:val="nil"/>
              <w:bottom w:val="nil"/>
              <w:right w:val="nil"/>
            </w:tcBorders>
            <w:shd w:val="clear" w:color="000000" w:fill="FFFFFF"/>
            <w:noWrap/>
            <w:vAlign w:val="bottom"/>
            <w:hideMark/>
          </w:tcPr>
          <w:p w14:paraId="7FCA523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1173467090</w:t>
            </w:r>
          </w:p>
        </w:tc>
      </w:tr>
      <w:tr w:rsidR="0010420A" w:rsidRPr="0010420A" w14:paraId="0A098826" w14:textId="77777777" w:rsidTr="007B57BE">
        <w:trPr>
          <w:trHeight w:val="300"/>
        </w:trPr>
        <w:tc>
          <w:tcPr>
            <w:tcW w:w="760" w:type="dxa"/>
            <w:tcBorders>
              <w:top w:val="nil"/>
              <w:left w:val="nil"/>
              <w:bottom w:val="nil"/>
              <w:right w:val="nil"/>
            </w:tcBorders>
            <w:shd w:val="clear" w:color="000000" w:fill="FFFFFF"/>
            <w:noWrap/>
            <w:vAlign w:val="bottom"/>
            <w:hideMark/>
          </w:tcPr>
          <w:p w14:paraId="00CD467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w:t>
            </w:r>
          </w:p>
        </w:tc>
        <w:tc>
          <w:tcPr>
            <w:tcW w:w="1540" w:type="dxa"/>
            <w:tcBorders>
              <w:top w:val="nil"/>
              <w:left w:val="nil"/>
              <w:bottom w:val="nil"/>
              <w:right w:val="nil"/>
            </w:tcBorders>
            <w:shd w:val="clear" w:color="000000" w:fill="FFFFFF"/>
            <w:noWrap/>
            <w:vAlign w:val="bottom"/>
            <w:hideMark/>
          </w:tcPr>
          <w:p w14:paraId="5E15EBF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1444603505</w:t>
            </w:r>
          </w:p>
        </w:tc>
      </w:tr>
      <w:tr w:rsidR="0010420A" w:rsidRPr="0010420A" w14:paraId="2E4B5B77" w14:textId="77777777" w:rsidTr="007B57BE">
        <w:trPr>
          <w:trHeight w:val="300"/>
        </w:trPr>
        <w:tc>
          <w:tcPr>
            <w:tcW w:w="760" w:type="dxa"/>
            <w:tcBorders>
              <w:top w:val="nil"/>
              <w:left w:val="nil"/>
              <w:bottom w:val="nil"/>
              <w:right w:val="nil"/>
            </w:tcBorders>
            <w:shd w:val="clear" w:color="000000" w:fill="FFFFFF"/>
            <w:noWrap/>
            <w:vAlign w:val="bottom"/>
            <w:hideMark/>
          </w:tcPr>
          <w:p w14:paraId="2AB8C19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2011</w:t>
            </w:r>
          </w:p>
        </w:tc>
        <w:tc>
          <w:tcPr>
            <w:tcW w:w="1540" w:type="dxa"/>
            <w:tcBorders>
              <w:top w:val="nil"/>
              <w:left w:val="nil"/>
              <w:bottom w:val="nil"/>
              <w:right w:val="nil"/>
            </w:tcBorders>
            <w:shd w:val="clear" w:color="000000" w:fill="FFFFFF"/>
            <w:noWrap/>
            <w:vAlign w:val="bottom"/>
            <w:hideMark/>
          </w:tcPr>
          <w:p w14:paraId="0CE7A90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1897422230</w:t>
            </w:r>
          </w:p>
        </w:tc>
      </w:tr>
      <w:tr w:rsidR="0010420A" w:rsidRPr="0010420A" w14:paraId="51D21B41" w14:textId="77777777" w:rsidTr="007B57BE">
        <w:trPr>
          <w:trHeight w:val="300"/>
        </w:trPr>
        <w:tc>
          <w:tcPr>
            <w:tcW w:w="760" w:type="dxa"/>
            <w:tcBorders>
              <w:top w:val="nil"/>
              <w:left w:val="nil"/>
              <w:bottom w:val="nil"/>
              <w:right w:val="nil"/>
            </w:tcBorders>
            <w:shd w:val="clear" w:color="000000" w:fill="FFFFFF"/>
            <w:noWrap/>
            <w:vAlign w:val="bottom"/>
            <w:hideMark/>
          </w:tcPr>
          <w:p w14:paraId="1C009E6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2012</w:t>
            </w:r>
          </w:p>
        </w:tc>
        <w:tc>
          <w:tcPr>
            <w:tcW w:w="1540" w:type="dxa"/>
            <w:tcBorders>
              <w:top w:val="nil"/>
              <w:left w:val="nil"/>
              <w:bottom w:val="nil"/>
              <w:right w:val="nil"/>
            </w:tcBorders>
            <w:shd w:val="clear" w:color="000000" w:fill="FFFFFF"/>
            <w:noWrap/>
            <w:vAlign w:val="bottom"/>
            <w:hideMark/>
          </w:tcPr>
          <w:p w14:paraId="5EC8A0E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2534895960</w:t>
            </w:r>
          </w:p>
        </w:tc>
      </w:tr>
      <w:tr w:rsidR="0010420A" w:rsidRPr="0010420A" w14:paraId="76E4963E" w14:textId="77777777" w:rsidTr="007B57BE">
        <w:trPr>
          <w:trHeight w:val="300"/>
        </w:trPr>
        <w:tc>
          <w:tcPr>
            <w:tcW w:w="760" w:type="dxa"/>
            <w:tcBorders>
              <w:top w:val="nil"/>
              <w:left w:val="nil"/>
              <w:bottom w:val="nil"/>
              <w:right w:val="nil"/>
            </w:tcBorders>
            <w:shd w:val="clear" w:color="000000" w:fill="FFFFFF"/>
            <w:noWrap/>
            <w:vAlign w:val="bottom"/>
            <w:hideMark/>
          </w:tcPr>
          <w:p w14:paraId="046C7C2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2013</w:t>
            </w:r>
          </w:p>
        </w:tc>
        <w:tc>
          <w:tcPr>
            <w:tcW w:w="1540" w:type="dxa"/>
            <w:tcBorders>
              <w:top w:val="nil"/>
              <w:left w:val="nil"/>
              <w:bottom w:val="nil"/>
              <w:right w:val="nil"/>
            </w:tcBorders>
            <w:shd w:val="clear" w:color="000000" w:fill="FFFFFF"/>
            <w:noWrap/>
            <w:vAlign w:val="bottom"/>
            <w:hideMark/>
          </w:tcPr>
          <w:p w14:paraId="50E4DC4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3330242960</w:t>
            </w:r>
          </w:p>
        </w:tc>
      </w:tr>
      <w:tr w:rsidR="0010420A" w:rsidRPr="0010420A" w14:paraId="2BA98902" w14:textId="77777777" w:rsidTr="007B57BE">
        <w:trPr>
          <w:trHeight w:val="300"/>
        </w:trPr>
        <w:tc>
          <w:tcPr>
            <w:tcW w:w="760" w:type="dxa"/>
            <w:tcBorders>
              <w:top w:val="nil"/>
              <w:left w:val="nil"/>
              <w:bottom w:val="nil"/>
              <w:right w:val="nil"/>
            </w:tcBorders>
            <w:shd w:val="clear" w:color="000000" w:fill="FFFFFF"/>
            <w:noWrap/>
            <w:vAlign w:val="bottom"/>
            <w:hideMark/>
          </w:tcPr>
          <w:p w14:paraId="3A64B6A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2014</w:t>
            </w:r>
          </w:p>
        </w:tc>
        <w:tc>
          <w:tcPr>
            <w:tcW w:w="1540" w:type="dxa"/>
            <w:tcBorders>
              <w:top w:val="nil"/>
              <w:left w:val="nil"/>
              <w:bottom w:val="nil"/>
              <w:right w:val="nil"/>
            </w:tcBorders>
            <w:shd w:val="clear" w:color="000000" w:fill="FFFFFF"/>
            <w:noWrap/>
            <w:vAlign w:val="bottom"/>
            <w:hideMark/>
          </w:tcPr>
          <w:p w14:paraId="44C0988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4319197000</w:t>
            </w:r>
          </w:p>
        </w:tc>
      </w:tr>
      <w:tr w:rsidR="0010420A" w:rsidRPr="0010420A" w14:paraId="7D7B137B" w14:textId="77777777" w:rsidTr="007B57BE">
        <w:trPr>
          <w:trHeight w:val="300"/>
        </w:trPr>
        <w:tc>
          <w:tcPr>
            <w:tcW w:w="760" w:type="dxa"/>
            <w:tcBorders>
              <w:top w:val="nil"/>
              <w:left w:val="nil"/>
              <w:bottom w:val="nil"/>
              <w:right w:val="nil"/>
            </w:tcBorders>
            <w:shd w:val="clear" w:color="000000" w:fill="FFFFFF"/>
            <w:noWrap/>
            <w:vAlign w:val="bottom"/>
            <w:hideMark/>
          </w:tcPr>
          <w:p w14:paraId="21F9CA2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2015</w:t>
            </w:r>
          </w:p>
        </w:tc>
        <w:tc>
          <w:tcPr>
            <w:tcW w:w="1540" w:type="dxa"/>
            <w:tcBorders>
              <w:top w:val="nil"/>
              <w:left w:val="nil"/>
              <w:bottom w:val="nil"/>
              <w:right w:val="nil"/>
            </w:tcBorders>
            <w:shd w:val="clear" w:color="000000" w:fill="FFFFFF"/>
            <w:noWrap/>
            <w:vAlign w:val="bottom"/>
            <w:hideMark/>
          </w:tcPr>
          <w:p w14:paraId="06CCE50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6763368000</w:t>
            </w:r>
          </w:p>
        </w:tc>
      </w:tr>
      <w:tr w:rsidR="0010420A" w:rsidRPr="0010420A" w14:paraId="2624B5CA" w14:textId="77777777" w:rsidTr="007B57BE">
        <w:trPr>
          <w:trHeight w:val="300"/>
        </w:trPr>
        <w:tc>
          <w:tcPr>
            <w:tcW w:w="760" w:type="dxa"/>
            <w:tcBorders>
              <w:top w:val="nil"/>
              <w:left w:val="nil"/>
              <w:bottom w:val="nil"/>
              <w:right w:val="nil"/>
            </w:tcBorders>
            <w:shd w:val="clear" w:color="000000" w:fill="FFFFFF"/>
            <w:noWrap/>
            <w:vAlign w:val="bottom"/>
            <w:hideMark/>
          </w:tcPr>
          <w:p w14:paraId="75A762F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2016</w:t>
            </w:r>
          </w:p>
        </w:tc>
        <w:tc>
          <w:tcPr>
            <w:tcW w:w="1540" w:type="dxa"/>
            <w:tcBorders>
              <w:top w:val="nil"/>
              <w:left w:val="nil"/>
              <w:bottom w:val="nil"/>
              <w:right w:val="nil"/>
            </w:tcBorders>
            <w:shd w:val="clear" w:color="000000" w:fill="FFFFFF"/>
            <w:noWrap/>
            <w:vAlign w:val="bottom"/>
            <w:hideMark/>
          </w:tcPr>
          <w:p w14:paraId="318DC0A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10793218000</w:t>
            </w:r>
          </w:p>
        </w:tc>
      </w:tr>
      <w:tr w:rsidR="0010420A" w:rsidRPr="0010420A" w14:paraId="3E18E7BA" w14:textId="77777777" w:rsidTr="007B57BE">
        <w:trPr>
          <w:trHeight w:val="300"/>
        </w:trPr>
        <w:tc>
          <w:tcPr>
            <w:tcW w:w="760" w:type="dxa"/>
            <w:tcBorders>
              <w:top w:val="nil"/>
              <w:left w:val="nil"/>
              <w:bottom w:val="nil"/>
              <w:right w:val="nil"/>
            </w:tcBorders>
            <w:shd w:val="clear" w:color="000000" w:fill="FFFFFF"/>
            <w:noWrap/>
            <w:vAlign w:val="bottom"/>
            <w:hideMark/>
          </w:tcPr>
          <w:p w14:paraId="695EC82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2017</w:t>
            </w:r>
          </w:p>
        </w:tc>
        <w:tc>
          <w:tcPr>
            <w:tcW w:w="1540" w:type="dxa"/>
            <w:tcBorders>
              <w:top w:val="nil"/>
              <w:left w:val="nil"/>
              <w:bottom w:val="nil"/>
              <w:right w:val="nil"/>
            </w:tcBorders>
            <w:shd w:val="clear" w:color="000000" w:fill="FFFFFF"/>
            <w:noWrap/>
            <w:vAlign w:val="bottom"/>
            <w:hideMark/>
          </w:tcPr>
          <w:p w14:paraId="743205E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14047164000</w:t>
            </w:r>
          </w:p>
        </w:tc>
      </w:tr>
      <w:tr w:rsidR="0010420A" w:rsidRPr="0010420A" w14:paraId="2E5F80CF" w14:textId="77777777" w:rsidTr="007B57BE">
        <w:trPr>
          <w:trHeight w:val="300"/>
        </w:trPr>
        <w:tc>
          <w:tcPr>
            <w:tcW w:w="760" w:type="dxa"/>
            <w:tcBorders>
              <w:top w:val="nil"/>
              <w:left w:val="nil"/>
              <w:bottom w:val="nil"/>
              <w:right w:val="nil"/>
            </w:tcBorders>
            <w:shd w:val="clear" w:color="000000" w:fill="FFFFFF"/>
            <w:noWrap/>
            <w:vAlign w:val="bottom"/>
            <w:hideMark/>
          </w:tcPr>
          <w:p w14:paraId="5C7E93A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2018</w:t>
            </w:r>
          </w:p>
        </w:tc>
        <w:tc>
          <w:tcPr>
            <w:tcW w:w="1540" w:type="dxa"/>
            <w:tcBorders>
              <w:top w:val="nil"/>
              <w:left w:val="nil"/>
              <w:bottom w:val="nil"/>
              <w:right w:val="nil"/>
            </w:tcBorders>
            <w:shd w:val="clear" w:color="000000" w:fill="FFFFFF"/>
            <w:noWrap/>
            <w:vAlign w:val="bottom"/>
            <w:hideMark/>
          </w:tcPr>
          <w:p w14:paraId="7EF23EC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16651913070</w:t>
            </w:r>
          </w:p>
        </w:tc>
      </w:tr>
      <w:tr w:rsidR="0010420A" w:rsidRPr="0010420A" w14:paraId="7C81250E" w14:textId="77777777" w:rsidTr="007B57BE">
        <w:trPr>
          <w:trHeight w:val="300"/>
        </w:trPr>
        <w:tc>
          <w:tcPr>
            <w:tcW w:w="760" w:type="dxa"/>
            <w:tcBorders>
              <w:top w:val="nil"/>
              <w:left w:val="nil"/>
              <w:bottom w:val="nil"/>
              <w:right w:val="nil"/>
            </w:tcBorders>
            <w:shd w:val="clear" w:color="000000" w:fill="FFFFFF"/>
            <w:noWrap/>
            <w:vAlign w:val="bottom"/>
            <w:hideMark/>
          </w:tcPr>
          <w:p w14:paraId="20DD4C4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2019</w:t>
            </w:r>
          </w:p>
        </w:tc>
        <w:tc>
          <w:tcPr>
            <w:tcW w:w="1540" w:type="dxa"/>
            <w:tcBorders>
              <w:top w:val="nil"/>
              <w:left w:val="nil"/>
              <w:bottom w:val="nil"/>
              <w:right w:val="nil"/>
            </w:tcBorders>
            <w:shd w:val="clear" w:color="000000" w:fill="FFFFFF"/>
            <w:noWrap/>
            <w:vAlign w:val="bottom"/>
            <w:hideMark/>
          </w:tcPr>
          <w:p w14:paraId="64C534A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23417065600</w:t>
            </w:r>
          </w:p>
        </w:tc>
      </w:tr>
    </w:tbl>
    <w:p w14:paraId="0177941C"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p>
    <w:p w14:paraId="637999C3"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Calculo la proporción de presos por ley 23737 sobre los presos totales. Dejo solo a partir de diciembre de 2005. Creo el presupuesto mensual y lo uso para obtener el costo de presos/as por infracción a la ley 23737 mensual.</w:t>
      </w:r>
    </w:p>
    <w:p w14:paraId="4B0CB265"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metodo2_23737 &lt;- metodo2_23737 %&gt;% mutate(presos_23737_relativo=presos_ley23737_mensual/presos_total_mensual) %&gt;% inner_join(presupuesto_spb_2, by=</w:t>
      </w:r>
      <w:r w:rsidRPr="0010420A">
        <w:rPr>
          <w:rFonts w:ascii="Courier New" w:eastAsia="Times New Roman" w:hAnsi="Courier New" w:cs="Courier New"/>
          <w:color w:val="036A07"/>
          <w:sz w:val="20"/>
          <w:szCs w:val="20"/>
          <w:lang w:val="es-ES" w:eastAsia="es-ES"/>
        </w:rPr>
        <w:t>'anio'</w:t>
      </w:r>
      <w:r w:rsidRPr="0010420A">
        <w:rPr>
          <w:rFonts w:ascii="Courier New" w:eastAsia="Times New Roman" w:hAnsi="Courier New" w:cs="Courier New"/>
          <w:color w:val="333333"/>
          <w:sz w:val="20"/>
          <w:lang w:val="es-ES" w:eastAsia="es-ES"/>
        </w:rPr>
        <w:t>)</w:t>
      </w:r>
    </w:p>
    <w:p w14:paraId="4124A8DA"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metodo2_23737 &lt;- metodo2_23737 %&gt;% filter(anio &gt; </w:t>
      </w:r>
      <w:r w:rsidRPr="0010420A">
        <w:rPr>
          <w:rFonts w:ascii="Courier New" w:eastAsia="Times New Roman" w:hAnsi="Courier New" w:cs="Courier New"/>
          <w:color w:val="0000CD"/>
          <w:sz w:val="20"/>
          <w:szCs w:val="20"/>
          <w:lang w:val="es-ES" w:eastAsia="es-ES"/>
        </w:rPr>
        <w:t>2005</w:t>
      </w:r>
      <w:r w:rsidRPr="0010420A">
        <w:rPr>
          <w:rFonts w:ascii="Courier New" w:eastAsia="Times New Roman" w:hAnsi="Courier New" w:cs="Courier New"/>
          <w:color w:val="333333"/>
          <w:sz w:val="20"/>
          <w:lang w:val="es-ES" w:eastAsia="es-ES"/>
        </w:rPr>
        <w:t xml:space="preserve"> | mes==</w:t>
      </w:r>
      <w:r w:rsidRPr="0010420A">
        <w:rPr>
          <w:rFonts w:ascii="Courier New" w:eastAsia="Times New Roman" w:hAnsi="Courier New" w:cs="Courier New"/>
          <w:color w:val="0000CD"/>
          <w:sz w:val="20"/>
          <w:szCs w:val="20"/>
          <w:lang w:val="es-ES" w:eastAsia="es-ES"/>
        </w:rPr>
        <w:t>12</w:t>
      </w:r>
      <w:r w:rsidRPr="0010420A">
        <w:rPr>
          <w:rFonts w:ascii="Courier New" w:eastAsia="Times New Roman" w:hAnsi="Courier New" w:cs="Courier New"/>
          <w:color w:val="333333"/>
          <w:sz w:val="20"/>
          <w:lang w:val="es-ES" w:eastAsia="es-ES"/>
        </w:rPr>
        <w:t>)</w:t>
      </w:r>
    </w:p>
    <w:p w14:paraId="366E9D1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metodo2_23737 &lt;- metodo2_23737 %&gt;% mutate(presupuesto_mensual = presupuesto/</w:t>
      </w:r>
      <w:r w:rsidRPr="0010420A">
        <w:rPr>
          <w:rFonts w:ascii="Courier New" w:eastAsia="Times New Roman" w:hAnsi="Courier New" w:cs="Courier New"/>
          <w:color w:val="0000CD"/>
          <w:sz w:val="20"/>
          <w:szCs w:val="20"/>
          <w:lang w:val="es-ES" w:eastAsia="es-ES"/>
        </w:rPr>
        <w:t>12</w:t>
      </w:r>
      <w:r w:rsidRPr="0010420A">
        <w:rPr>
          <w:rFonts w:ascii="Courier New" w:eastAsia="Times New Roman" w:hAnsi="Courier New" w:cs="Courier New"/>
          <w:color w:val="333333"/>
          <w:sz w:val="20"/>
          <w:lang w:val="es-ES" w:eastAsia="es-ES"/>
        </w:rPr>
        <w:t>)</w:t>
      </w:r>
    </w:p>
    <w:p w14:paraId="4C8C8844"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metodo2_23737 &lt;- metodo2_23737 %&gt;% mutate(costo_presos23737_mensual= presupuesto_mensual*presos_23737_relativo)</w:t>
      </w:r>
    </w:p>
    <w:p w14:paraId="4654728B"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print(metodo2_23737)</w:t>
      </w:r>
    </w:p>
    <w:p w14:paraId="30BB102B"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r w:rsidRPr="0010420A">
        <w:rPr>
          <w:rFonts w:ascii="Calibri" w:eastAsia="Calibri" w:hAnsi="Calibri" w:cs="Times New Roman"/>
          <w:noProof/>
          <w:szCs w:val="21"/>
          <w:lang w:val="es-ES"/>
        </w:rPr>
        <w:lastRenderedPageBreak/>
        <w:drawing>
          <wp:inline distT="0" distB="0" distL="0" distR="0" wp14:anchorId="51A52909" wp14:editId="48243255">
            <wp:extent cx="5400040" cy="2373112"/>
            <wp:effectExtent l="19050" t="0" r="0" b="0"/>
            <wp:docPr id="554" name="Imagen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25"/>
                    <a:srcRect/>
                    <a:stretch>
                      <a:fillRect/>
                    </a:stretch>
                  </pic:blipFill>
                  <pic:spPr bwMode="auto">
                    <a:xfrm>
                      <a:off x="0" y="0"/>
                      <a:ext cx="5400040" cy="2373112"/>
                    </a:xfrm>
                    <a:prstGeom prst="rect">
                      <a:avLst/>
                    </a:prstGeom>
                    <a:noFill/>
                    <a:ln w="9525">
                      <a:noFill/>
                      <a:miter lim="800000"/>
                      <a:headEnd/>
                      <a:tailEnd/>
                    </a:ln>
                  </pic:spPr>
                </pic:pic>
              </a:graphicData>
            </a:graphic>
          </wp:inline>
        </w:drawing>
      </w:r>
    </w:p>
    <w:p w14:paraId="13681B03"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1BE11051" w14:textId="77777777" w:rsidR="0010420A" w:rsidRPr="0010420A" w:rsidRDefault="0010420A" w:rsidP="0010420A">
      <w:pPr>
        <w:shd w:val="clear" w:color="auto" w:fill="FFFFFF"/>
        <w:spacing w:after="0" w:line="240" w:lineRule="auto"/>
        <w:jc w:val="both"/>
        <w:rPr>
          <w:rFonts w:ascii="Times New Roman" w:eastAsia="Calibri" w:hAnsi="Times New Roman" w:cs="Times New Roman"/>
          <w:color w:val="333333"/>
          <w:sz w:val="24"/>
          <w:szCs w:val="24"/>
          <w:shd w:val="clear" w:color="auto" w:fill="FFFFFF"/>
          <w:lang w:val="es-ES"/>
        </w:rPr>
      </w:pPr>
      <w:r w:rsidRPr="0010420A">
        <w:rPr>
          <w:rFonts w:ascii="Times New Roman" w:eastAsia="Calibri" w:hAnsi="Times New Roman" w:cs="Times New Roman"/>
          <w:color w:val="333333"/>
          <w:sz w:val="24"/>
          <w:szCs w:val="24"/>
          <w:shd w:val="clear" w:color="auto" w:fill="FFFFFF"/>
          <w:lang w:val="es-ES"/>
        </w:rPr>
        <w:t>Grafico las distintas proporciones de presos/as por ley 23737 sobre el total de presos. La línea roja es la media de las proporciones.</w:t>
      </w:r>
      <w:r w:rsidRPr="0010420A">
        <w:rPr>
          <w:rFonts w:ascii="Times New Roman" w:eastAsia="Calibri" w:hAnsi="Times New Roman" w:cs="Times New Roman"/>
          <w:color w:val="333333"/>
          <w:sz w:val="24"/>
          <w:szCs w:val="24"/>
          <w:shd w:val="clear" w:color="auto" w:fill="FFFFFF"/>
          <w:lang w:val="es-ES"/>
        </w:rPr>
        <w:br/>
      </w:r>
    </w:p>
    <w:p w14:paraId="243BBF2E"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ggplot(metodo2_23737, aes(x=fecha ,y=presos_23737_relativo)) + geom_point() + geom_line() + ggtitle("Proporcion de presos/as por ley 23737 sobre el total")  + ylab("Cantidad de presos/as") + scale_x_date('Fecha',breaks=seq.Date(from = min(metodo2_23737$fecha), to = max(metodo2_23737$fecha), by = "1 year"), date_labels = '%Y') + geom_hline(yintercept=mean(metodo2_23737$presos_23737_relativo), linetype="dashed", color = "red")</w:t>
      </w:r>
    </w:p>
    <w:p w14:paraId="232213B1"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r w:rsidRPr="0010420A">
        <w:rPr>
          <w:rFonts w:ascii="Helvetica" w:eastAsia="Times New Roman" w:hAnsi="Helvetica" w:cs="Times New Roman"/>
          <w:noProof/>
          <w:color w:val="333333"/>
          <w:sz w:val="21"/>
          <w:szCs w:val="21"/>
          <w:lang w:val="es-ES" w:eastAsia="es-ES"/>
        </w:rPr>
        <w:drawing>
          <wp:inline distT="0" distB="0" distL="0" distR="0" wp14:anchorId="2FABCE95" wp14:editId="6D20EC96">
            <wp:extent cx="5391150" cy="3324225"/>
            <wp:effectExtent l="19050" t="0" r="0" b="0"/>
            <wp:docPr id="555" name="Imagen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26"/>
                    <a:srcRect/>
                    <a:stretch>
                      <a:fillRect/>
                    </a:stretch>
                  </pic:blipFill>
                  <pic:spPr bwMode="auto">
                    <a:xfrm>
                      <a:off x="0" y="0"/>
                      <a:ext cx="5391150" cy="3324225"/>
                    </a:xfrm>
                    <a:prstGeom prst="rect">
                      <a:avLst/>
                    </a:prstGeom>
                    <a:noFill/>
                    <a:ln w="9525">
                      <a:noFill/>
                      <a:miter lim="800000"/>
                      <a:headEnd/>
                      <a:tailEnd/>
                    </a:ln>
                  </pic:spPr>
                </pic:pic>
              </a:graphicData>
            </a:graphic>
          </wp:inline>
        </w:drawing>
      </w:r>
    </w:p>
    <w:p w14:paraId="6D5A27D1"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Calcular la inflación: utilizo la función anteriormente construida para estos nuevos datos.</w:t>
      </w:r>
    </w:p>
    <w:p w14:paraId="36B677CF"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actualizados &lt;- c()</w:t>
      </w:r>
    </w:p>
    <w:p w14:paraId="111F15D8"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0000FF"/>
          <w:sz w:val="20"/>
          <w:szCs w:val="20"/>
          <w:lang w:val="es-ES" w:eastAsia="es-ES"/>
        </w:rPr>
        <w:t>for</w:t>
      </w:r>
      <w:r w:rsidRPr="0010420A">
        <w:rPr>
          <w:rFonts w:ascii="Courier New" w:eastAsia="Times New Roman" w:hAnsi="Courier New" w:cs="Courier New"/>
          <w:color w:val="333333"/>
          <w:sz w:val="20"/>
          <w:lang w:val="es-ES" w:eastAsia="es-ES"/>
        </w:rPr>
        <w:t xml:space="preserve">(i </w:t>
      </w:r>
      <w:r w:rsidRPr="0010420A">
        <w:rPr>
          <w:rFonts w:ascii="Courier New" w:eastAsia="Times New Roman" w:hAnsi="Courier New" w:cs="Courier New"/>
          <w:color w:val="0000FF"/>
          <w:sz w:val="20"/>
          <w:szCs w:val="20"/>
          <w:lang w:val="es-ES" w:eastAsia="es-ES"/>
        </w:rPr>
        <w:t>in</w:t>
      </w:r>
      <w:r w:rsidRPr="0010420A">
        <w:rPr>
          <w:rFonts w:ascii="Courier New" w:eastAsia="Times New Roman" w:hAnsi="Courier New" w:cs="Courier New"/>
          <w:color w:val="333333"/>
          <w:sz w:val="20"/>
          <w:lang w:val="es-ES" w:eastAsia="es-ES"/>
        </w:rPr>
        <w:t xml:space="preserve"> </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:nrow(metodo2_23737)){</w:t>
      </w:r>
    </w:p>
    <w:p w14:paraId="7095CA8B"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presupuesto &lt;- metodo2_23737$costo_presos23737_mensual[i]</w:t>
      </w:r>
    </w:p>
    <w:p w14:paraId="3D8836D9"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lastRenderedPageBreak/>
        <w:t xml:space="preserve">  </w:t>
      </w:r>
      <w:r w:rsidRPr="0010420A">
        <w:rPr>
          <w:rFonts w:ascii="Courier New" w:eastAsia="Times New Roman" w:hAnsi="Courier New" w:cs="Courier New"/>
          <w:color w:val="0000FF"/>
          <w:sz w:val="20"/>
          <w:szCs w:val="20"/>
          <w:lang w:val="es-ES" w:eastAsia="es-ES"/>
        </w:rPr>
        <w:t>for</w:t>
      </w:r>
      <w:r w:rsidRPr="0010420A">
        <w:rPr>
          <w:rFonts w:ascii="Courier New" w:eastAsia="Times New Roman" w:hAnsi="Courier New" w:cs="Courier New"/>
          <w:color w:val="333333"/>
          <w:sz w:val="20"/>
          <w:lang w:val="es-ES" w:eastAsia="es-ES"/>
        </w:rPr>
        <w:t xml:space="preserve">(j </w:t>
      </w:r>
      <w:r w:rsidRPr="0010420A">
        <w:rPr>
          <w:rFonts w:ascii="Courier New" w:eastAsia="Times New Roman" w:hAnsi="Courier New" w:cs="Courier New"/>
          <w:color w:val="0000FF"/>
          <w:sz w:val="20"/>
          <w:szCs w:val="20"/>
          <w:lang w:val="es-ES" w:eastAsia="es-ES"/>
        </w:rPr>
        <w:t>in</w:t>
      </w:r>
      <w:r w:rsidRPr="0010420A">
        <w:rPr>
          <w:rFonts w:ascii="Courier New" w:eastAsia="Times New Roman" w:hAnsi="Courier New" w:cs="Courier New"/>
          <w:color w:val="333333"/>
          <w:sz w:val="20"/>
          <w:lang w:val="es-ES" w:eastAsia="es-ES"/>
        </w:rPr>
        <w:t xml:space="preserve"> i:(nrow(indice_precios_consumidor)-</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w:t>
      </w:r>
    </w:p>
    <w:p w14:paraId="2DAD0284"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presupuesto &lt;- presupuesto*(</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+indice_precios_consumidor$inflacion[j+</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w:t>
      </w:r>
    </w:p>
    <w:p w14:paraId="61465A11"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 xml:space="preserve">  actualizados &lt;- c(actualizados, presupuesto)}</w:t>
      </w:r>
    </w:p>
    <w:p w14:paraId="62FA2F64"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Lo agrego como una nueva columna.</w:t>
      </w:r>
    </w:p>
    <w:p w14:paraId="32F8FAC7"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metodo2_23737[</w:t>
      </w:r>
      <w:r w:rsidRPr="0010420A">
        <w:rPr>
          <w:rFonts w:ascii="Courier New" w:eastAsia="Times New Roman" w:hAnsi="Courier New" w:cs="Courier New"/>
          <w:color w:val="036A07"/>
          <w:sz w:val="20"/>
          <w:szCs w:val="20"/>
          <w:lang w:val="es-ES" w:eastAsia="es-ES"/>
        </w:rPr>
        <w:t>'costo_presos23737_mensual_actualizado'</w:t>
      </w:r>
      <w:r w:rsidRPr="0010420A">
        <w:rPr>
          <w:rFonts w:ascii="Courier New" w:eastAsia="Times New Roman" w:hAnsi="Courier New" w:cs="Courier New"/>
          <w:color w:val="333333"/>
          <w:sz w:val="20"/>
          <w:lang w:val="es-ES" w:eastAsia="es-ES"/>
        </w:rPr>
        <w:t>] &lt;- actualizados</w:t>
      </w:r>
    </w:p>
    <w:p w14:paraId="14B969E8"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print(metodo2_23737)</w:t>
      </w:r>
    </w:p>
    <w:p w14:paraId="282092F1"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r w:rsidRPr="0010420A">
        <w:rPr>
          <w:rFonts w:ascii="Calibri" w:eastAsia="Calibri" w:hAnsi="Calibri" w:cs="Times New Roman"/>
          <w:noProof/>
          <w:szCs w:val="21"/>
          <w:lang w:val="es-ES"/>
        </w:rPr>
        <w:drawing>
          <wp:inline distT="0" distB="0" distL="0" distR="0" wp14:anchorId="23213B1E" wp14:editId="4CE5B4DB">
            <wp:extent cx="5950801" cy="2609850"/>
            <wp:effectExtent l="19050" t="0" r="0" b="0"/>
            <wp:docPr id="556" name="Imagen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27"/>
                    <a:srcRect/>
                    <a:stretch>
                      <a:fillRect/>
                    </a:stretch>
                  </pic:blipFill>
                  <pic:spPr bwMode="auto">
                    <a:xfrm>
                      <a:off x="0" y="0"/>
                      <a:ext cx="5952414" cy="2610557"/>
                    </a:xfrm>
                    <a:prstGeom prst="rect">
                      <a:avLst/>
                    </a:prstGeom>
                    <a:noFill/>
                    <a:ln w="9525">
                      <a:noFill/>
                      <a:miter lim="800000"/>
                      <a:headEnd/>
                      <a:tailEnd/>
                    </a:ln>
                  </pic:spPr>
                </pic:pic>
              </a:graphicData>
            </a:graphic>
          </wp:inline>
        </w:drawing>
      </w:r>
    </w:p>
    <w:p w14:paraId="04B20118" w14:textId="77777777" w:rsidR="0010420A" w:rsidRPr="0010420A" w:rsidRDefault="0010420A" w:rsidP="0010420A">
      <w:pPr>
        <w:shd w:val="clear" w:color="auto" w:fill="FFFFFF"/>
        <w:spacing w:after="0" w:line="240" w:lineRule="auto"/>
        <w:jc w:val="both"/>
        <w:rPr>
          <w:rFonts w:ascii="Times New Roman" w:eastAsia="Times New Roman" w:hAnsi="Times New Roman" w:cs="Times New Roman"/>
          <w:color w:val="333333"/>
          <w:sz w:val="24"/>
          <w:szCs w:val="24"/>
          <w:lang w:val="es-ES" w:eastAsia="es-ES"/>
        </w:rPr>
      </w:pPr>
    </w:p>
    <w:p w14:paraId="3BE0AB85"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Agrupo por año y calculo lo necesario:</w:t>
      </w:r>
    </w:p>
    <w:p w14:paraId="3520D0D4"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metodo2_agrupado &lt;- metodo2_23737 %&gt;% group_by(anio) %&gt;% summarise(presos_total_31dic=first(presos_total),             presos_23737_31dic=first(presos_ley23737),                                                        presos_total_media_lineal= mean(presos_total_mensual),</w:t>
      </w:r>
    </w:p>
    <w:p w14:paraId="46F821BE"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presos_23737_media_lineal= mean(presos_ley23737_mensual),</w:t>
      </w:r>
    </w:p>
    <w:p w14:paraId="38334FDD"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proporcion_presos23737_medialineal=mean(presos_23737_relativo),</w:t>
      </w:r>
    </w:p>
    <w:p w14:paraId="238BA2F6"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presupuesto=first(presupuesto),</w:t>
      </w:r>
    </w:p>
    <w:p w14:paraId="3EF76A65"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presupuesto_mensual=first(presupuesto_mensual), </w:t>
      </w:r>
    </w:p>
    <w:p w14:paraId="34B972EB"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costo_presos23737_anual=sum(costo_presos23737_mensual),</w:t>
      </w:r>
    </w:p>
    <w:p w14:paraId="497A6D20"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costo_presos23737_anual_actualizado=sum(costo_presos23737_mensual_actualizado))</w:t>
      </w:r>
    </w:p>
    <w:p w14:paraId="78B93099"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print(metodo2_agrupado)</w:t>
      </w:r>
    </w:p>
    <w:p w14:paraId="738A64D3"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r w:rsidRPr="0010420A">
        <w:rPr>
          <w:rFonts w:ascii="Calibri" w:eastAsia="Calibri" w:hAnsi="Calibri" w:cs="Times New Roman"/>
          <w:noProof/>
          <w:szCs w:val="21"/>
          <w:lang w:val="es-ES"/>
        </w:rPr>
        <w:lastRenderedPageBreak/>
        <w:drawing>
          <wp:inline distT="0" distB="0" distL="0" distR="0" wp14:anchorId="23580FED" wp14:editId="0467ACD3">
            <wp:extent cx="6309983" cy="2971800"/>
            <wp:effectExtent l="19050" t="0" r="0" b="0"/>
            <wp:docPr id="557" name="Imagen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28"/>
                    <a:srcRect/>
                    <a:stretch>
                      <a:fillRect/>
                    </a:stretch>
                  </pic:blipFill>
                  <pic:spPr bwMode="auto">
                    <a:xfrm>
                      <a:off x="0" y="0"/>
                      <a:ext cx="6315111" cy="2974215"/>
                    </a:xfrm>
                    <a:prstGeom prst="rect">
                      <a:avLst/>
                    </a:prstGeom>
                    <a:noFill/>
                    <a:ln w="9525">
                      <a:noFill/>
                      <a:miter lim="800000"/>
                      <a:headEnd/>
                      <a:tailEnd/>
                    </a:ln>
                  </pic:spPr>
                </pic:pic>
              </a:graphicData>
            </a:graphic>
          </wp:inline>
        </w:drawing>
      </w:r>
    </w:p>
    <w:p w14:paraId="1F4AED9D"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188A565C"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COSTO FINAL DE PRESOS/AS POR INFRACCION A LA LEY 23737 (2005/2019)</w:t>
      </w:r>
    </w:p>
    <w:p w14:paraId="0E1FD55A"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Sumo todos los años para que nos dé el costo total:</w:t>
      </w:r>
    </w:p>
    <w:p w14:paraId="76488D9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print(paste(</w:t>
      </w:r>
      <w:r w:rsidRPr="0010420A">
        <w:rPr>
          <w:rFonts w:ascii="Courier New" w:eastAsia="Times New Roman" w:hAnsi="Courier New" w:cs="Courier New"/>
          <w:color w:val="036A07"/>
          <w:sz w:val="20"/>
          <w:szCs w:val="20"/>
          <w:lang w:val="es-ES" w:eastAsia="es-ES"/>
        </w:rPr>
        <w:t>'Usando el Metodo 2 (aproximaciones lineales), el costo total (2005-2019) de los presos/as por infraccion a la ley 23737: '</w:t>
      </w:r>
      <w:r w:rsidRPr="0010420A">
        <w:rPr>
          <w:rFonts w:ascii="Courier New" w:eastAsia="Times New Roman" w:hAnsi="Courier New" w:cs="Courier New"/>
          <w:color w:val="333333"/>
          <w:sz w:val="20"/>
          <w:lang w:val="es-ES" w:eastAsia="es-ES"/>
        </w:rPr>
        <w:t>, sum(metodo2_agrupado$costo_presos23737_anual)))</w:t>
      </w:r>
    </w:p>
    <w:p w14:paraId="586C1CDD"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[1] "Usando el Metodo 2 (aproximaciones lineales), el costo total (2005-2019) de los presos/as por infraccion a la ley 23737:  8523197836.38813"</w:t>
      </w:r>
      <w:r w:rsidRPr="0010420A">
        <w:rPr>
          <w:rFonts w:ascii="Helvetica" w:eastAsia="Times New Roman" w:hAnsi="Helvetica" w:cs="Times New Roman"/>
          <w:color w:val="333333"/>
          <w:sz w:val="21"/>
          <w:szCs w:val="21"/>
          <w:lang w:val="es-ES" w:eastAsia="es-ES"/>
        </w:rPr>
        <w:br/>
      </w:r>
    </w:p>
    <w:p w14:paraId="469C29D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print(paste(</w:t>
      </w:r>
      <w:r w:rsidRPr="0010420A">
        <w:rPr>
          <w:rFonts w:ascii="Courier New" w:eastAsia="Times New Roman" w:hAnsi="Courier New" w:cs="Courier New"/>
          <w:color w:val="036A07"/>
          <w:sz w:val="20"/>
          <w:szCs w:val="20"/>
          <w:lang w:val="es-ES" w:eastAsia="es-ES"/>
        </w:rPr>
        <w:t>'Usando el Metodo 2 (aproximaciones lineales), el costo total (2005-2019) de los presos/as por infraccion a la ley 23737, actualizado por inflacion es: '</w:t>
      </w:r>
      <w:r w:rsidRPr="0010420A">
        <w:rPr>
          <w:rFonts w:ascii="Courier New" w:eastAsia="Times New Roman" w:hAnsi="Courier New" w:cs="Courier New"/>
          <w:color w:val="333333"/>
          <w:sz w:val="20"/>
          <w:lang w:val="es-ES" w:eastAsia="es-ES"/>
        </w:rPr>
        <w:t>, sum(metodo2_agrupado$costo_presos23737_anual_actualizado)))</w:t>
      </w:r>
    </w:p>
    <w:p w14:paraId="6FFD2777"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[1] "Usando el Metodo 2 (aproximaciones lineales), el costo total (2005-2019) de los presos/as por infraccion a la ley 23737, actualizado por inflacion es:  28822343764.6578"</w:t>
      </w:r>
    </w:p>
    <w:p w14:paraId="5DDFF9B0" w14:textId="77777777" w:rsidR="0010420A" w:rsidRPr="0010420A" w:rsidRDefault="0010420A" w:rsidP="0010420A">
      <w:pPr>
        <w:keepNext/>
        <w:keepLines/>
        <w:shd w:val="clear" w:color="auto" w:fill="FFFFFF"/>
        <w:spacing w:before="300" w:after="150" w:line="276" w:lineRule="auto"/>
        <w:jc w:val="both"/>
        <w:outlineLvl w:val="2"/>
        <w:rPr>
          <w:rFonts w:ascii="Times New Roman" w:eastAsia="Times New Roman" w:hAnsi="Times New Roman" w:cs="Times New Roman"/>
          <w:b/>
          <w:bCs/>
          <w:color w:val="333333"/>
          <w:sz w:val="24"/>
          <w:szCs w:val="24"/>
          <w:u w:val="single"/>
          <w:lang w:val="es-ES"/>
        </w:rPr>
      </w:pPr>
      <w:r w:rsidRPr="0010420A">
        <w:rPr>
          <w:rFonts w:ascii="Times New Roman" w:eastAsia="Times New Roman" w:hAnsi="Times New Roman" w:cs="Times New Roman"/>
          <w:color w:val="333333"/>
          <w:sz w:val="24"/>
          <w:szCs w:val="24"/>
          <w:u w:val="single"/>
          <w:lang w:val="es-ES"/>
        </w:rPr>
        <w:t>Método 3 - Imputación por media</w:t>
      </w:r>
    </w:p>
    <w:p w14:paraId="747ABFB5"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Para este caso, imputo la cantidad de presos por mes según la media entre el valor del 31 de diciembre del año en tratamiento con el valor del 31 de diciembre del año anterior: (año_anterior+año_actual)/2</w:t>
      </w:r>
    </w:p>
    <w:p w14:paraId="24197CBD"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metodo3 &lt;- metodo2_23737 %&gt;% group_by(anio) %&gt;% mutate(presos_total_promedio= (presos_total+cantidad_anterior_total)/</w:t>
      </w:r>
      <w:r w:rsidRPr="0010420A">
        <w:rPr>
          <w:rFonts w:ascii="Courier New" w:eastAsia="Times New Roman" w:hAnsi="Courier New" w:cs="Courier New"/>
          <w:color w:val="0000CD"/>
          <w:sz w:val="20"/>
          <w:szCs w:val="20"/>
          <w:lang w:val="es-ES" w:eastAsia="es-ES"/>
        </w:rPr>
        <w:t>2</w:t>
      </w:r>
      <w:r w:rsidRPr="0010420A">
        <w:rPr>
          <w:rFonts w:ascii="Courier New" w:eastAsia="Times New Roman" w:hAnsi="Courier New" w:cs="Courier New"/>
          <w:color w:val="333333"/>
          <w:sz w:val="20"/>
          <w:szCs w:val="20"/>
          <w:lang w:val="es-ES" w:eastAsia="es-ES"/>
        </w:rPr>
        <w:t>,</w:t>
      </w:r>
    </w:p>
    <w:p w14:paraId="00D32D6A"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presos_23737_promedio= (presos_ley23737+cantidad_anterior_23737)/</w:t>
      </w:r>
      <w:r w:rsidRPr="0010420A">
        <w:rPr>
          <w:rFonts w:ascii="Courier New" w:eastAsia="Times New Roman" w:hAnsi="Courier New" w:cs="Courier New"/>
          <w:color w:val="0000CD"/>
          <w:sz w:val="20"/>
          <w:szCs w:val="20"/>
          <w:lang w:val="es-ES" w:eastAsia="es-ES"/>
        </w:rPr>
        <w:t>2</w:t>
      </w:r>
      <w:r w:rsidRPr="0010420A">
        <w:rPr>
          <w:rFonts w:ascii="Courier New" w:eastAsia="Times New Roman" w:hAnsi="Courier New" w:cs="Courier New"/>
          <w:color w:val="333333"/>
          <w:sz w:val="20"/>
          <w:szCs w:val="20"/>
          <w:lang w:val="es-ES" w:eastAsia="es-ES"/>
        </w:rPr>
        <w:t>)</w:t>
      </w:r>
    </w:p>
    <w:p w14:paraId="4081EB50"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metodo3 &lt;- metodo3 %&gt;% mutate(presos_23737_relativo_promedio= presos_23737_promedio/presos_total_promedio) %&gt;% </w:t>
      </w:r>
    </w:p>
    <w:p w14:paraId="532D318E"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lastRenderedPageBreak/>
        <w:t xml:space="preserve">  mutate(costo_presos23737_mensual_promedio= presupuesto_mensual*presos_23737_relativo_promedio)</w:t>
      </w:r>
    </w:p>
    <w:p w14:paraId="07D3038F" w14:textId="77777777" w:rsidR="0010420A" w:rsidRPr="0010420A" w:rsidRDefault="0010420A" w:rsidP="0010420A">
      <w:pPr>
        <w:shd w:val="clear" w:color="auto" w:fill="FFFFFF"/>
        <w:spacing w:after="150" w:line="240" w:lineRule="auto"/>
        <w:jc w:val="both"/>
        <w:rPr>
          <w:rFonts w:ascii="Helvetica" w:eastAsia="Times New Roman" w:hAnsi="Helvetica" w:cs="Times New Roman"/>
          <w:color w:val="333333"/>
          <w:sz w:val="21"/>
          <w:szCs w:val="21"/>
          <w:lang w:val="es-ES" w:eastAsia="es-ES"/>
        </w:rPr>
      </w:pPr>
      <w:r w:rsidRPr="0010420A">
        <w:rPr>
          <w:rFonts w:ascii="Times New Roman" w:eastAsia="Times New Roman" w:hAnsi="Times New Roman" w:cs="Times New Roman"/>
          <w:color w:val="333333"/>
          <w:sz w:val="24"/>
          <w:szCs w:val="24"/>
          <w:lang w:val="es-ES" w:eastAsia="es-ES"/>
        </w:rPr>
        <w:t>Actualizo por inflación y agrupo por año</w:t>
      </w:r>
      <w:r w:rsidRPr="0010420A">
        <w:rPr>
          <w:rFonts w:ascii="Helvetica" w:eastAsia="Times New Roman" w:hAnsi="Helvetica" w:cs="Times New Roman"/>
          <w:color w:val="333333"/>
          <w:sz w:val="21"/>
          <w:szCs w:val="21"/>
          <w:lang w:val="es-ES" w:eastAsia="es-ES"/>
        </w:rPr>
        <w:t>:</w:t>
      </w:r>
    </w:p>
    <w:p w14:paraId="453C38CD"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actualizados &lt;- c()</w:t>
      </w:r>
    </w:p>
    <w:p w14:paraId="325BDEA0"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0000FF"/>
          <w:sz w:val="20"/>
          <w:szCs w:val="20"/>
          <w:lang w:val="es-ES" w:eastAsia="es-ES"/>
        </w:rPr>
        <w:t>for</w:t>
      </w:r>
      <w:r w:rsidRPr="0010420A">
        <w:rPr>
          <w:rFonts w:ascii="Courier New" w:eastAsia="Times New Roman" w:hAnsi="Courier New" w:cs="Courier New"/>
          <w:color w:val="333333"/>
          <w:sz w:val="20"/>
          <w:lang w:val="es-ES" w:eastAsia="es-ES"/>
        </w:rPr>
        <w:t xml:space="preserve">(i </w:t>
      </w:r>
      <w:r w:rsidRPr="0010420A">
        <w:rPr>
          <w:rFonts w:ascii="Courier New" w:eastAsia="Times New Roman" w:hAnsi="Courier New" w:cs="Courier New"/>
          <w:color w:val="0000FF"/>
          <w:sz w:val="20"/>
          <w:szCs w:val="20"/>
          <w:lang w:val="es-ES" w:eastAsia="es-ES"/>
        </w:rPr>
        <w:t>in</w:t>
      </w:r>
      <w:r w:rsidRPr="0010420A">
        <w:rPr>
          <w:rFonts w:ascii="Courier New" w:eastAsia="Times New Roman" w:hAnsi="Courier New" w:cs="Courier New"/>
          <w:color w:val="333333"/>
          <w:sz w:val="20"/>
          <w:lang w:val="es-ES" w:eastAsia="es-ES"/>
        </w:rPr>
        <w:t xml:space="preserve"> </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:nrow(metodo3)){</w:t>
      </w:r>
    </w:p>
    <w:p w14:paraId="097864EA"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presupuesto &lt;- metodo3$costo_presos23737_mensual_promedio[i]</w:t>
      </w:r>
    </w:p>
    <w:p w14:paraId="6AC40EBE"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w:t>
      </w:r>
      <w:r w:rsidRPr="0010420A">
        <w:rPr>
          <w:rFonts w:ascii="Courier New" w:eastAsia="Times New Roman" w:hAnsi="Courier New" w:cs="Courier New"/>
          <w:color w:val="0000FF"/>
          <w:sz w:val="20"/>
          <w:szCs w:val="20"/>
          <w:lang w:val="es-ES" w:eastAsia="es-ES"/>
        </w:rPr>
        <w:t>for</w:t>
      </w:r>
      <w:r w:rsidRPr="0010420A">
        <w:rPr>
          <w:rFonts w:ascii="Courier New" w:eastAsia="Times New Roman" w:hAnsi="Courier New" w:cs="Courier New"/>
          <w:color w:val="333333"/>
          <w:sz w:val="20"/>
          <w:lang w:val="es-ES" w:eastAsia="es-ES"/>
        </w:rPr>
        <w:t xml:space="preserve">(j </w:t>
      </w:r>
      <w:r w:rsidRPr="0010420A">
        <w:rPr>
          <w:rFonts w:ascii="Courier New" w:eastAsia="Times New Roman" w:hAnsi="Courier New" w:cs="Courier New"/>
          <w:color w:val="0000FF"/>
          <w:sz w:val="20"/>
          <w:szCs w:val="20"/>
          <w:lang w:val="es-ES" w:eastAsia="es-ES"/>
        </w:rPr>
        <w:t>in</w:t>
      </w:r>
      <w:r w:rsidRPr="0010420A">
        <w:rPr>
          <w:rFonts w:ascii="Courier New" w:eastAsia="Times New Roman" w:hAnsi="Courier New" w:cs="Courier New"/>
          <w:color w:val="333333"/>
          <w:sz w:val="20"/>
          <w:lang w:val="es-ES" w:eastAsia="es-ES"/>
        </w:rPr>
        <w:t xml:space="preserve"> i:(nrow(indice_precios_consumidor)-</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w:t>
      </w:r>
    </w:p>
    <w:p w14:paraId="7E766F87"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presupuesto &lt;- presupuesto*(</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+indice_precios_consumidor$inflacion[j+</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w:t>
      </w:r>
    </w:p>
    <w:p w14:paraId="20A18C73"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w:t>
      </w:r>
    </w:p>
    <w:p w14:paraId="7095DBB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actualizados &lt;- c(actualizados, presupuesto)</w:t>
      </w:r>
    </w:p>
    <w:p w14:paraId="401BB1D5"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w:t>
      </w:r>
    </w:p>
    <w:p w14:paraId="0182200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metodo3[</w:t>
      </w:r>
      <w:r w:rsidRPr="0010420A">
        <w:rPr>
          <w:rFonts w:ascii="Courier New" w:eastAsia="Times New Roman" w:hAnsi="Courier New" w:cs="Courier New"/>
          <w:color w:val="036A07"/>
          <w:sz w:val="20"/>
          <w:szCs w:val="20"/>
          <w:lang w:val="es-ES" w:eastAsia="es-ES"/>
        </w:rPr>
        <w:t>'costo_presos23737_mensual_promedio_actualizado'</w:t>
      </w:r>
      <w:r w:rsidRPr="0010420A">
        <w:rPr>
          <w:rFonts w:ascii="Courier New" w:eastAsia="Times New Roman" w:hAnsi="Courier New" w:cs="Courier New"/>
          <w:color w:val="333333"/>
          <w:sz w:val="20"/>
          <w:lang w:val="es-ES" w:eastAsia="es-ES"/>
        </w:rPr>
        <w:t xml:space="preserve">] &lt;- actualizados </w:t>
      </w:r>
    </w:p>
    <w:p w14:paraId="7812A837"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metodo3_agrupado &lt;- metodo3 %&gt;% group_by(anio) %&gt;% summarise(costo_metodo3 = sum(costo_presos23737_mensual_promedio_actualizado))</w:t>
      </w:r>
    </w:p>
    <w:p w14:paraId="7ECC4EB9"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print(metodo3_agrupado)</w:t>
      </w:r>
    </w:p>
    <w:tbl>
      <w:tblPr>
        <w:tblW w:w="2620" w:type="dxa"/>
        <w:tblInd w:w="55" w:type="dxa"/>
        <w:tblCellMar>
          <w:left w:w="70" w:type="dxa"/>
          <w:right w:w="70" w:type="dxa"/>
        </w:tblCellMar>
        <w:tblLook w:val="04A0" w:firstRow="1" w:lastRow="0" w:firstColumn="1" w:lastColumn="0" w:noHBand="0" w:noVBand="1"/>
      </w:tblPr>
      <w:tblGrid>
        <w:gridCol w:w="740"/>
        <w:gridCol w:w="1880"/>
      </w:tblGrid>
      <w:tr w:rsidR="0010420A" w:rsidRPr="0010420A" w14:paraId="305D06A2" w14:textId="77777777" w:rsidTr="007B57BE">
        <w:trPr>
          <w:trHeight w:val="300"/>
        </w:trPr>
        <w:tc>
          <w:tcPr>
            <w:tcW w:w="7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F5079D" w14:textId="77777777" w:rsidR="0010420A" w:rsidRPr="0010420A" w:rsidRDefault="0010420A" w:rsidP="0010420A">
            <w:pPr>
              <w:spacing w:after="0" w:line="240" w:lineRule="auto"/>
              <w:jc w:val="center"/>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anio</w:t>
            </w:r>
          </w:p>
        </w:tc>
        <w:tc>
          <w:tcPr>
            <w:tcW w:w="1880" w:type="dxa"/>
            <w:tcBorders>
              <w:top w:val="single" w:sz="4" w:space="0" w:color="auto"/>
              <w:left w:val="nil"/>
              <w:bottom w:val="single" w:sz="4" w:space="0" w:color="auto"/>
              <w:right w:val="single" w:sz="4" w:space="0" w:color="auto"/>
            </w:tcBorders>
            <w:shd w:val="clear" w:color="000000" w:fill="FFFFFF"/>
            <w:noWrap/>
            <w:vAlign w:val="center"/>
            <w:hideMark/>
          </w:tcPr>
          <w:p w14:paraId="19320E58" w14:textId="77777777" w:rsidR="0010420A" w:rsidRPr="0010420A" w:rsidRDefault="0010420A" w:rsidP="0010420A">
            <w:pPr>
              <w:spacing w:after="0" w:line="240" w:lineRule="auto"/>
              <w:jc w:val="center"/>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costo_metodo3</w:t>
            </w:r>
          </w:p>
        </w:tc>
      </w:tr>
      <w:tr w:rsidR="0010420A" w:rsidRPr="0010420A" w14:paraId="204C4E97" w14:textId="77777777" w:rsidTr="007B57BE">
        <w:trPr>
          <w:trHeight w:val="300"/>
        </w:trPr>
        <w:tc>
          <w:tcPr>
            <w:tcW w:w="740" w:type="dxa"/>
            <w:tcBorders>
              <w:top w:val="nil"/>
              <w:left w:val="nil"/>
              <w:bottom w:val="nil"/>
              <w:right w:val="nil"/>
            </w:tcBorders>
            <w:shd w:val="clear" w:color="000000" w:fill="FFFFFF"/>
            <w:noWrap/>
            <w:vAlign w:val="center"/>
            <w:hideMark/>
          </w:tcPr>
          <w:p w14:paraId="7BD44552"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880" w:type="dxa"/>
            <w:tcBorders>
              <w:top w:val="nil"/>
              <w:left w:val="nil"/>
              <w:bottom w:val="nil"/>
              <w:right w:val="nil"/>
            </w:tcBorders>
            <w:shd w:val="clear" w:color="000000" w:fill="FFFFFF"/>
            <w:noWrap/>
            <w:vAlign w:val="center"/>
            <w:hideMark/>
          </w:tcPr>
          <w:p w14:paraId="19745E24"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r>
      <w:tr w:rsidR="0010420A" w:rsidRPr="0010420A" w14:paraId="015E6FC5" w14:textId="77777777" w:rsidTr="007B57BE">
        <w:trPr>
          <w:trHeight w:val="300"/>
        </w:trPr>
        <w:tc>
          <w:tcPr>
            <w:tcW w:w="740" w:type="dxa"/>
            <w:tcBorders>
              <w:top w:val="nil"/>
              <w:left w:val="nil"/>
              <w:bottom w:val="nil"/>
              <w:right w:val="nil"/>
            </w:tcBorders>
            <w:shd w:val="clear" w:color="000000" w:fill="FFFFFF"/>
            <w:noWrap/>
            <w:vAlign w:val="bottom"/>
            <w:hideMark/>
          </w:tcPr>
          <w:p w14:paraId="2A6FC395"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2005</w:t>
            </w:r>
          </w:p>
        </w:tc>
        <w:tc>
          <w:tcPr>
            <w:tcW w:w="1880" w:type="dxa"/>
            <w:tcBorders>
              <w:top w:val="nil"/>
              <w:left w:val="nil"/>
              <w:bottom w:val="nil"/>
              <w:right w:val="nil"/>
            </w:tcBorders>
            <w:shd w:val="clear" w:color="000000" w:fill="FFFFFF"/>
            <w:noWrap/>
            <w:vAlign w:val="bottom"/>
            <w:hideMark/>
          </w:tcPr>
          <w:p w14:paraId="1CAF04F8"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547583.5</w:t>
            </w:r>
          </w:p>
        </w:tc>
      </w:tr>
      <w:tr w:rsidR="0010420A" w:rsidRPr="0010420A" w14:paraId="513730AB" w14:textId="77777777" w:rsidTr="007B57BE">
        <w:trPr>
          <w:trHeight w:val="300"/>
        </w:trPr>
        <w:tc>
          <w:tcPr>
            <w:tcW w:w="740" w:type="dxa"/>
            <w:tcBorders>
              <w:top w:val="nil"/>
              <w:left w:val="nil"/>
              <w:bottom w:val="nil"/>
              <w:right w:val="nil"/>
            </w:tcBorders>
            <w:shd w:val="clear" w:color="000000" w:fill="FFFFFF"/>
            <w:noWrap/>
            <w:vAlign w:val="bottom"/>
            <w:hideMark/>
          </w:tcPr>
          <w:p w14:paraId="1EF28B98"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2006</w:t>
            </w:r>
          </w:p>
        </w:tc>
        <w:tc>
          <w:tcPr>
            <w:tcW w:w="1880" w:type="dxa"/>
            <w:tcBorders>
              <w:top w:val="nil"/>
              <w:left w:val="nil"/>
              <w:bottom w:val="nil"/>
              <w:right w:val="nil"/>
            </w:tcBorders>
            <w:shd w:val="clear" w:color="000000" w:fill="FFFFFF"/>
            <w:noWrap/>
            <w:vAlign w:val="bottom"/>
            <w:hideMark/>
          </w:tcPr>
          <w:p w14:paraId="59E21472"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162753576.6</w:t>
            </w:r>
          </w:p>
        </w:tc>
      </w:tr>
      <w:tr w:rsidR="0010420A" w:rsidRPr="0010420A" w14:paraId="5C3969D1" w14:textId="77777777" w:rsidTr="007B57BE">
        <w:trPr>
          <w:trHeight w:val="300"/>
        </w:trPr>
        <w:tc>
          <w:tcPr>
            <w:tcW w:w="740" w:type="dxa"/>
            <w:tcBorders>
              <w:top w:val="nil"/>
              <w:left w:val="nil"/>
              <w:bottom w:val="nil"/>
              <w:right w:val="nil"/>
            </w:tcBorders>
            <w:shd w:val="clear" w:color="000000" w:fill="FFFFFF"/>
            <w:noWrap/>
            <w:vAlign w:val="bottom"/>
            <w:hideMark/>
          </w:tcPr>
          <w:p w14:paraId="4D52EAC9"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2007</w:t>
            </w:r>
          </w:p>
        </w:tc>
        <w:tc>
          <w:tcPr>
            <w:tcW w:w="1880" w:type="dxa"/>
            <w:tcBorders>
              <w:top w:val="nil"/>
              <w:left w:val="nil"/>
              <w:bottom w:val="nil"/>
              <w:right w:val="nil"/>
            </w:tcBorders>
            <w:shd w:val="clear" w:color="000000" w:fill="FFFFFF"/>
            <w:noWrap/>
            <w:vAlign w:val="bottom"/>
            <w:hideMark/>
          </w:tcPr>
          <w:p w14:paraId="0105F29F"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653268220.4</w:t>
            </w:r>
          </w:p>
        </w:tc>
      </w:tr>
      <w:tr w:rsidR="0010420A" w:rsidRPr="0010420A" w14:paraId="703FE1EE" w14:textId="77777777" w:rsidTr="007B57BE">
        <w:trPr>
          <w:trHeight w:val="300"/>
        </w:trPr>
        <w:tc>
          <w:tcPr>
            <w:tcW w:w="740" w:type="dxa"/>
            <w:tcBorders>
              <w:top w:val="nil"/>
              <w:left w:val="nil"/>
              <w:bottom w:val="nil"/>
              <w:right w:val="nil"/>
            </w:tcBorders>
            <w:shd w:val="clear" w:color="000000" w:fill="FFFFFF"/>
            <w:noWrap/>
            <w:vAlign w:val="bottom"/>
            <w:hideMark/>
          </w:tcPr>
          <w:p w14:paraId="219D6FA3"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2008</w:t>
            </w:r>
          </w:p>
        </w:tc>
        <w:tc>
          <w:tcPr>
            <w:tcW w:w="1880" w:type="dxa"/>
            <w:tcBorders>
              <w:top w:val="nil"/>
              <w:left w:val="nil"/>
              <w:bottom w:val="nil"/>
              <w:right w:val="nil"/>
            </w:tcBorders>
            <w:shd w:val="clear" w:color="000000" w:fill="FFFFFF"/>
            <w:noWrap/>
            <w:vAlign w:val="bottom"/>
            <w:hideMark/>
          </w:tcPr>
          <w:p w14:paraId="2FD0970F"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1064832325.0</w:t>
            </w:r>
          </w:p>
        </w:tc>
      </w:tr>
      <w:tr w:rsidR="0010420A" w:rsidRPr="0010420A" w14:paraId="273EEF3D" w14:textId="77777777" w:rsidTr="007B57BE">
        <w:trPr>
          <w:trHeight w:val="300"/>
        </w:trPr>
        <w:tc>
          <w:tcPr>
            <w:tcW w:w="740" w:type="dxa"/>
            <w:tcBorders>
              <w:top w:val="nil"/>
              <w:left w:val="nil"/>
              <w:bottom w:val="nil"/>
              <w:right w:val="nil"/>
            </w:tcBorders>
            <w:shd w:val="clear" w:color="000000" w:fill="FFFFFF"/>
            <w:noWrap/>
            <w:vAlign w:val="bottom"/>
            <w:hideMark/>
          </w:tcPr>
          <w:p w14:paraId="5DCB4C3D"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2009</w:t>
            </w:r>
          </w:p>
        </w:tc>
        <w:tc>
          <w:tcPr>
            <w:tcW w:w="1880" w:type="dxa"/>
            <w:tcBorders>
              <w:top w:val="nil"/>
              <w:left w:val="nil"/>
              <w:bottom w:val="nil"/>
              <w:right w:val="nil"/>
            </w:tcBorders>
            <w:shd w:val="clear" w:color="000000" w:fill="FFFFFF"/>
            <w:noWrap/>
            <w:vAlign w:val="bottom"/>
            <w:hideMark/>
          </w:tcPr>
          <w:p w14:paraId="5B38A5D6"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1387014886.5</w:t>
            </w:r>
          </w:p>
        </w:tc>
      </w:tr>
      <w:tr w:rsidR="0010420A" w:rsidRPr="0010420A" w14:paraId="36C4F500" w14:textId="77777777" w:rsidTr="007B57BE">
        <w:trPr>
          <w:trHeight w:val="300"/>
        </w:trPr>
        <w:tc>
          <w:tcPr>
            <w:tcW w:w="740" w:type="dxa"/>
            <w:tcBorders>
              <w:top w:val="nil"/>
              <w:left w:val="nil"/>
              <w:bottom w:val="nil"/>
              <w:right w:val="nil"/>
            </w:tcBorders>
            <w:shd w:val="clear" w:color="000000" w:fill="FFFFFF"/>
            <w:noWrap/>
            <w:vAlign w:val="bottom"/>
            <w:hideMark/>
          </w:tcPr>
          <w:p w14:paraId="346CD19A"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2010</w:t>
            </w:r>
          </w:p>
        </w:tc>
        <w:tc>
          <w:tcPr>
            <w:tcW w:w="1880" w:type="dxa"/>
            <w:tcBorders>
              <w:top w:val="nil"/>
              <w:left w:val="nil"/>
              <w:bottom w:val="nil"/>
              <w:right w:val="nil"/>
            </w:tcBorders>
            <w:shd w:val="clear" w:color="000000" w:fill="FFFFFF"/>
            <w:noWrap/>
            <w:vAlign w:val="bottom"/>
            <w:hideMark/>
          </w:tcPr>
          <w:p w14:paraId="4DB1BDA3"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1592479951.9</w:t>
            </w:r>
          </w:p>
        </w:tc>
      </w:tr>
      <w:tr w:rsidR="0010420A" w:rsidRPr="0010420A" w14:paraId="20C78942" w14:textId="77777777" w:rsidTr="007B57BE">
        <w:trPr>
          <w:trHeight w:val="300"/>
        </w:trPr>
        <w:tc>
          <w:tcPr>
            <w:tcW w:w="740" w:type="dxa"/>
            <w:tcBorders>
              <w:top w:val="nil"/>
              <w:left w:val="nil"/>
              <w:bottom w:val="nil"/>
              <w:right w:val="nil"/>
            </w:tcBorders>
            <w:shd w:val="clear" w:color="000000" w:fill="FFFFFF"/>
            <w:noWrap/>
            <w:vAlign w:val="bottom"/>
            <w:hideMark/>
          </w:tcPr>
          <w:p w14:paraId="3CF7D239"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2011</w:t>
            </w:r>
          </w:p>
        </w:tc>
        <w:tc>
          <w:tcPr>
            <w:tcW w:w="1880" w:type="dxa"/>
            <w:tcBorders>
              <w:top w:val="nil"/>
              <w:left w:val="nil"/>
              <w:bottom w:val="nil"/>
              <w:right w:val="nil"/>
            </w:tcBorders>
            <w:shd w:val="clear" w:color="000000" w:fill="FFFFFF"/>
            <w:noWrap/>
            <w:vAlign w:val="bottom"/>
            <w:hideMark/>
          </w:tcPr>
          <w:p w14:paraId="0A48AAA7"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1904251319.7</w:t>
            </w:r>
          </w:p>
        </w:tc>
      </w:tr>
      <w:tr w:rsidR="0010420A" w:rsidRPr="0010420A" w14:paraId="22B963CF" w14:textId="77777777" w:rsidTr="007B57BE">
        <w:trPr>
          <w:trHeight w:val="300"/>
        </w:trPr>
        <w:tc>
          <w:tcPr>
            <w:tcW w:w="740" w:type="dxa"/>
            <w:tcBorders>
              <w:top w:val="nil"/>
              <w:left w:val="nil"/>
              <w:bottom w:val="nil"/>
              <w:right w:val="nil"/>
            </w:tcBorders>
            <w:shd w:val="clear" w:color="000000" w:fill="FFFFFF"/>
            <w:noWrap/>
            <w:vAlign w:val="bottom"/>
            <w:hideMark/>
          </w:tcPr>
          <w:p w14:paraId="21E9727C"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2012</w:t>
            </w:r>
          </w:p>
        </w:tc>
        <w:tc>
          <w:tcPr>
            <w:tcW w:w="1880" w:type="dxa"/>
            <w:tcBorders>
              <w:top w:val="nil"/>
              <w:left w:val="nil"/>
              <w:bottom w:val="nil"/>
              <w:right w:val="nil"/>
            </w:tcBorders>
            <w:shd w:val="clear" w:color="000000" w:fill="FFFFFF"/>
            <w:noWrap/>
            <w:vAlign w:val="bottom"/>
            <w:hideMark/>
          </w:tcPr>
          <w:p w14:paraId="13D9B9CB"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2221732010.1</w:t>
            </w:r>
          </w:p>
        </w:tc>
      </w:tr>
      <w:tr w:rsidR="0010420A" w:rsidRPr="0010420A" w14:paraId="129492E4" w14:textId="77777777" w:rsidTr="007B57BE">
        <w:trPr>
          <w:trHeight w:val="300"/>
        </w:trPr>
        <w:tc>
          <w:tcPr>
            <w:tcW w:w="740" w:type="dxa"/>
            <w:tcBorders>
              <w:top w:val="nil"/>
              <w:left w:val="nil"/>
              <w:bottom w:val="nil"/>
              <w:right w:val="nil"/>
            </w:tcBorders>
            <w:shd w:val="clear" w:color="000000" w:fill="FFFFFF"/>
            <w:noWrap/>
            <w:vAlign w:val="bottom"/>
            <w:hideMark/>
          </w:tcPr>
          <w:p w14:paraId="3D36C57B"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2013</w:t>
            </w:r>
          </w:p>
        </w:tc>
        <w:tc>
          <w:tcPr>
            <w:tcW w:w="1880" w:type="dxa"/>
            <w:tcBorders>
              <w:top w:val="nil"/>
              <w:left w:val="nil"/>
              <w:bottom w:val="nil"/>
              <w:right w:val="nil"/>
            </w:tcBorders>
            <w:shd w:val="clear" w:color="000000" w:fill="FFFFFF"/>
            <w:noWrap/>
            <w:vAlign w:val="bottom"/>
            <w:hideMark/>
          </w:tcPr>
          <w:p w14:paraId="7942CBE2"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2314883477.1</w:t>
            </w:r>
          </w:p>
        </w:tc>
      </w:tr>
      <w:tr w:rsidR="0010420A" w:rsidRPr="0010420A" w14:paraId="52D3B1F0" w14:textId="77777777" w:rsidTr="007B57BE">
        <w:trPr>
          <w:trHeight w:val="300"/>
        </w:trPr>
        <w:tc>
          <w:tcPr>
            <w:tcW w:w="740" w:type="dxa"/>
            <w:tcBorders>
              <w:top w:val="nil"/>
              <w:left w:val="nil"/>
              <w:bottom w:val="nil"/>
              <w:right w:val="nil"/>
            </w:tcBorders>
            <w:shd w:val="clear" w:color="000000" w:fill="FFFFFF"/>
            <w:noWrap/>
            <w:vAlign w:val="bottom"/>
            <w:hideMark/>
          </w:tcPr>
          <w:p w14:paraId="68D3FCFB"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2014</w:t>
            </w:r>
          </w:p>
        </w:tc>
        <w:tc>
          <w:tcPr>
            <w:tcW w:w="1880" w:type="dxa"/>
            <w:tcBorders>
              <w:top w:val="nil"/>
              <w:left w:val="nil"/>
              <w:bottom w:val="nil"/>
              <w:right w:val="nil"/>
            </w:tcBorders>
            <w:shd w:val="clear" w:color="000000" w:fill="FFFFFF"/>
            <w:noWrap/>
            <w:vAlign w:val="bottom"/>
            <w:hideMark/>
          </w:tcPr>
          <w:p w14:paraId="279D2651"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2060091682.6</w:t>
            </w:r>
          </w:p>
        </w:tc>
      </w:tr>
      <w:tr w:rsidR="0010420A" w:rsidRPr="0010420A" w14:paraId="49676F65" w14:textId="77777777" w:rsidTr="007B57BE">
        <w:trPr>
          <w:trHeight w:val="300"/>
        </w:trPr>
        <w:tc>
          <w:tcPr>
            <w:tcW w:w="740" w:type="dxa"/>
            <w:tcBorders>
              <w:top w:val="nil"/>
              <w:left w:val="nil"/>
              <w:bottom w:val="nil"/>
              <w:right w:val="nil"/>
            </w:tcBorders>
            <w:shd w:val="clear" w:color="000000" w:fill="FFFFFF"/>
            <w:noWrap/>
            <w:vAlign w:val="bottom"/>
            <w:hideMark/>
          </w:tcPr>
          <w:p w14:paraId="1E5E2D17"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2015</w:t>
            </w:r>
          </w:p>
        </w:tc>
        <w:tc>
          <w:tcPr>
            <w:tcW w:w="1880" w:type="dxa"/>
            <w:tcBorders>
              <w:top w:val="nil"/>
              <w:left w:val="nil"/>
              <w:bottom w:val="nil"/>
              <w:right w:val="nil"/>
            </w:tcBorders>
            <w:shd w:val="clear" w:color="000000" w:fill="FFFFFF"/>
            <w:noWrap/>
            <w:vAlign w:val="bottom"/>
            <w:hideMark/>
          </w:tcPr>
          <w:p w14:paraId="1DF48A39"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2483282732.1</w:t>
            </w:r>
          </w:p>
        </w:tc>
      </w:tr>
      <w:tr w:rsidR="0010420A" w:rsidRPr="0010420A" w14:paraId="20976DAF" w14:textId="77777777" w:rsidTr="007B57BE">
        <w:trPr>
          <w:trHeight w:val="300"/>
        </w:trPr>
        <w:tc>
          <w:tcPr>
            <w:tcW w:w="740" w:type="dxa"/>
            <w:tcBorders>
              <w:top w:val="nil"/>
              <w:left w:val="nil"/>
              <w:bottom w:val="nil"/>
              <w:right w:val="nil"/>
            </w:tcBorders>
            <w:shd w:val="clear" w:color="000000" w:fill="FFFFFF"/>
            <w:noWrap/>
            <w:vAlign w:val="bottom"/>
            <w:hideMark/>
          </w:tcPr>
          <w:p w14:paraId="2029427F"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2016</w:t>
            </w:r>
          </w:p>
        </w:tc>
        <w:tc>
          <w:tcPr>
            <w:tcW w:w="1880" w:type="dxa"/>
            <w:tcBorders>
              <w:top w:val="nil"/>
              <w:left w:val="nil"/>
              <w:bottom w:val="nil"/>
              <w:right w:val="nil"/>
            </w:tcBorders>
            <w:shd w:val="clear" w:color="000000" w:fill="FFFFFF"/>
            <w:noWrap/>
            <w:vAlign w:val="bottom"/>
            <w:hideMark/>
          </w:tcPr>
          <w:p w14:paraId="69E8BC94"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2828446041.3</w:t>
            </w:r>
          </w:p>
        </w:tc>
      </w:tr>
      <w:tr w:rsidR="0010420A" w:rsidRPr="0010420A" w14:paraId="5AF0FC44" w14:textId="77777777" w:rsidTr="007B57BE">
        <w:trPr>
          <w:trHeight w:val="300"/>
        </w:trPr>
        <w:tc>
          <w:tcPr>
            <w:tcW w:w="740" w:type="dxa"/>
            <w:tcBorders>
              <w:top w:val="nil"/>
              <w:left w:val="nil"/>
              <w:bottom w:val="nil"/>
              <w:right w:val="nil"/>
            </w:tcBorders>
            <w:shd w:val="clear" w:color="000000" w:fill="FFFFFF"/>
            <w:noWrap/>
            <w:vAlign w:val="bottom"/>
            <w:hideMark/>
          </w:tcPr>
          <w:p w14:paraId="6C5785F9"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2017</w:t>
            </w:r>
          </w:p>
        </w:tc>
        <w:tc>
          <w:tcPr>
            <w:tcW w:w="1880" w:type="dxa"/>
            <w:tcBorders>
              <w:top w:val="nil"/>
              <w:left w:val="nil"/>
              <w:bottom w:val="nil"/>
              <w:right w:val="nil"/>
            </w:tcBorders>
            <w:shd w:val="clear" w:color="000000" w:fill="FFFFFF"/>
            <w:noWrap/>
            <w:vAlign w:val="bottom"/>
            <w:hideMark/>
          </w:tcPr>
          <w:p w14:paraId="74BB9285"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3223142543.4</w:t>
            </w:r>
          </w:p>
        </w:tc>
      </w:tr>
      <w:tr w:rsidR="0010420A" w:rsidRPr="0010420A" w14:paraId="03D7123B" w14:textId="77777777" w:rsidTr="007B57BE">
        <w:trPr>
          <w:trHeight w:val="300"/>
        </w:trPr>
        <w:tc>
          <w:tcPr>
            <w:tcW w:w="740" w:type="dxa"/>
            <w:tcBorders>
              <w:top w:val="nil"/>
              <w:left w:val="nil"/>
              <w:bottom w:val="nil"/>
              <w:right w:val="nil"/>
            </w:tcBorders>
            <w:shd w:val="clear" w:color="000000" w:fill="FFFFFF"/>
            <w:noWrap/>
            <w:vAlign w:val="bottom"/>
            <w:hideMark/>
          </w:tcPr>
          <w:p w14:paraId="6A0A9198"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2018</w:t>
            </w:r>
          </w:p>
        </w:tc>
        <w:tc>
          <w:tcPr>
            <w:tcW w:w="1880" w:type="dxa"/>
            <w:tcBorders>
              <w:top w:val="nil"/>
              <w:left w:val="nil"/>
              <w:bottom w:val="nil"/>
              <w:right w:val="nil"/>
            </w:tcBorders>
            <w:shd w:val="clear" w:color="000000" w:fill="FFFFFF"/>
            <w:noWrap/>
            <w:vAlign w:val="bottom"/>
            <w:hideMark/>
          </w:tcPr>
          <w:p w14:paraId="32806CB4"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3511385276.2</w:t>
            </w:r>
          </w:p>
        </w:tc>
      </w:tr>
      <w:tr w:rsidR="0010420A" w:rsidRPr="0010420A" w14:paraId="42D427F0" w14:textId="77777777" w:rsidTr="007B57BE">
        <w:trPr>
          <w:trHeight w:val="300"/>
        </w:trPr>
        <w:tc>
          <w:tcPr>
            <w:tcW w:w="740" w:type="dxa"/>
            <w:tcBorders>
              <w:top w:val="nil"/>
              <w:left w:val="nil"/>
              <w:bottom w:val="nil"/>
              <w:right w:val="nil"/>
            </w:tcBorders>
            <w:shd w:val="clear" w:color="000000" w:fill="FFFFFF"/>
            <w:noWrap/>
            <w:vAlign w:val="bottom"/>
            <w:hideMark/>
          </w:tcPr>
          <w:p w14:paraId="6CE316EE"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2019</w:t>
            </w:r>
          </w:p>
        </w:tc>
        <w:tc>
          <w:tcPr>
            <w:tcW w:w="1880" w:type="dxa"/>
            <w:tcBorders>
              <w:top w:val="nil"/>
              <w:left w:val="nil"/>
              <w:bottom w:val="nil"/>
              <w:right w:val="nil"/>
            </w:tcBorders>
            <w:shd w:val="clear" w:color="000000" w:fill="FFFFFF"/>
            <w:noWrap/>
            <w:vAlign w:val="bottom"/>
            <w:hideMark/>
          </w:tcPr>
          <w:p w14:paraId="5EF39CD3" w14:textId="77777777" w:rsidR="0010420A" w:rsidRPr="0010420A" w:rsidRDefault="0010420A" w:rsidP="0010420A">
            <w:pPr>
              <w:spacing w:after="0" w:line="240" w:lineRule="auto"/>
              <w:jc w:val="right"/>
              <w:rPr>
                <w:rFonts w:ascii="Lucida Sans" w:eastAsia="Times New Roman" w:hAnsi="Lucida Sans" w:cs="Calibri"/>
                <w:b/>
                <w:bCs/>
                <w:color w:val="000000"/>
                <w:sz w:val="18"/>
                <w:szCs w:val="18"/>
                <w:lang w:val="es-ES" w:eastAsia="es-ES"/>
              </w:rPr>
            </w:pPr>
            <w:r w:rsidRPr="0010420A">
              <w:rPr>
                <w:rFonts w:ascii="Lucida Sans" w:eastAsia="Times New Roman" w:hAnsi="Lucida Sans" w:cs="Calibri"/>
                <w:b/>
                <w:bCs/>
                <w:color w:val="000000"/>
                <w:sz w:val="18"/>
                <w:szCs w:val="18"/>
                <w:lang w:val="es-ES" w:eastAsia="es-ES"/>
              </w:rPr>
              <w:t>3377488152.2</w:t>
            </w:r>
          </w:p>
        </w:tc>
      </w:tr>
    </w:tbl>
    <w:p w14:paraId="600D017F"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6DFF40C6"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COSTO FINAL DE PRESOS/AS POR INFRACCION A LA LEY 23737 (2005/2019)</w:t>
      </w:r>
    </w:p>
    <w:p w14:paraId="7464CB63"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Sumo todos los años para que nos dé el costo total:</w:t>
      </w:r>
    </w:p>
    <w:p w14:paraId="59DB7EB0"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sum(metodo3$costo_presos23737_mensual_promedio_actualizado)</w:t>
      </w:r>
    </w:p>
    <w:p w14:paraId="54980B2A"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[1] 28785599779</w:t>
      </w:r>
    </w:p>
    <w:p w14:paraId="67F1334E" w14:textId="77777777" w:rsidR="0010420A" w:rsidRPr="0010420A" w:rsidRDefault="0010420A" w:rsidP="0010420A">
      <w:pPr>
        <w:keepNext/>
        <w:keepLines/>
        <w:shd w:val="clear" w:color="auto" w:fill="FFFFFF"/>
        <w:spacing w:before="300" w:after="150" w:line="276" w:lineRule="auto"/>
        <w:outlineLvl w:val="1"/>
        <w:rPr>
          <w:rFonts w:ascii="Times New Roman" w:eastAsia="Times New Roman" w:hAnsi="Times New Roman" w:cs="Times New Roman"/>
          <w:color w:val="333333"/>
          <w:sz w:val="24"/>
          <w:szCs w:val="24"/>
          <w:u w:val="single"/>
          <w:lang w:val="es-ES"/>
        </w:rPr>
      </w:pPr>
      <w:r w:rsidRPr="0010420A">
        <w:rPr>
          <w:rFonts w:ascii="Times New Roman" w:eastAsia="Times New Roman" w:hAnsi="Times New Roman" w:cs="Times New Roman"/>
          <w:color w:val="333333"/>
          <w:sz w:val="24"/>
          <w:szCs w:val="24"/>
          <w:u w:val="single"/>
          <w:lang w:val="es-ES"/>
        </w:rPr>
        <w:lastRenderedPageBreak/>
        <w:t>Diagnostico</w:t>
      </w:r>
    </w:p>
    <w:p w14:paraId="2B4A2A81" w14:textId="77777777" w:rsidR="0010420A" w:rsidRPr="0010420A" w:rsidRDefault="0010420A" w:rsidP="0010420A">
      <w:pPr>
        <w:shd w:val="clear" w:color="auto" w:fill="FFFFFF"/>
        <w:spacing w:after="150" w:line="240" w:lineRule="auto"/>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Por último, vemos una tabla comparativa para cada año según los tres métodos utilizados:</w:t>
      </w:r>
    </w:p>
    <w:p w14:paraId="574D514E"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comparacion_metodos &lt;- as.data.frame(ley23737_sobre_total$anio %&gt;% </w:t>
      </w:r>
    </w:p>
    <w:p w14:paraId="4C351140"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cbind(metodo1 %&gt;% group_by(anio) %&gt;% summarise(metodo1= sum(costo_presos23737_mensual_actualizado)) %&gt;% select(metodo1)) %&gt;%</w:t>
      </w:r>
    </w:p>
    <w:p w14:paraId="2AE39E04"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cbind(metodo2_23737 %&gt;% group_by(anio) %&gt;% summarise(metodo2_23737= sum(costo_presos23737_mensual_actualizado)) %&gt;% select(metodo2_23737)) %&gt;%</w:t>
      </w:r>
    </w:p>
    <w:p w14:paraId="7931CA27"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 xml:space="preserve">  cbind(metodo3 %&gt;% group_by(anio) %&gt;% summarise(metodo3= sum(costo_presos23737_mensual_promedio_actualizado)) %&gt;% select(metodo3)))</w:t>
      </w:r>
    </w:p>
    <w:p w14:paraId="06253E0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colnames(comparacion_metodos) &lt;- c(</w:t>
      </w:r>
      <w:r w:rsidRPr="0010420A">
        <w:rPr>
          <w:rFonts w:ascii="Courier New" w:eastAsia="Times New Roman" w:hAnsi="Courier New" w:cs="Courier New"/>
          <w:color w:val="036A07"/>
          <w:sz w:val="20"/>
          <w:szCs w:val="20"/>
          <w:lang w:val="es-ES" w:eastAsia="es-ES"/>
        </w:rPr>
        <w:t>'anio'</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36A07"/>
          <w:sz w:val="20"/>
          <w:szCs w:val="20"/>
          <w:lang w:val="es-ES" w:eastAsia="es-ES"/>
        </w:rPr>
        <w:t>'metodo1_31dic'</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36A07"/>
          <w:sz w:val="20"/>
          <w:szCs w:val="20"/>
          <w:lang w:val="es-ES" w:eastAsia="es-ES"/>
        </w:rPr>
        <w:t>'metodo2_lineal'</w:t>
      </w:r>
      <w:r w:rsidRPr="0010420A">
        <w:rPr>
          <w:rFonts w:ascii="Courier New" w:eastAsia="Times New Roman" w:hAnsi="Courier New" w:cs="Courier New"/>
          <w:color w:val="333333"/>
          <w:sz w:val="20"/>
          <w:szCs w:val="20"/>
          <w:lang w:val="es-ES" w:eastAsia="es-ES"/>
        </w:rPr>
        <w:t>,</w:t>
      </w:r>
      <w:r w:rsidRPr="0010420A">
        <w:rPr>
          <w:rFonts w:ascii="Courier New" w:eastAsia="Times New Roman" w:hAnsi="Courier New" w:cs="Courier New"/>
          <w:color w:val="036A07"/>
          <w:sz w:val="20"/>
          <w:szCs w:val="20"/>
          <w:lang w:val="es-ES" w:eastAsia="es-ES"/>
        </w:rPr>
        <w:t>'metodo3_promedio'</w:t>
      </w:r>
      <w:r w:rsidRPr="0010420A">
        <w:rPr>
          <w:rFonts w:ascii="Courier New" w:eastAsia="Times New Roman" w:hAnsi="Courier New" w:cs="Courier New"/>
          <w:color w:val="333333"/>
          <w:sz w:val="20"/>
          <w:szCs w:val="20"/>
          <w:lang w:val="es-ES" w:eastAsia="es-ES"/>
        </w:rPr>
        <w:t>)</w:t>
      </w:r>
    </w:p>
    <w:p w14:paraId="5DC9F9D8"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p>
    <w:p w14:paraId="2882C91C"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szCs w:val="20"/>
          <w:lang w:val="es-ES" w:eastAsia="es-ES"/>
        </w:rPr>
        <w:t>print(comparacion_metodos)</w:t>
      </w:r>
    </w:p>
    <w:tbl>
      <w:tblPr>
        <w:tblW w:w="5300" w:type="dxa"/>
        <w:tblInd w:w="55" w:type="dxa"/>
        <w:tblCellMar>
          <w:left w:w="70" w:type="dxa"/>
          <w:right w:w="70" w:type="dxa"/>
        </w:tblCellMar>
        <w:tblLook w:val="04A0" w:firstRow="1" w:lastRow="0" w:firstColumn="1" w:lastColumn="0" w:noHBand="0" w:noVBand="1"/>
      </w:tblPr>
      <w:tblGrid>
        <w:gridCol w:w="683"/>
        <w:gridCol w:w="1526"/>
        <w:gridCol w:w="1464"/>
        <w:gridCol w:w="1737"/>
      </w:tblGrid>
      <w:tr w:rsidR="0010420A" w:rsidRPr="0010420A" w14:paraId="1C81616F" w14:textId="77777777" w:rsidTr="007B57BE">
        <w:trPr>
          <w:trHeight w:val="420"/>
        </w:trPr>
        <w:tc>
          <w:tcPr>
            <w:tcW w:w="68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69F164" w14:textId="77777777" w:rsidR="0010420A" w:rsidRPr="0010420A" w:rsidRDefault="0010420A" w:rsidP="0010420A">
            <w:pPr>
              <w:spacing w:after="0" w:line="240" w:lineRule="auto"/>
              <w:jc w:val="center"/>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anio</w:t>
            </w:r>
          </w:p>
        </w:tc>
        <w:tc>
          <w:tcPr>
            <w:tcW w:w="1526" w:type="dxa"/>
            <w:tcBorders>
              <w:top w:val="single" w:sz="4" w:space="0" w:color="auto"/>
              <w:left w:val="nil"/>
              <w:bottom w:val="single" w:sz="4" w:space="0" w:color="auto"/>
              <w:right w:val="single" w:sz="4" w:space="0" w:color="auto"/>
            </w:tcBorders>
            <w:shd w:val="clear" w:color="000000" w:fill="FFFFFF"/>
            <w:vAlign w:val="center"/>
            <w:hideMark/>
          </w:tcPr>
          <w:p w14:paraId="475E6856" w14:textId="77777777" w:rsidR="0010420A" w:rsidRPr="0010420A" w:rsidRDefault="0010420A" w:rsidP="0010420A">
            <w:pPr>
              <w:spacing w:after="0" w:line="240" w:lineRule="auto"/>
              <w:jc w:val="center"/>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metodo1_31dic</w:t>
            </w:r>
          </w:p>
        </w:tc>
        <w:tc>
          <w:tcPr>
            <w:tcW w:w="1464" w:type="dxa"/>
            <w:tcBorders>
              <w:top w:val="single" w:sz="4" w:space="0" w:color="auto"/>
              <w:left w:val="nil"/>
              <w:bottom w:val="single" w:sz="4" w:space="0" w:color="auto"/>
              <w:right w:val="single" w:sz="4" w:space="0" w:color="auto"/>
            </w:tcBorders>
            <w:shd w:val="clear" w:color="000000" w:fill="FFFFFF"/>
            <w:vAlign w:val="center"/>
            <w:hideMark/>
          </w:tcPr>
          <w:p w14:paraId="0BD5915F" w14:textId="77777777" w:rsidR="0010420A" w:rsidRPr="0010420A" w:rsidRDefault="0010420A" w:rsidP="0010420A">
            <w:pPr>
              <w:spacing w:after="0" w:line="240" w:lineRule="auto"/>
              <w:jc w:val="center"/>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metodo2_lineal</w:t>
            </w:r>
          </w:p>
        </w:tc>
        <w:tc>
          <w:tcPr>
            <w:tcW w:w="1627" w:type="dxa"/>
            <w:tcBorders>
              <w:top w:val="single" w:sz="4" w:space="0" w:color="auto"/>
              <w:left w:val="nil"/>
              <w:bottom w:val="single" w:sz="4" w:space="0" w:color="auto"/>
              <w:right w:val="single" w:sz="4" w:space="0" w:color="auto"/>
            </w:tcBorders>
            <w:shd w:val="clear" w:color="000000" w:fill="FFFFFF"/>
            <w:vAlign w:val="center"/>
            <w:hideMark/>
          </w:tcPr>
          <w:p w14:paraId="1B36B318" w14:textId="77777777" w:rsidR="0010420A" w:rsidRPr="0010420A" w:rsidRDefault="0010420A" w:rsidP="0010420A">
            <w:pPr>
              <w:spacing w:after="0" w:line="240" w:lineRule="auto"/>
              <w:jc w:val="center"/>
              <w:rPr>
                <w:rFonts w:ascii="Lucida Sans" w:eastAsia="Times New Roman" w:hAnsi="Lucida Sans" w:cs="Calibri"/>
                <w:b/>
                <w:bCs/>
                <w:color w:val="000000"/>
                <w:sz w:val="16"/>
                <w:szCs w:val="16"/>
                <w:lang w:val="es-ES" w:eastAsia="es-ES"/>
              </w:rPr>
            </w:pPr>
            <w:r w:rsidRPr="0010420A">
              <w:rPr>
                <w:rFonts w:ascii="Lucida Sans" w:eastAsia="Times New Roman" w:hAnsi="Lucida Sans" w:cs="Calibri"/>
                <w:b/>
                <w:bCs/>
                <w:color w:val="000000"/>
                <w:sz w:val="16"/>
                <w:szCs w:val="16"/>
                <w:lang w:val="es-ES" w:eastAsia="es-ES"/>
              </w:rPr>
              <w:t>metodo3_promedio</w:t>
            </w:r>
          </w:p>
        </w:tc>
      </w:tr>
      <w:tr w:rsidR="0010420A" w:rsidRPr="0010420A" w14:paraId="34105A85" w14:textId="77777777" w:rsidTr="007B57BE">
        <w:trPr>
          <w:trHeight w:val="300"/>
        </w:trPr>
        <w:tc>
          <w:tcPr>
            <w:tcW w:w="683" w:type="dxa"/>
            <w:tcBorders>
              <w:top w:val="nil"/>
              <w:left w:val="nil"/>
              <w:bottom w:val="nil"/>
              <w:right w:val="nil"/>
            </w:tcBorders>
            <w:shd w:val="clear" w:color="000000" w:fill="FFFFFF"/>
            <w:noWrap/>
            <w:vAlign w:val="center"/>
            <w:hideMark/>
          </w:tcPr>
          <w:p w14:paraId="2A839E44"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526" w:type="dxa"/>
            <w:tcBorders>
              <w:top w:val="nil"/>
              <w:left w:val="nil"/>
              <w:bottom w:val="nil"/>
              <w:right w:val="nil"/>
            </w:tcBorders>
            <w:shd w:val="clear" w:color="000000" w:fill="FFFFFF"/>
            <w:noWrap/>
            <w:vAlign w:val="center"/>
            <w:hideMark/>
          </w:tcPr>
          <w:p w14:paraId="165B605C"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464" w:type="dxa"/>
            <w:tcBorders>
              <w:top w:val="nil"/>
              <w:left w:val="nil"/>
              <w:bottom w:val="nil"/>
              <w:right w:val="nil"/>
            </w:tcBorders>
            <w:shd w:val="clear" w:color="000000" w:fill="FFFFFF"/>
            <w:noWrap/>
            <w:vAlign w:val="center"/>
            <w:hideMark/>
          </w:tcPr>
          <w:p w14:paraId="4A8C721A"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c>
          <w:tcPr>
            <w:tcW w:w="1627" w:type="dxa"/>
            <w:tcBorders>
              <w:top w:val="nil"/>
              <w:left w:val="nil"/>
              <w:bottom w:val="nil"/>
              <w:right w:val="nil"/>
            </w:tcBorders>
            <w:shd w:val="clear" w:color="000000" w:fill="FFFFFF"/>
            <w:noWrap/>
            <w:vAlign w:val="center"/>
            <w:hideMark/>
          </w:tcPr>
          <w:p w14:paraId="090230A2" w14:textId="77777777" w:rsidR="0010420A" w:rsidRPr="0010420A" w:rsidRDefault="0010420A" w:rsidP="0010420A">
            <w:pPr>
              <w:spacing w:after="0" w:line="240" w:lineRule="auto"/>
              <w:jc w:val="right"/>
              <w:rPr>
                <w:rFonts w:ascii="Lucida Sans" w:eastAsia="Times New Roman" w:hAnsi="Lucida Sans" w:cs="Calibri"/>
                <w:color w:val="000000"/>
                <w:sz w:val="16"/>
                <w:szCs w:val="16"/>
                <w:lang w:val="es-ES" w:eastAsia="es-ES"/>
              </w:rPr>
            </w:pPr>
            <w:r w:rsidRPr="0010420A">
              <w:rPr>
                <w:rFonts w:ascii="Lucida Sans" w:eastAsia="Times New Roman" w:hAnsi="Lucida Sans" w:cs="Calibri"/>
                <w:color w:val="000000"/>
                <w:sz w:val="16"/>
                <w:szCs w:val="16"/>
                <w:lang w:val="es-ES" w:eastAsia="es-ES"/>
              </w:rPr>
              <w:t>&lt;dbl&gt;</w:t>
            </w:r>
          </w:p>
        </w:tc>
      </w:tr>
      <w:tr w:rsidR="0010420A" w:rsidRPr="0010420A" w14:paraId="67FFC34A" w14:textId="77777777" w:rsidTr="007B57BE">
        <w:trPr>
          <w:trHeight w:val="300"/>
        </w:trPr>
        <w:tc>
          <w:tcPr>
            <w:tcW w:w="683" w:type="dxa"/>
            <w:tcBorders>
              <w:top w:val="nil"/>
              <w:left w:val="nil"/>
              <w:bottom w:val="nil"/>
              <w:right w:val="nil"/>
            </w:tcBorders>
            <w:shd w:val="clear" w:color="000000" w:fill="FFFFFF"/>
            <w:noWrap/>
            <w:vAlign w:val="bottom"/>
            <w:hideMark/>
          </w:tcPr>
          <w:p w14:paraId="726D657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2005</w:t>
            </w:r>
          </w:p>
        </w:tc>
        <w:tc>
          <w:tcPr>
            <w:tcW w:w="1526" w:type="dxa"/>
            <w:tcBorders>
              <w:top w:val="nil"/>
              <w:left w:val="nil"/>
              <w:bottom w:val="nil"/>
              <w:right w:val="nil"/>
            </w:tcBorders>
            <w:shd w:val="clear" w:color="000000" w:fill="FFFFFF"/>
            <w:noWrap/>
            <w:vAlign w:val="bottom"/>
            <w:hideMark/>
          </w:tcPr>
          <w:p w14:paraId="69DAC5E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547583.5</w:t>
            </w:r>
          </w:p>
        </w:tc>
        <w:tc>
          <w:tcPr>
            <w:tcW w:w="1464" w:type="dxa"/>
            <w:tcBorders>
              <w:top w:val="nil"/>
              <w:left w:val="nil"/>
              <w:bottom w:val="nil"/>
              <w:right w:val="nil"/>
            </w:tcBorders>
            <w:shd w:val="clear" w:color="000000" w:fill="FFFFFF"/>
            <w:noWrap/>
            <w:vAlign w:val="bottom"/>
            <w:hideMark/>
          </w:tcPr>
          <w:p w14:paraId="08E6D49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547583.5</w:t>
            </w:r>
          </w:p>
        </w:tc>
        <w:tc>
          <w:tcPr>
            <w:tcW w:w="1627" w:type="dxa"/>
            <w:tcBorders>
              <w:top w:val="nil"/>
              <w:left w:val="nil"/>
              <w:bottom w:val="nil"/>
              <w:right w:val="nil"/>
            </w:tcBorders>
            <w:shd w:val="clear" w:color="000000" w:fill="FFFFFF"/>
            <w:noWrap/>
            <w:vAlign w:val="bottom"/>
            <w:hideMark/>
          </w:tcPr>
          <w:p w14:paraId="1A77262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547583.5</w:t>
            </w:r>
          </w:p>
        </w:tc>
      </w:tr>
      <w:tr w:rsidR="0010420A" w:rsidRPr="0010420A" w14:paraId="40FF6095" w14:textId="77777777" w:rsidTr="007B57BE">
        <w:trPr>
          <w:trHeight w:val="300"/>
        </w:trPr>
        <w:tc>
          <w:tcPr>
            <w:tcW w:w="683" w:type="dxa"/>
            <w:tcBorders>
              <w:top w:val="nil"/>
              <w:left w:val="nil"/>
              <w:bottom w:val="nil"/>
              <w:right w:val="nil"/>
            </w:tcBorders>
            <w:shd w:val="clear" w:color="000000" w:fill="FFFFFF"/>
            <w:noWrap/>
            <w:vAlign w:val="bottom"/>
            <w:hideMark/>
          </w:tcPr>
          <w:p w14:paraId="59F3EA4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2006</w:t>
            </w:r>
          </w:p>
        </w:tc>
        <w:tc>
          <w:tcPr>
            <w:tcW w:w="1526" w:type="dxa"/>
            <w:tcBorders>
              <w:top w:val="nil"/>
              <w:left w:val="nil"/>
              <w:bottom w:val="nil"/>
              <w:right w:val="nil"/>
            </w:tcBorders>
            <w:shd w:val="clear" w:color="000000" w:fill="FFFFFF"/>
            <w:noWrap/>
            <w:vAlign w:val="bottom"/>
            <w:hideMark/>
          </w:tcPr>
          <w:p w14:paraId="7D6EFA4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261555533.0</w:t>
            </w:r>
          </w:p>
        </w:tc>
        <w:tc>
          <w:tcPr>
            <w:tcW w:w="1464" w:type="dxa"/>
            <w:tcBorders>
              <w:top w:val="nil"/>
              <w:left w:val="nil"/>
              <w:bottom w:val="nil"/>
              <w:right w:val="nil"/>
            </w:tcBorders>
            <w:shd w:val="clear" w:color="000000" w:fill="FFFFFF"/>
            <w:noWrap/>
            <w:vAlign w:val="bottom"/>
            <w:hideMark/>
          </w:tcPr>
          <w:p w14:paraId="2583A1B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162267385.2</w:t>
            </w:r>
          </w:p>
        </w:tc>
        <w:tc>
          <w:tcPr>
            <w:tcW w:w="1627" w:type="dxa"/>
            <w:tcBorders>
              <w:top w:val="nil"/>
              <w:left w:val="nil"/>
              <w:bottom w:val="nil"/>
              <w:right w:val="nil"/>
            </w:tcBorders>
            <w:shd w:val="clear" w:color="000000" w:fill="FFFFFF"/>
            <w:noWrap/>
            <w:vAlign w:val="bottom"/>
            <w:hideMark/>
          </w:tcPr>
          <w:p w14:paraId="45E017D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162753576.6</w:t>
            </w:r>
          </w:p>
        </w:tc>
      </w:tr>
      <w:tr w:rsidR="0010420A" w:rsidRPr="0010420A" w14:paraId="7268697A" w14:textId="77777777" w:rsidTr="007B57BE">
        <w:trPr>
          <w:trHeight w:val="300"/>
        </w:trPr>
        <w:tc>
          <w:tcPr>
            <w:tcW w:w="683" w:type="dxa"/>
            <w:tcBorders>
              <w:top w:val="nil"/>
              <w:left w:val="nil"/>
              <w:bottom w:val="nil"/>
              <w:right w:val="nil"/>
            </w:tcBorders>
            <w:shd w:val="clear" w:color="000000" w:fill="FFFFFF"/>
            <w:noWrap/>
            <w:vAlign w:val="bottom"/>
            <w:hideMark/>
          </w:tcPr>
          <w:p w14:paraId="202906E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2007</w:t>
            </w:r>
          </w:p>
        </w:tc>
        <w:tc>
          <w:tcPr>
            <w:tcW w:w="1526" w:type="dxa"/>
            <w:tcBorders>
              <w:top w:val="nil"/>
              <w:left w:val="nil"/>
              <w:bottom w:val="nil"/>
              <w:right w:val="nil"/>
            </w:tcBorders>
            <w:shd w:val="clear" w:color="000000" w:fill="FFFFFF"/>
            <w:noWrap/>
            <w:vAlign w:val="bottom"/>
            <w:hideMark/>
          </w:tcPr>
          <w:p w14:paraId="60FB80E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950277273.8</w:t>
            </w:r>
          </w:p>
        </w:tc>
        <w:tc>
          <w:tcPr>
            <w:tcW w:w="1464" w:type="dxa"/>
            <w:tcBorders>
              <w:top w:val="nil"/>
              <w:left w:val="nil"/>
              <w:bottom w:val="nil"/>
              <w:right w:val="nil"/>
            </w:tcBorders>
            <w:shd w:val="clear" w:color="000000" w:fill="FFFFFF"/>
            <w:noWrap/>
            <w:vAlign w:val="bottom"/>
            <w:hideMark/>
          </w:tcPr>
          <w:p w14:paraId="2B8DBAD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664471195.0</w:t>
            </w:r>
          </w:p>
        </w:tc>
        <w:tc>
          <w:tcPr>
            <w:tcW w:w="1627" w:type="dxa"/>
            <w:tcBorders>
              <w:top w:val="nil"/>
              <w:left w:val="nil"/>
              <w:bottom w:val="nil"/>
              <w:right w:val="nil"/>
            </w:tcBorders>
            <w:shd w:val="clear" w:color="000000" w:fill="FFFFFF"/>
            <w:noWrap/>
            <w:vAlign w:val="bottom"/>
            <w:hideMark/>
          </w:tcPr>
          <w:p w14:paraId="7746CE6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653268220.4</w:t>
            </w:r>
          </w:p>
        </w:tc>
      </w:tr>
      <w:tr w:rsidR="0010420A" w:rsidRPr="0010420A" w14:paraId="6D5579A6" w14:textId="77777777" w:rsidTr="007B57BE">
        <w:trPr>
          <w:trHeight w:val="300"/>
        </w:trPr>
        <w:tc>
          <w:tcPr>
            <w:tcW w:w="683" w:type="dxa"/>
            <w:tcBorders>
              <w:top w:val="nil"/>
              <w:left w:val="nil"/>
              <w:bottom w:val="nil"/>
              <w:right w:val="nil"/>
            </w:tcBorders>
            <w:shd w:val="clear" w:color="000000" w:fill="FFFFFF"/>
            <w:noWrap/>
            <w:vAlign w:val="bottom"/>
            <w:hideMark/>
          </w:tcPr>
          <w:p w14:paraId="2AA3727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2008</w:t>
            </w:r>
          </w:p>
        </w:tc>
        <w:tc>
          <w:tcPr>
            <w:tcW w:w="1526" w:type="dxa"/>
            <w:tcBorders>
              <w:top w:val="nil"/>
              <w:left w:val="nil"/>
              <w:bottom w:val="nil"/>
              <w:right w:val="nil"/>
            </w:tcBorders>
            <w:shd w:val="clear" w:color="000000" w:fill="FFFFFF"/>
            <w:noWrap/>
            <w:vAlign w:val="bottom"/>
            <w:hideMark/>
          </w:tcPr>
          <w:p w14:paraId="5B6B36E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1224186498.0</w:t>
            </w:r>
          </w:p>
        </w:tc>
        <w:tc>
          <w:tcPr>
            <w:tcW w:w="1464" w:type="dxa"/>
            <w:tcBorders>
              <w:top w:val="nil"/>
              <w:left w:val="nil"/>
              <w:bottom w:val="nil"/>
              <w:right w:val="nil"/>
            </w:tcBorders>
            <w:shd w:val="clear" w:color="000000" w:fill="FFFFFF"/>
            <w:noWrap/>
            <w:vAlign w:val="bottom"/>
            <w:hideMark/>
          </w:tcPr>
          <w:p w14:paraId="3B25A5B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1071766092.9</w:t>
            </w:r>
          </w:p>
        </w:tc>
        <w:tc>
          <w:tcPr>
            <w:tcW w:w="1627" w:type="dxa"/>
            <w:tcBorders>
              <w:top w:val="nil"/>
              <w:left w:val="nil"/>
              <w:bottom w:val="nil"/>
              <w:right w:val="nil"/>
            </w:tcBorders>
            <w:shd w:val="clear" w:color="000000" w:fill="FFFFFF"/>
            <w:noWrap/>
            <w:vAlign w:val="bottom"/>
            <w:hideMark/>
          </w:tcPr>
          <w:p w14:paraId="2E54267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1064832325.0</w:t>
            </w:r>
          </w:p>
        </w:tc>
      </w:tr>
      <w:tr w:rsidR="0010420A" w:rsidRPr="0010420A" w14:paraId="15FAC4C8" w14:textId="77777777" w:rsidTr="007B57BE">
        <w:trPr>
          <w:trHeight w:val="300"/>
        </w:trPr>
        <w:tc>
          <w:tcPr>
            <w:tcW w:w="683" w:type="dxa"/>
            <w:tcBorders>
              <w:top w:val="nil"/>
              <w:left w:val="nil"/>
              <w:bottom w:val="nil"/>
              <w:right w:val="nil"/>
            </w:tcBorders>
            <w:shd w:val="clear" w:color="000000" w:fill="FFFFFF"/>
            <w:noWrap/>
            <w:vAlign w:val="bottom"/>
            <w:hideMark/>
          </w:tcPr>
          <w:p w14:paraId="0328D94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2009</w:t>
            </w:r>
          </w:p>
        </w:tc>
        <w:tc>
          <w:tcPr>
            <w:tcW w:w="1526" w:type="dxa"/>
            <w:tcBorders>
              <w:top w:val="nil"/>
              <w:left w:val="nil"/>
              <w:bottom w:val="nil"/>
              <w:right w:val="nil"/>
            </w:tcBorders>
            <w:shd w:val="clear" w:color="000000" w:fill="FFFFFF"/>
            <w:noWrap/>
            <w:vAlign w:val="bottom"/>
            <w:hideMark/>
          </w:tcPr>
          <w:p w14:paraId="5123678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1486888939.1</w:t>
            </w:r>
          </w:p>
        </w:tc>
        <w:tc>
          <w:tcPr>
            <w:tcW w:w="1464" w:type="dxa"/>
            <w:tcBorders>
              <w:top w:val="nil"/>
              <w:left w:val="nil"/>
              <w:bottom w:val="nil"/>
              <w:right w:val="nil"/>
            </w:tcBorders>
            <w:shd w:val="clear" w:color="000000" w:fill="FFFFFF"/>
            <w:noWrap/>
            <w:vAlign w:val="bottom"/>
            <w:hideMark/>
          </w:tcPr>
          <w:p w14:paraId="5646B85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1392998235.7</w:t>
            </w:r>
          </w:p>
        </w:tc>
        <w:tc>
          <w:tcPr>
            <w:tcW w:w="1627" w:type="dxa"/>
            <w:tcBorders>
              <w:top w:val="nil"/>
              <w:left w:val="nil"/>
              <w:bottom w:val="nil"/>
              <w:right w:val="nil"/>
            </w:tcBorders>
            <w:shd w:val="clear" w:color="000000" w:fill="FFFFFF"/>
            <w:noWrap/>
            <w:vAlign w:val="bottom"/>
            <w:hideMark/>
          </w:tcPr>
          <w:p w14:paraId="721B222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1387014886.5</w:t>
            </w:r>
          </w:p>
        </w:tc>
      </w:tr>
      <w:tr w:rsidR="0010420A" w:rsidRPr="0010420A" w14:paraId="71BAC160" w14:textId="77777777" w:rsidTr="007B57BE">
        <w:trPr>
          <w:trHeight w:val="300"/>
        </w:trPr>
        <w:tc>
          <w:tcPr>
            <w:tcW w:w="683" w:type="dxa"/>
            <w:tcBorders>
              <w:top w:val="nil"/>
              <w:left w:val="nil"/>
              <w:bottom w:val="nil"/>
              <w:right w:val="nil"/>
            </w:tcBorders>
            <w:shd w:val="clear" w:color="000000" w:fill="FFFFFF"/>
            <w:noWrap/>
            <w:vAlign w:val="bottom"/>
            <w:hideMark/>
          </w:tcPr>
          <w:p w14:paraId="505BFB8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2010</w:t>
            </w:r>
          </w:p>
        </w:tc>
        <w:tc>
          <w:tcPr>
            <w:tcW w:w="1526" w:type="dxa"/>
            <w:tcBorders>
              <w:top w:val="nil"/>
              <w:left w:val="nil"/>
              <w:bottom w:val="nil"/>
              <w:right w:val="nil"/>
            </w:tcBorders>
            <w:shd w:val="clear" w:color="000000" w:fill="FFFFFF"/>
            <w:noWrap/>
            <w:vAlign w:val="bottom"/>
            <w:hideMark/>
          </w:tcPr>
          <w:p w14:paraId="73CE5AB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1663846125.4</w:t>
            </w:r>
          </w:p>
        </w:tc>
        <w:tc>
          <w:tcPr>
            <w:tcW w:w="1464" w:type="dxa"/>
            <w:tcBorders>
              <w:top w:val="nil"/>
              <w:left w:val="nil"/>
              <w:bottom w:val="nil"/>
              <w:right w:val="nil"/>
            </w:tcBorders>
            <w:shd w:val="clear" w:color="000000" w:fill="FFFFFF"/>
            <w:noWrap/>
            <w:vAlign w:val="bottom"/>
            <w:hideMark/>
          </w:tcPr>
          <w:p w14:paraId="4E7A058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1594850648.3</w:t>
            </w:r>
          </w:p>
        </w:tc>
        <w:tc>
          <w:tcPr>
            <w:tcW w:w="1627" w:type="dxa"/>
            <w:tcBorders>
              <w:top w:val="nil"/>
              <w:left w:val="nil"/>
              <w:bottom w:val="nil"/>
              <w:right w:val="nil"/>
            </w:tcBorders>
            <w:shd w:val="clear" w:color="000000" w:fill="FFFFFF"/>
            <w:noWrap/>
            <w:vAlign w:val="bottom"/>
            <w:hideMark/>
          </w:tcPr>
          <w:p w14:paraId="3A33D68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1592479951.9</w:t>
            </w:r>
          </w:p>
        </w:tc>
      </w:tr>
      <w:tr w:rsidR="0010420A" w:rsidRPr="0010420A" w14:paraId="07A45BA3" w14:textId="77777777" w:rsidTr="007B57BE">
        <w:trPr>
          <w:trHeight w:val="300"/>
        </w:trPr>
        <w:tc>
          <w:tcPr>
            <w:tcW w:w="683" w:type="dxa"/>
            <w:tcBorders>
              <w:top w:val="nil"/>
              <w:left w:val="nil"/>
              <w:bottom w:val="nil"/>
              <w:right w:val="nil"/>
            </w:tcBorders>
            <w:shd w:val="clear" w:color="000000" w:fill="FFFFFF"/>
            <w:noWrap/>
            <w:vAlign w:val="bottom"/>
            <w:hideMark/>
          </w:tcPr>
          <w:p w14:paraId="24997E2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2011</w:t>
            </w:r>
          </w:p>
        </w:tc>
        <w:tc>
          <w:tcPr>
            <w:tcW w:w="1526" w:type="dxa"/>
            <w:tcBorders>
              <w:top w:val="nil"/>
              <w:left w:val="nil"/>
              <w:bottom w:val="nil"/>
              <w:right w:val="nil"/>
            </w:tcBorders>
            <w:shd w:val="clear" w:color="000000" w:fill="FFFFFF"/>
            <w:noWrap/>
            <w:vAlign w:val="bottom"/>
            <w:hideMark/>
          </w:tcPr>
          <w:p w14:paraId="2F889460"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2025714734.5</w:t>
            </w:r>
          </w:p>
        </w:tc>
        <w:tc>
          <w:tcPr>
            <w:tcW w:w="1464" w:type="dxa"/>
            <w:tcBorders>
              <w:top w:val="nil"/>
              <w:left w:val="nil"/>
              <w:bottom w:val="nil"/>
              <w:right w:val="nil"/>
            </w:tcBorders>
            <w:shd w:val="clear" w:color="000000" w:fill="FFFFFF"/>
            <w:noWrap/>
            <w:vAlign w:val="bottom"/>
            <w:hideMark/>
          </w:tcPr>
          <w:p w14:paraId="25B0FF4B"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1909361772.8</w:t>
            </w:r>
          </w:p>
        </w:tc>
        <w:tc>
          <w:tcPr>
            <w:tcW w:w="1627" w:type="dxa"/>
            <w:tcBorders>
              <w:top w:val="nil"/>
              <w:left w:val="nil"/>
              <w:bottom w:val="nil"/>
              <w:right w:val="nil"/>
            </w:tcBorders>
            <w:shd w:val="clear" w:color="000000" w:fill="FFFFFF"/>
            <w:noWrap/>
            <w:vAlign w:val="bottom"/>
            <w:hideMark/>
          </w:tcPr>
          <w:p w14:paraId="123EA09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1904251319.7</w:t>
            </w:r>
          </w:p>
        </w:tc>
      </w:tr>
      <w:tr w:rsidR="0010420A" w:rsidRPr="0010420A" w14:paraId="2903DFE1" w14:textId="77777777" w:rsidTr="007B57BE">
        <w:trPr>
          <w:trHeight w:val="300"/>
        </w:trPr>
        <w:tc>
          <w:tcPr>
            <w:tcW w:w="683" w:type="dxa"/>
            <w:tcBorders>
              <w:top w:val="nil"/>
              <w:left w:val="nil"/>
              <w:bottom w:val="nil"/>
              <w:right w:val="nil"/>
            </w:tcBorders>
            <w:shd w:val="clear" w:color="000000" w:fill="FFFFFF"/>
            <w:noWrap/>
            <w:vAlign w:val="bottom"/>
            <w:hideMark/>
          </w:tcPr>
          <w:p w14:paraId="475C435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2012</w:t>
            </w:r>
          </w:p>
        </w:tc>
        <w:tc>
          <w:tcPr>
            <w:tcW w:w="1526" w:type="dxa"/>
            <w:tcBorders>
              <w:top w:val="nil"/>
              <w:left w:val="nil"/>
              <w:bottom w:val="nil"/>
              <w:right w:val="nil"/>
            </w:tcBorders>
            <w:shd w:val="clear" w:color="000000" w:fill="FFFFFF"/>
            <w:noWrap/>
            <w:vAlign w:val="bottom"/>
            <w:hideMark/>
          </w:tcPr>
          <w:p w14:paraId="398F891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2240538031.4</w:t>
            </w:r>
          </w:p>
        </w:tc>
        <w:tc>
          <w:tcPr>
            <w:tcW w:w="1464" w:type="dxa"/>
            <w:tcBorders>
              <w:top w:val="nil"/>
              <w:left w:val="nil"/>
              <w:bottom w:val="nil"/>
              <w:right w:val="nil"/>
            </w:tcBorders>
            <w:shd w:val="clear" w:color="000000" w:fill="FFFFFF"/>
            <w:noWrap/>
            <w:vAlign w:val="bottom"/>
            <w:hideMark/>
          </w:tcPr>
          <w:p w14:paraId="528B0B33"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2222608918.2</w:t>
            </w:r>
          </w:p>
        </w:tc>
        <w:tc>
          <w:tcPr>
            <w:tcW w:w="1627" w:type="dxa"/>
            <w:tcBorders>
              <w:top w:val="nil"/>
              <w:left w:val="nil"/>
              <w:bottom w:val="nil"/>
              <w:right w:val="nil"/>
            </w:tcBorders>
            <w:shd w:val="clear" w:color="000000" w:fill="FFFFFF"/>
            <w:noWrap/>
            <w:vAlign w:val="bottom"/>
            <w:hideMark/>
          </w:tcPr>
          <w:p w14:paraId="3B39872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2221732010.1</w:t>
            </w:r>
          </w:p>
        </w:tc>
      </w:tr>
      <w:tr w:rsidR="0010420A" w:rsidRPr="0010420A" w14:paraId="2FC0FAA9" w14:textId="77777777" w:rsidTr="007B57BE">
        <w:trPr>
          <w:trHeight w:val="300"/>
        </w:trPr>
        <w:tc>
          <w:tcPr>
            <w:tcW w:w="683" w:type="dxa"/>
            <w:tcBorders>
              <w:top w:val="nil"/>
              <w:left w:val="nil"/>
              <w:bottom w:val="nil"/>
              <w:right w:val="nil"/>
            </w:tcBorders>
            <w:shd w:val="clear" w:color="000000" w:fill="FFFFFF"/>
            <w:noWrap/>
            <w:vAlign w:val="bottom"/>
            <w:hideMark/>
          </w:tcPr>
          <w:p w14:paraId="14B0915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2013</w:t>
            </w:r>
          </w:p>
        </w:tc>
        <w:tc>
          <w:tcPr>
            <w:tcW w:w="1526" w:type="dxa"/>
            <w:tcBorders>
              <w:top w:val="nil"/>
              <w:left w:val="nil"/>
              <w:bottom w:val="nil"/>
              <w:right w:val="nil"/>
            </w:tcBorders>
            <w:shd w:val="clear" w:color="000000" w:fill="FFFFFF"/>
            <w:noWrap/>
            <w:vAlign w:val="bottom"/>
            <w:hideMark/>
          </w:tcPr>
          <w:p w14:paraId="54C528F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2274485246.5</w:t>
            </w:r>
          </w:p>
        </w:tc>
        <w:tc>
          <w:tcPr>
            <w:tcW w:w="1464" w:type="dxa"/>
            <w:tcBorders>
              <w:top w:val="nil"/>
              <w:left w:val="nil"/>
              <w:bottom w:val="nil"/>
              <w:right w:val="nil"/>
            </w:tcBorders>
            <w:shd w:val="clear" w:color="000000" w:fill="FFFFFF"/>
            <w:noWrap/>
            <w:vAlign w:val="bottom"/>
            <w:hideMark/>
          </w:tcPr>
          <w:p w14:paraId="2AC2AFC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2313362547.6</w:t>
            </w:r>
          </w:p>
        </w:tc>
        <w:tc>
          <w:tcPr>
            <w:tcW w:w="1627" w:type="dxa"/>
            <w:tcBorders>
              <w:top w:val="nil"/>
              <w:left w:val="nil"/>
              <w:bottom w:val="nil"/>
              <w:right w:val="nil"/>
            </w:tcBorders>
            <w:shd w:val="clear" w:color="000000" w:fill="FFFFFF"/>
            <w:noWrap/>
            <w:vAlign w:val="bottom"/>
            <w:hideMark/>
          </w:tcPr>
          <w:p w14:paraId="09DE49C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2314883477.1</w:t>
            </w:r>
          </w:p>
        </w:tc>
      </w:tr>
      <w:tr w:rsidR="0010420A" w:rsidRPr="0010420A" w14:paraId="5FFF687F" w14:textId="77777777" w:rsidTr="007B57BE">
        <w:trPr>
          <w:trHeight w:val="300"/>
        </w:trPr>
        <w:tc>
          <w:tcPr>
            <w:tcW w:w="683" w:type="dxa"/>
            <w:tcBorders>
              <w:top w:val="nil"/>
              <w:left w:val="nil"/>
              <w:bottom w:val="nil"/>
              <w:right w:val="nil"/>
            </w:tcBorders>
            <w:shd w:val="clear" w:color="000000" w:fill="FFFFFF"/>
            <w:noWrap/>
            <w:vAlign w:val="bottom"/>
            <w:hideMark/>
          </w:tcPr>
          <w:p w14:paraId="195CF50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2014</w:t>
            </w:r>
          </w:p>
        </w:tc>
        <w:tc>
          <w:tcPr>
            <w:tcW w:w="1526" w:type="dxa"/>
            <w:tcBorders>
              <w:top w:val="nil"/>
              <w:left w:val="nil"/>
              <w:bottom w:val="nil"/>
              <w:right w:val="nil"/>
            </w:tcBorders>
            <w:shd w:val="clear" w:color="000000" w:fill="FFFFFF"/>
            <w:noWrap/>
            <w:vAlign w:val="bottom"/>
            <w:hideMark/>
          </w:tcPr>
          <w:p w14:paraId="1E31840F"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1937636381.4</w:t>
            </w:r>
          </w:p>
        </w:tc>
        <w:tc>
          <w:tcPr>
            <w:tcW w:w="1464" w:type="dxa"/>
            <w:tcBorders>
              <w:top w:val="nil"/>
              <w:left w:val="nil"/>
              <w:bottom w:val="nil"/>
              <w:right w:val="nil"/>
            </w:tcBorders>
            <w:shd w:val="clear" w:color="000000" w:fill="FFFFFF"/>
            <w:noWrap/>
            <w:vAlign w:val="bottom"/>
            <w:hideMark/>
          </w:tcPr>
          <w:p w14:paraId="6CA3FDD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2056775049.1</w:t>
            </w:r>
          </w:p>
        </w:tc>
        <w:tc>
          <w:tcPr>
            <w:tcW w:w="1627" w:type="dxa"/>
            <w:tcBorders>
              <w:top w:val="nil"/>
              <w:left w:val="nil"/>
              <w:bottom w:val="nil"/>
              <w:right w:val="nil"/>
            </w:tcBorders>
            <w:shd w:val="clear" w:color="000000" w:fill="FFFFFF"/>
            <w:noWrap/>
            <w:vAlign w:val="bottom"/>
            <w:hideMark/>
          </w:tcPr>
          <w:p w14:paraId="6A4E7C32"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2060091682.6</w:t>
            </w:r>
          </w:p>
        </w:tc>
      </w:tr>
      <w:tr w:rsidR="0010420A" w:rsidRPr="0010420A" w14:paraId="7BE1F463" w14:textId="77777777" w:rsidTr="007B57BE">
        <w:trPr>
          <w:trHeight w:val="300"/>
        </w:trPr>
        <w:tc>
          <w:tcPr>
            <w:tcW w:w="683" w:type="dxa"/>
            <w:tcBorders>
              <w:top w:val="nil"/>
              <w:left w:val="nil"/>
              <w:bottom w:val="nil"/>
              <w:right w:val="nil"/>
            </w:tcBorders>
            <w:shd w:val="clear" w:color="000000" w:fill="FFFFFF"/>
            <w:noWrap/>
            <w:vAlign w:val="bottom"/>
            <w:hideMark/>
          </w:tcPr>
          <w:p w14:paraId="6458C44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2015</w:t>
            </w:r>
          </w:p>
        </w:tc>
        <w:tc>
          <w:tcPr>
            <w:tcW w:w="1526" w:type="dxa"/>
            <w:tcBorders>
              <w:top w:val="nil"/>
              <w:left w:val="nil"/>
              <w:bottom w:val="nil"/>
              <w:right w:val="nil"/>
            </w:tcBorders>
            <w:shd w:val="clear" w:color="000000" w:fill="FFFFFF"/>
            <w:noWrap/>
            <w:vAlign w:val="bottom"/>
            <w:hideMark/>
          </w:tcPr>
          <w:p w14:paraId="3C6EA019"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2513615082.9</w:t>
            </w:r>
          </w:p>
        </w:tc>
        <w:tc>
          <w:tcPr>
            <w:tcW w:w="1464" w:type="dxa"/>
            <w:tcBorders>
              <w:top w:val="nil"/>
              <w:left w:val="nil"/>
              <w:bottom w:val="nil"/>
              <w:right w:val="nil"/>
            </w:tcBorders>
            <w:shd w:val="clear" w:color="000000" w:fill="FFFFFF"/>
            <w:noWrap/>
            <w:vAlign w:val="bottom"/>
            <w:hideMark/>
          </w:tcPr>
          <w:p w14:paraId="7B00C3C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2484500773.9</w:t>
            </w:r>
          </w:p>
        </w:tc>
        <w:tc>
          <w:tcPr>
            <w:tcW w:w="1627" w:type="dxa"/>
            <w:tcBorders>
              <w:top w:val="nil"/>
              <w:left w:val="nil"/>
              <w:bottom w:val="nil"/>
              <w:right w:val="nil"/>
            </w:tcBorders>
            <w:shd w:val="clear" w:color="000000" w:fill="FFFFFF"/>
            <w:noWrap/>
            <w:vAlign w:val="bottom"/>
            <w:hideMark/>
          </w:tcPr>
          <w:p w14:paraId="6763D4A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2483282732.1</w:t>
            </w:r>
          </w:p>
        </w:tc>
      </w:tr>
      <w:tr w:rsidR="0010420A" w:rsidRPr="0010420A" w14:paraId="3EF001ED" w14:textId="77777777" w:rsidTr="007B57BE">
        <w:trPr>
          <w:trHeight w:val="300"/>
        </w:trPr>
        <w:tc>
          <w:tcPr>
            <w:tcW w:w="683" w:type="dxa"/>
            <w:tcBorders>
              <w:top w:val="nil"/>
              <w:left w:val="nil"/>
              <w:bottom w:val="nil"/>
              <w:right w:val="nil"/>
            </w:tcBorders>
            <w:shd w:val="clear" w:color="000000" w:fill="FFFFFF"/>
            <w:noWrap/>
            <w:vAlign w:val="bottom"/>
            <w:hideMark/>
          </w:tcPr>
          <w:p w14:paraId="2669857C"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2016</w:t>
            </w:r>
          </w:p>
        </w:tc>
        <w:tc>
          <w:tcPr>
            <w:tcW w:w="1526" w:type="dxa"/>
            <w:tcBorders>
              <w:top w:val="nil"/>
              <w:left w:val="nil"/>
              <w:bottom w:val="nil"/>
              <w:right w:val="nil"/>
            </w:tcBorders>
            <w:shd w:val="clear" w:color="000000" w:fill="FFFFFF"/>
            <w:noWrap/>
            <w:vAlign w:val="bottom"/>
            <w:hideMark/>
          </w:tcPr>
          <w:p w14:paraId="3932A1EA"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2764195514.3</w:t>
            </w:r>
          </w:p>
        </w:tc>
        <w:tc>
          <w:tcPr>
            <w:tcW w:w="1464" w:type="dxa"/>
            <w:tcBorders>
              <w:top w:val="nil"/>
              <w:left w:val="nil"/>
              <w:bottom w:val="nil"/>
              <w:right w:val="nil"/>
            </w:tcBorders>
            <w:shd w:val="clear" w:color="000000" w:fill="FFFFFF"/>
            <w:noWrap/>
            <w:vAlign w:val="bottom"/>
            <w:hideMark/>
          </w:tcPr>
          <w:p w14:paraId="667A6CD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2826997956.4</w:t>
            </w:r>
          </w:p>
        </w:tc>
        <w:tc>
          <w:tcPr>
            <w:tcW w:w="1627" w:type="dxa"/>
            <w:tcBorders>
              <w:top w:val="nil"/>
              <w:left w:val="nil"/>
              <w:bottom w:val="nil"/>
              <w:right w:val="nil"/>
            </w:tcBorders>
            <w:shd w:val="clear" w:color="000000" w:fill="FFFFFF"/>
            <w:noWrap/>
            <w:vAlign w:val="bottom"/>
            <w:hideMark/>
          </w:tcPr>
          <w:p w14:paraId="01AF58D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2828446041.3</w:t>
            </w:r>
          </w:p>
        </w:tc>
      </w:tr>
      <w:tr w:rsidR="0010420A" w:rsidRPr="0010420A" w14:paraId="4F25194E" w14:textId="77777777" w:rsidTr="007B57BE">
        <w:trPr>
          <w:trHeight w:val="300"/>
        </w:trPr>
        <w:tc>
          <w:tcPr>
            <w:tcW w:w="683" w:type="dxa"/>
            <w:tcBorders>
              <w:top w:val="nil"/>
              <w:left w:val="nil"/>
              <w:bottom w:val="nil"/>
              <w:right w:val="nil"/>
            </w:tcBorders>
            <w:shd w:val="clear" w:color="000000" w:fill="FFFFFF"/>
            <w:noWrap/>
            <w:vAlign w:val="bottom"/>
            <w:hideMark/>
          </w:tcPr>
          <w:p w14:paraId="1886C86E"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2017</w:t>
            </w:r>
          </w:p>
        </w:tc>
        <w:tc>
          <w:tcPr>
            <w:tcW w:w="1526" w:type="dxa"/>
            <w:tcBorders>
              <w:top w:val="nil"/>
              <w:left w:val="nil"/>
              <w:bottom w:val="nil"/>
              <w:right w:val="nil"/>
            </w:tcBorders>
            <w:shd w:val="clear" w:color="000000" w:fill="FFFFFF"/>
            <w:noWrap/>
            <w:vAlign w:val="bottom"/>
            <w:hideMark/>
          </w:tcPr>
          <w:p w14:paraId="05C3DA9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3577393077.6</w:t>
            </w:r>
          </w:p>
        </w:tc>
        <w:tc>
          <w:tcPr>
            <w:tcW w:w="1464" w:type="dxa"/>
            <w:tcBorders>
              <w:top w:val="nil"/>
              <w:left w:val="nil"/>
              <w:bottom w:val="nil"/>
              <w:right w:val="nil"/>
            </w:tcBorders>
            <w:shd w:val="clear" w:color="000000" w:fill="FFFFFF"/>
            <w:noWrap/>
            <w:vAlign w:val="bottom"/>
            <w:hideMark/>
          </w:tcPr>
          <w:p w14:paraId="45A56FED"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3234261186.1</w:t>
            </w:r>
          </w:p>
        </w:tc>
        <w:tc>
          <w:tcPr>
            <w:tcW w:w="1627" w:type="dxa"/>
            <w:tcBorders>
              <w:top w:val="nil"/>
              <w:left w:val="nil"/>
              <w:bottom w:val="nil"/>
              <w:right w:val="nil"/>
            </w:tcBorders>
            <w:shd w:val="clear" w:color="000000" w:fill="FFFFFF"/>
            <w:noWrap/>
            <w:vAlign w:val="bottom"/>
            <w:hideMark/>
          </w:tcPr>
          <w:p w14:paraId="76C3C337"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3223142543.4</w:t>
            </w:r>
          </w:p>
        </w:tc>
      </w:tr>
      <w:tr w:rsidR="0010420A" w:rsidRPr="0010420A" w14:paraId="4E6B241C" w14:textId="77777777" w:rsidTr="007B57BE">
        <w:trPr>
          <w:trHeight w:val="300"/>
        </w:trPr>
        <w:tc>
          <w:tcPr>
            <w:tcW w:w="683" w:type="dxa"/>
            <w:tcBorders>
              <w:top w:val="nil"/>
              <w:left w:val="nil"/>
              <w:bottom w:val="nil"/>
              <w:right w:val="nil"/>
            </w:tcBorders>
            <w:shd w:val="clear" w:color="000000" w:fill="FFFFFF"/>
            <w:noWrap/>
            <w:vAlign w:val="bottom"/>
            <w:hideMark/>
          </w:tcPr>
          <w:p w14:paraId="5D4896C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2018</w:t>
            </w:r>
          </w:p>
        </w:tc>
        <w:tc>
          <w:tcPr>
            <w:tcW w:w="1526" w:type="dxa"/>
            <w:tcBorders>
              <w:top w:val="nil"/>
              <w:left w:val="nil"/>
              <w:bottom w:val="nil"/>
              <w:right w:val="nil"/>
            </w:tcBorders>
            <w:shd w:val="clear" w:color="000000" w:fill="FFFFFF"/>
            <w:noWrap/>
            <w:vAlign w:val="bottom"/>
            <w:hideMark/>
          </w:tcPr>
          <w:p w14:paraId="44CD618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3775365277.8</w:t>
            </w:r>
          </w:p>
        </w:tc>
        <w:tc>
          <w:tcPr>
            <w:tcW w:w="1464" w:type="dxa"/>
            <w:tcBorders>
              <w:top w:val="nil"/>
              <w:left w:val="nil"/>
              <w:bottom w:val="nil"/>
              <w:right w:val="nil"/>
            </w:tcBorders>
            <w:shd w:val="clear" w:color="000000" w:fill="FFFFFF"/>
            <w:noWrap/>
            <w:vAlign w:val="bottom"/>
            <w:hideMark/>
          </w:tcPr>
          <w:p w14:paraId="16226C7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3510281295.6</w:t>
            </w:r>
          </w:p>
        </w:tc>
        <w:tc>
          <w:tcPr>
            <w:tcW w:w="1627" w:type="dxa"/>
            <w:tcBorders>
              <w:top w:val="nil"/>
              <w:left w:val="nil"/>
              <w:bottom w:val="nil"/>
              <w:right w:val="nil"/>
            </w:tcBorders>
            <w:shd w:val="clear" w:color="000000" w:fill="FFFFFF"/>
            <w:noWrap/>
            <w:vAlign w:val="bottom"/>
            <w:hideMark/>
          </w:tcPr>
          <w:p w14:paraId="41A768C5"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3511385276.2</w:t>
            </w:r>
          </w:p>
        </w:tc>
      </w:tr>
      <w:tr w:rsidR="0010420A" w:rsidRPr="0010420A" w14:paraId="54E59A2A" w14:textId="77777777" w:rsidTr="007B57BE">
        <w:trPr>
          <w:trHeight w:val="300"/>
        </w:trPr>
        <w:tc>
          <w:tcPr>
            <w:tcW w:w="683" w:type="dxa"/>
            <w:tcBorders>
              <w:top w:val="nil"/>
              <w:left w:val="nil"/>
              <w:bottom w:val="nil"/>
              <w:right w:val="nil"/>
            </w:tcBorders>
            <w:shd w:val="clear" w:color="000000" w:fill="FFFFFF"/>
            <w:noWrap/>
            <w:vAlign w:val="bottom"/>
            <w:hideMark/>
          </w:tcPr>
          <w:p w14:paraId="7F551824"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2019</w:t>
            </w:r>
          </w:p>
        </w:tc>
        <w:tc>
          <w:tcPr>
            <w:tcW w:w="1526" w:type="dxa"/>
            <w:tcBorders>
              <w:top w:val="nil"/>
              <w:left w:val="nil"/>
              <w:bottom w:val="nil"/>
              <w:right w:val="nil"/>
            </w:tcBorders>
            <w:shd w:val="clear" w:color="000000" w:fill="FFFFFF"/>
            <w:noWrap/>
            <w:vAlign w:val="bottom"/>
            <w:hideMark/>
          </w:tcPr>
          <w:p w14:paraId="7E8C1256"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3246816730.6</w:t>
            </w:r>
          </w:p>
        </w:tc>
        <w:tc>
          <w:tcPr>
            <w:tcW w:w="1464" w:type="dxa"/>
            <w:tcBorders>
              <w:top w:val="nil"/>
              <w:left w:val="nil"/>
              <w:bottom w:val="nil"/>
              <w:right w:val="nil"/>
            </w:tcBorders>
            <w:shd w:val="clear" w:color="000000" w:fill="FFFFFF"/>
            <w:noWrap/>
            <w:vAlign w:val="bottom"/>
            <w:hideMark/>
          </w:tcPr>
          <w:p w14:paraId="5EA877C8"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3377293124.1</w:t>
            </w:r>
          </w:p>
        </w:tc>
        <w:tc>
          <w:tcPr>
            <w:tcW w:w="1627" w:type="dxa"/>
            <w:tcBorders>
              <w:top w:val="nil"/>
              <w:left w:val="nil"/>
              <w:bottom w:val="nil"/>
              <w:right w:val="nil"/>
            </w:tcBorders>
            <w:shd w:val="clear" w:color="000000" w:fill="FFFFFF"/>
            <w:noWrap/>
            <w:vAlign w:val="bottom"/>
            <w:hideMark/>
          </w:tcPr>
          <w:p w14:paraId="00082E51" w14:textId="77777777" w:rsidR="0010420A" w:rsidRPr="0010420A" w:rsidRDefault="0010420A" w:rsidP="0010420A">
            <w:pPr>
              <w:spacing w:after="0" w:line="240" w:lineRule="auto"/>
              <w:jc w:val="right"/>
              <w:rPr>
                <w:rFonts w:ascii="Lucida Sans" w:eastAsia="Times New Roman" w:hAnsi="Lucida Sans" w:cs="Calibri"/>
                <w:color w:val="000000"/>
                <w:sz w:val="18"/>
                <w:szCs w:val="18"/>
                <w:lang w:val="es-ES" w:eastAsia="es-ES"/>
              </w:rPr>
            </w:pPr>
            <w:r w:rsidRPr="0010420A">
              <w:rPr>
                <w:rFonts w:ascii="Lucida Sans" w:eastAsia="Times New Roman" w:hAnsi="Lucida Sans" w:cs="Calibri"/>
                <w:color w:val="000000"/>
                <w:sz w:val="18"/>
                <w:szCs w:val="18"/>
                <w:lang w:val="es-ES" w:eastAsia="es-ES"/>
              </w:rPr>
              <w:t>3377488152.2</w:t>
            </w:r>
          </w:p>
        </w:tc>
      </w:tr>
    </w:tbl>
    <w:p w14:paraId="075814B4"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591EFD87"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Comparo gráficamente el método 1 y 2:</w:t>
      </w:r>
    </w:p>
    <w:p w14:paraId="14F11078"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ggplot(comparacion_metodos %&gt;% select(-metodo3_promedio) %&gt;% gather(</w:t>
      </w:r>
      <w:r w:rsidRPr="0010420A">
        <w:rPr>
          <w:rFonts w:ascii="Courier New" w:eastAsia="Times New Roman" w:hAnsi="Courier New" w:cs="Courier New"/>
          <w:color w:val="036A07"/>
          <w:sz w:val="20"/>
          <w:szCs w:val="20"/>
          <w:lang w:val="es-ES" w:eastAsia="es-ES"/>
        </w:rPr>
        <w:t>'metodo'</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36A07"/>
          <w:sz w:val="20"/>
          <w:szCs w:val="20"/>
          <w:lang w:val="es-ES" w:eastAsia="es-ES"/>
        </w:rPr>
        <w:t>'costo_presos23737_actualizado'</w:t>
      </w:r>
      <w:r w:rsidRPr="0010420A">
        <w:rPr>
          <w:rFonts w:ascii="Courier New" w:eastAsia="Times New Roman" w:hAnsi="Courier New" w:cs="Courier New"/>
          <w:color w:val="333333"/>
          <w:sz w:val="20"/>
          <w:lang w:val="es-ES" w:eastAsia="es-ES"/>
        </w:rPr>
        <w:t>,-anio), aes(x = anio, y = costo_presos23737_actualizado)) +</w:t>
      </w:r>
    </w:p>
    <w:p w14:paraId="7F1178B2"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geom_line(aes(colour = metodo), size = </w:t>
      </w:r>
      <w:r w:rsidRPr="0010420A">
        <w:rPr>
          <w:rFonts w:ascii="Courier New" w:eastAsia="Times New Roman" w:hAnsi="Courier New" w:cs="Courier New"/>
          <w:color w:val="0000CD"/>
          <w:sz w:val="20"/>
          <w:szCs w:val="20"/>
          <w:lang w:val="es-ES" w:eastAsia="es-ES"/>
        </w:rPr>
        <w:t>2</w:t>
      </w:r>
      <w:r w:rsidRPr="0010420A">
        <w:rPr>
          <w:rFonts w:ascii="Courier New" w:eastAsia="Times New Roman" w:hAnsi="Courier New" w:cs="Courier New"/>
          <w:color w:val="333333"/>
          <w:sz w:val="20"/>
          <w:lang w:val="es-ES" w:eastAsia="es-ES"/>
        </w:rPr>
        <w:t>)+</w:t>
      </w:r>
    </w:p>
    <w:p w14:paraId="5C505234"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geom_point(colour = </w:t>
      </w:r>
      <w:r w:rsidRPr="0010420A">
        <w:rPr>
          <w:rFonts w:ascii="Courier New" w:eastAsia="Times New Roman" w:hAnsi="Courier New" w:cs="Courier New"/>
          <w:color w:val="036A07"/>
          <w:sz w:val="20"/>
          <w:szCs w:val="20"/>
          <w:lang w:val="es-ES" w:eastAsia="es-ES"/>
        </w:rPr>
        <w:t>'royalblue'</w:t>
      </w:r>
      <w:r w:rsidRPr="0010420A">
        <w:rPr>
          <w:rFonts w:ascii="Courier New" w:eastAsia="Times New Roman" w:hAnsi="Courier New" w:cs="Courier New"/>
          <w:color w:val="333333"/>
          <w:sz w:val="20"/>
          <w:lang w:val="es-ES" w:eastAsia="es-ES"/>
        </w:rPr>
        <w:t xml:space="preserve">, size = </w:t>
      </w:r>
      <w:r w:rsidRPr="0010420A">
        <w:rPr>
          <w:rFonts w:ascii="Courier New" w:eastAsia="Times New Roman" w:hAnsi="Courier New" w:cs="Courier New"/>
          <w:color w:val="0000CD"/>
          <w:sz w:val="20"/>
          <w:szCs w:val="20"/>
          <w:lang w:val="es-ES" w:eastAsia="es-ES"/>
        </w:rPr>
        <w:t>3</w:t>
      </w:r>
      <w:r w:rsidRPr="0010420A">
        <w:rPr>
          <w:rFonts w:ascii="Courier New" w:eastAsia="Times New Roman" w:hAnsi="Courier New" w:cs="Courier New"/>
          <w:color w:val="333333"/>
          <w:sz w:val="20"/>
          <w:lang w:val="es-ES" w:eastAsia="es-ES"/>
        </w:rPr>
        <w:t>)+</w:t>
      </w:r>
    </w:p>
    <w:p w14:paraId="106E7361"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scale_x_continuous(name=</w:t>
      </w:r>
      <w:r w:rsidRPr="0010420A">
        <w:rPr>
          <w:rFonts w:ascii="Courier New" w:eastAsia="Times New Roman" w:hAnsi="Courier New" w:cs="Courier New"/>
          <w:color w:val="036A07"/>
          <w:sz w:val="20"/>
          <w:szCs w:val="20"/>
          <w:lang w:val="es-ES" w:eastAsia="es-ES"/>
        </w:rPr>
        <w:t>"Fecha"</w:t>
      </w:r>
      <w:r w:rsidRPr="0010420A">
        <w:rPr>
          <w:rFonts w:ascii="Courier New" w:eastAsia="Times New Roman" w:hAnsi="Courier New" w:cs="Courier New"/>
          <w:color w:val="333333"/>
          <w:sz w:val="20"/>
          <w:lang w:val="es-ES" w:eastAsia="es-ES"/>
        </w:rPr>
        <w:t>, breaks=seq(</w:t>
      </w:r>
      <w:r w:rsidRPr="0010420A">
        <w:rPr>
          <w:rFonts w:ascii="Courier New" w:eastAsia="Times New Roman" w:hAnsi="Courier New" w:cs="Courier New"/>
          <w:color w:val="0000CD"/>
          <w:sz w:val="20"/>
          <w:szCs w:val="20"/>
          <w:lang w:val="es-ES" w:eastAsia="es-ES"/>
        </w:rPr>
        <w:t>2005</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2019</w:t>
      </w:r>
      <w:r w:rsidRPr="0010420A">
        <w:rPr>
          <w:rFonts w:ascii="Courier New" w:eastAsia="Times New Roman" w:hAnsi="Courier New" w:cs="Courier New"/>
          <w:color w:val="333333"/>
          <w:sz w:val="20"/>
          <w:lang w:val="es-ES" w:eastAsia="es-ES"/>
        </w:rPr>
        <w:t>,</w:t>
      </w:r>
      <w:r w:rsidRPr="0010420A">
        <w:rPr>
          <w:rFonts w:ascii="Courier New" w:eastAsia="Times New Roman" w:hAnsi="Courier New" w:cs="Courier New"/>
          <w:color w:val="0000CD"/>
          <w:sz w:val="20"/>
          <w:szCs w:val="20"/>
          <w:lang w:val="es-ES" w:eastAsia="es-ES"/>
        </w:rPr>
        <w:t>1</w:t>
      </w:r>
      <w:r w:rsidRPr="0010420A">
        <w:rPr>
          <w:rFonts w:ascii="Courier New" w:eastAsia="Times New Roman" w:hAnsi="Courier New" w:cs="Courier New"/>
          <w:color w:val="333333"/>
          <w:sz w:val="20"/>
          <w:lang w:val="es-ES" w:eastAsia="es-ES"/>
        </w:rPr>
        <w:t>)) +</w:t>
      </w:r>
    </w:p>
    <w:p w14:paraId="784D0596"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scale_y_continuous(name=</w:t>
      </w:r>
      <w:r w:rsidRPr="0010420A">
        <w:rPr>
          <w:rFonts w:ascii="Courier New" w:eastAsia="Times New Roman" w:hAnsi="Courier New" w:cs="Courier New"/>
          <w:color w:val="036A07"/>
          <w:sz w:val="20"/>
          <w:szCs w:val="20"/>
          <w:lang w:val="es-ES" w:eastAsia="es-ES"/>
        </w:rPr>
        <w:t>"Costos presos/as ley 23737"</w:t>
      </w:r>
      <w:r w:rsidRPr="0010420A">
        <w:rPr>
          <w:rFonts w:ascii="Courier New" w:eastAsia="Times New Roman" w:hAnsi="Courier New" w:cs="Courier New"/>
          <w:color w:val="333333"/>
          <w:sz w:val="20"/>
          <w:lang w:val="es-ES" w:eastAsia="es-ES"/>
        </w:rPr>
        <w:t xml:space="preserve">) + </w:t>
      </w:r>
    </w:p>
    <w:p w14:paraId="3DDC31EB"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val="es-ES" w:eastAsia="es-ES"/>
        </w:rPr>
      </w:pPr>
      <w:r w:rsidRPr="0010420A">
        <w:rPr>
          <w:rFonts w:ascii="Courier New" w:eastAsia="Times New Roman" w:hAnsi="Courier New" w:cs="Courier New"/>
          <w:color w:val="333333"/>
          <w:sz w:val="20"/>
          <w:lang w:val="es-ES" w:eastAsia="es-ES"/>
        </w:rPr>
        <w:t xml:space="preserve">    ggtitle(</w:t>
      </w:r>
      <w:r w:rsidRPr="0010420A">
        <w:rPr>
          <w:rFonts w:ascii="Courier New" w:eastAsia="Times New Roman" w:hAnsi="Courier New" w:cs="Courier New"/>
          <w:color w:val="036A07"/>
          <w:sz w:val="20"/>
          <w:szCs w:val="20"/>
          <w:lang w:val="es-ES" w:eastAsia="es-ES"/>
        </w:rPr>
        <w:t>"Comparacion de costos metodo 1 y 2"</w:t>
      </w:r>
      <w:r w:rsidRPr="0010420A">
        <w:rPr>
          <w:rFonts w:ascii="Courier New" w:eastAsia="Times New Roman" w:hAnsi="Courier New" w:cs="Courier New"/>
          <w:color w:val="333333"/>
          <w:sz w:val="20"/>
          <w:lang w:val="es-ES" w:eastAsia="es-ES"/>
        </w:rPr>
        <w:t>)+</w:t>
      </w:r>
    </w:p>
    <w:p w14:paraId="4373E9E6"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lastRenderedPageBreak/>
        <w:t xml:space="preserve">    theme_bw()</w:t>
      </w:r>
    </w:p>
    <w:p w14:paraId="50E0FB1D"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r w:rsidRPr="0010420A">
        <w:rPr>
          <w:rFonts w:ascii="Helvetica" w:eastAsia="Times New Roman" w:hAnsi="Helvetica" w:cs="Times New Roman"/>
          <w:noProof/>
          <w:color w:val="333333"/>
          <w:sz w:val="21"/>
          <w:szCs w:val="21"/>
          <w:lang w:val="es-ES" w:eastAsia="es-ES"/>
        </w:rPr>
        <w:drawing>
          <wp:inline distT="0" distB="0" distL="0" distR="0" wp14:anchorId="185DD732" wp14:editId="63156A03">
            <wp:extent cx="6271652" cy="3867150"/>
            <wp:effectExtent l="19050" t="0" r="0" b="0"/>
            <wp:docPr id="558" name="Imagen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29"/>
                    <a:srcRect/>
                    <a:stretch>
                      <a:fillRect/>
                    </a:stretch>
                  </pic:blipFill>
                  <pic:spPr bwMode="auto">
                    <a:xfrm>
                      <a:off x="0" y="0"/>
                      <a:ext cx="6276542" cy="3870165"/>
                    </a:xfrm>
                    <a:prstGeom prst="rect">
                      <a:avLst/>
                    </a:prstGeom>
                    <a:noFill/>
                    <a:ln w="9525">
                      <a:noFill/>
                      <a:miter lim="800000"/>
                      <a:headEnd/>
                      <a:tailEnd/>
                    </a:ln>
                  </pic:spPr>
                </pic:pic>
              </a:graphicData>
            </a:graphic>
          </wp:inline>
        </w:drawing>
      </w:r>
    </w:p>
    <w:p w14:paraId="620E6A37"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5E0DA249" w14:textId="77777777" w:rsidR="0010420A" w:rsidRPr="0010420A" w:rsidRDefault="0010420A" w:rsidP="0010420A">
      <w:pPr>
        <w:shd w:val="clear" w:color="auto" w:fill="FFFFFF"/>
        <w:spacing w:after="150" w:line="240" w:lineRule="auto"/>
        <w:jc w:val="both"/>
        <w:rPr>
          <w:rFonts w:ascii="Times New Roman" w:eastAsia="Times New Roman" w:hAnsi="Times New Roman" w:cs="Times New Roman"/>
          <w:color w:val="333333"/>
          <w:sz w:val="24"/>
          <w:szCs w:val="24"/>
          <w:lang w:val="es-ES" w:eastAsia="es-ES"/>
        </w:rPr>
      </w:pPr>
      <w:r w:rsidRPr="0010420A">
        <w:rPr>
          <w:rFonts w:ascii="Times New Roman" w:eastAsia="Times New Roman" w:hAnsi="Times New Roman" w:cs="Times New Roman"/>
          <w:color w:val="333333"/>
          <w:sz w:val="24"/>
          <w:szCs w:val="24"/>
          <w:lang w:val="es-ES" w:eastAsia="es-ES"/>
        </w:rPr>
        <w:t>El primer método se diferencia un poco mas de los otros dos, sobre todo en los primeros años. Sin embargo, cuando vemos el total acumulado, estos tres métodos tienen una distancia máxima que no llega al 4% de diferencia, lo que demuestra la robustez del modelo.</w:t>
      </w:r>
    </w:p>
    <w:p w14:paraId="4C17B059"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print(paste(</w:t>
      </w:r>
      <w:r w:rsidRPr="0010420A">
        <w:rPr>
          <w:rFonts w:ascii="Courier New" w:eastAsia="Times New Roman" w:hAnsi="Courier New" w:cs="Courier New"/>
          <w:color w:val="036A07"/>
          <w:sz w:val="20"/>
          <w:szCs w:val="20"/>
          <w:lang w:val="es-ES" w:eastAsia="es-ES"/>
        </w:rPr>
        <w:t>'Costos de presos/as por infraccion a la ley 23737 actualizado segun METODO 1 (imputacion al 31 dic): $'</w:t>
      </w:r>
      <w:r w:rsidRPr="0010420A">
        <w:rPr>
          <w:rFonts w:ascii="Courier New" w:eastAsia="Times New Roman" w:hAnsi="Courier New" w:cs="Courier New"/>
          <w:color w:val="333333"/>
          <w:sz w:val="20"/>
          <w:lang w:val="es-ES" w:eastAsia="es-ES"/>
        </w:rPr>
        <w:t>,sum(comparacion_metodos$metodo1_31dic)))</w:t>
      </w:r>
    </w:p>
    <w:p w14:paraId="43D51A67"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[1] "Costos de presos/as por infraccion a la ley 23737 actualizado segun METODO 1 (imputacion al 31 dic): $ 29943062029.858"</w:t>
      </w:r>
    </w:p>
    <w:p w14:paraId="6162B39D"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print(paste(</w:t>
      </w:r>
      <w:r w:rsidRPr="0010420A">
        <w:rPr>
          <w:rFonts w:ascii="Courier New" w:eastAsia="Times New Roman" w:hAnsi="Courier New" w:cs="Courier New"/>
          <w:color w:val="036A07"/>
          <w:sz w:val="20"/>
          <w:szCs w:val="20"/>
          <w:lang w:val="es-ES" w:eastAsia="es-ES"/>
        </w:rPr>
        <w:t>'Costos de presos/as por infraccion a la ley 23737 actualizado segun METODO 2 (imputacion lineal por mes): $'</w:t>
      </w:r>
      <w:r w:rsidRPr="0010420A">
        <w:rPr>
          <w:rFonts w:ascii="Courier New" w:eastAsia="Times New Roman" w:hAnsi="Courier New" w:cs="Courier New"/>
          <w:color w:val="333333"/>
          <w:sz w:val="20"/>
          <w:lang w:val="es-ES" w:eastAsia="es-ES"/>
        </w:rPr>
        <w:t>,sum(comparacion_metodos$metodo2_lineal)))</w:t>
      </w:r>
    </w:p>
    <w:p w14:paraId="229171D7"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[1] "Costos de presos/as por infraccion a la ley 23737 actualizado segun METODO 2 (imputacion lineal por mes): $ 28822343764.6578"</w:t>
      </w:r>
    </w:p>
    <w:p w14:paraId="40C91CD9"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print(paste(</w:t>
      </w:r>
      <w:r w:rsidRPr="0010420A">
        <w:rPr>
          <w:rFonts w:ascii="Courier New" w:eastAsia="Times New Roman" w:hAnsi="Courier New" w:cs="Courier New"/>
          <w:color w:val="036A07"/>
          <w:sz w:val="20"/>
          <w:szCs w:val="20"/>
          <w:lang w:val="es-ES" w:eastAsia="es-ES"/>
        </w:rPr>
        <w:t>'Costos de presos/as por infraccion a la ley 23737 actualizado segun METODO 3 (imputacion por promedio): $'</w:t>
      </w:r>
      <w:r w:rsidRPr="0010420A">
        <w:rPr>
          <w:rFonts w:ascii="Courier New" w:eastAsia="Times New Roman" w:hAnsi="Courier New" w:cs="Courier New"/>
          <w:color w:val="333333"/>
          <w:sz w:val="20"/>
          <w:lang w:val="es-ES" w:eastAsia="es-ES"/>
        </w:rPr>
        <w:t>,sum(comparacion_metodos$metodo3_promedio)))</w:t>
      </w:r>
    </w:p>
    <w:p w14:paraId="7E647F34" w14:textId="77777777" w:rsidR="0010420A" w:rsidRPr="0010420A" w:rsidRDefault="0010420A" w:rsidP="0010420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eastAsia="es-ES"/>
        </w:rPr>
      </w:pPr>
      <w:r w:rsidRPr="0010420A">
        <w:rPr>
          <w:rFonts w:ascii="Courier New" w:eastAsia="Times New Roman" w:hAnsi="Courier New" w:cs="Courier New"/>
          <w:color w:val="333333"/>
          <w:sz w:val="20"/>
          <w:lang w:val="es-ES" w:eastAsia="es-ES"/>
        </w:rPr>
        <w:t>[1] "Costos de presos/as por infraccion a la ley 23737 actualizado segun METODO 3 (imputacion por promedio): $ 28785599778.6877"</w:t>
      </w:r>
    </w:p>
    <w:p w14:paraId="7070EDF1" w14:textId="77777777" w:rsidR="0010420A" w:rsidRPr="0010420A" w:rsidRDefault="0010420A" w:rsidP="0010420A">
      <w:pPr>
        <w:shd w:val="clear" w:color="auto" w:fill="FFFFFF"/>
        <w:spacing w:after="0" w:line="240" w:lineRule="auto"/>
        <w:rPr>
          <w:rFonts w:ascii="Helvetica" w:eastAsia="Times New Roman" w:hAnsi="Helvetica" w:cs="Times New Roman"/>
          <w:color w:val="333333"/>
          <w:sz w:val="21"/>
          <w:szCs w:val="21"/>
          <w:lang w:val="es-ES" w:eastAsia="es-ES"/>
        </w:rPr>
      </w:pPr>
    </w:p>
    <w:p w14:paraId="3BEF09E1" w14:textId="77777777" w:rsidR="002D1BA2" w:rsidRDefault="002D1BA2" w:rsidP="006671CD">
      <w:pPr>
        <w:jc w:val="both"/>
        <w:rPr>
          <w:rFonts w:ascii="Times New Roman" w:hAnsi="Times New Roman" w:cs="Times New Roman"/>
          <w:sz w:val="24"/>
          <w:szCs w:val="24"/>
          <w:u w:val="single"/>
          <w:lang w:val="es-ES"/>
        </w:rPr>
      </w:pPr>
    </w:p>
    <w:p w14:paraId="2F8110F4" w14:textId="784B2A5A" w:rsidR="00564B95" w:rsidRPr="006671CD" w:rsidRDefault="00564B95" w:rsidP="006671CD">
      <w:pPr>
        <w:jc w:val="both"/>
        <w:rPr>
          <w:rFonts w:ascii="Times New Roman" w:hAnsi="Times New Roman" w:cs="Times New Roman"/>
          <w:sz w:val="24"/>
          <w:szCs w:val="24"/>
          <w:lang w:val="es-ES"/>
        </w:rPr>
      </w:pPr>
    </w:p>
    <w:sectPr w:rsidR="00564B95" w:rsidRPr="006671CD">
      <w:head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74627" w14:textId="77777777" w:rsidR="00ED590F" w:rsidRDefault="00ED590F" w:rsidP="00396401">
      <w:pPr>
        <w:spacing w:after="0" w:line="240" w:lineRule="auto"/>
      </w:pPr>
      <w:r>
        <w:separator/>
      </w:r>
    </w:p>
  </w:endnote>
  <w:endnote w:type="continuationSeparator" w:id="0">
    <w:p w14:paraId="1D5C1FB6" w14:textId="77777777" w:rsidR="00ED590F" w:rsidRDefault="00ED590F" w:rsidP="0039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cs-Calibri">
    <w:altName w:val="Cambria"/>
    <w:panose1 w:val="00000000000000000000"/>
    <w:charset w:val="00"/>
    <w:family w:val="roman"/>
    <w:notTrueType/>
    <w:pitch w:val="default"/>
  </w:font>
  <w:font w:name="Helvetica">
    <w:panose1 w:val="020B0604020202020204"/>
    <w:charset w:val="00"/>
    <w:family w:val="swiss"/>
    <w:pitch w:val="variable"/>
    <w:sig w:usb0="00000007" w:usb1="00000000"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Lucida Sans">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D0D86" w14:textId="77777777" w:rsidR="00ED590F" w:rsidRDefault="00ED590F" w:rsidP="00396401">
      <w:pPr>
        <w:spacing w:after="0" w:line="240" w:lineRule="auto"/>
      </w:pPr>
      <w:r>
        <w:separator/>
      </w:r>
    </w:p>
  </w:footnote>
  <w:footnote w:type="continuationSeparator" w:id="0">
    <w:p w14:paraId="0E419EE9" w14:textId="77777777" w:rsidR="00ED590F" w:rsidRDefault="00ED590F" w:rsidP="00396401">
      <w:pPr>
        <w:spacing w:after="0" w:line="240" w:lineRule="auto"/>
      </w:pPr>
      <w:r>
        <w:continuationSeparator/>
      </w:r>
    </w:p>
  </w:footnote>
  <w:footnote w:id="1">
    <w:p w14:paraId="619FCE5C" w14:textId="135F2228" w:rsidR="00396401" w:rsidRPr="00396401" w:rsidRDefault="00396401" w:rsidP="00396401">
      <w:pPr>
        <w:pStyle w:val="Textonotapie"/>
        <w:jc w:val="both"/>
        <w:rPr>
          <w:lang w:val="es-ES"/>
        </w:rPr>
      </w:pPr>
      <w:r>
        <w:rPr>
          <w:rStyle w:val="Refdenotaalpie"/>
        </w:rPr>
        <w:footnoteRef/>
      </w:r>
      <w:r>
        <w:t xml:space="preserve"> </w:t>
      </w:r>
      <w:r>
        <w:rPr>
          <w:lang w:val="es-ES"/>
        </w:rPr>
        <w:t xml:space="preserve">Según el SNEEP, el número de presos/as por infracción a la ley 23.737 en cárceles federales es el siguiente: 2005-69; 2006-34;2007-92;2008-52;2009-87;2010-55;2011-73;2012-60;2013-61;2014-42;2015-41;2016-54;2017-60;2018-101.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079029"/>
      <w:docPartObj>
        <w:docPartGallery w:val="Page Numbers (Top of Page)"/>
        <w:docPartUnique/>
      </w:docPartObj>
    </w:sdtPr>
    <w:sdtEndPr/>
    <w:sdtContent>
      <w:p w14:paraId="756FC571" w14:textId="1B948480" w:rsidR="002D1BA2" w:rsidRDefault="002D1BA2">
        <w:pPr>
          <w:pStyle w:val="Encabezado"/>
          <w:jc w:val="right"/>
        </w:pPr>
        <w:r>
          <w:fldChar w:fldCharType="begin"/>
        </w:r>
        <w:r>
          <w:instrText>PAGE   \* MERGEFORMAT</w:instrText>
        </w:r>
        <w:r>
          <w:fldChar w:fldCharType="separate"/>
        </w:r>
        <w:r>
          <w:rPr>
            <w:lang w:val="es-ES"/>
          </w:rPr>
          <w:t>2</w:t>
        </w:r>
        <w:r>
          <w:fldChar w:fldCharType="end"/>
        </w:r>
      </w:p>
    </w:sdtContent>
  </w:sdt>
  <w:p w14:paraId="528FD501" w14:textId="77777777" w:rsidR="002D1BA2" w:rsidRDefault="002D1B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25BAD"/>
    <w:multiLevelType w:val="hybridMultilevel"/>
    <w:tmpl w:val="8A2C1D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660344"/>
    <w:multiLevelType w:val="hybridMultilevel"/>
    <w:tmpl w:val="9968A506"/>
    <w:lvl w:ilvl="0" w:tplc="92E0355C">
      <w:start w:val="10"/>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43944B0"/>
    <w:multiLevelType w:val="hybridMultilevel"/>
    <w:tmpl w:val="78689F76"/>
    <w:lvl w:ilvl="0" w:tplc="FE4E8576">
      <w:start w:val="2"/>
      <w:numFmt w:val="bullet"/>
      <w:lvlText w:val="-"/>
      <w:lvlJc w:val="left"/>
      <w:pPr>
        <w:ind w:left="1068" w:hanging="360"/>
      </w:pPr>
      <w:rPr>
        <w:rFonts w:ascii="Times New Roman" w:eastAsiaTheme="minorHAnsi" w:hAnsi="Times New Roman"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38C65164"/>
    <w:multiLevelType w:val="hybridMultilevel"/>
    <w:tmpl w:val="38FC7080"/>
    <w:lvl w:ilvl="0" w:tplc="B1FA558E">
      <w:start w:val="1"/>
      <w:numFmt w:val="decimal"/>
      <w:lvlText w:val="%1."/>
      <w:lvlJc w:val="left"/>
      <w:pPr>
        <w:ind w:left="1068" w:hanging="360"/>
      </w:pPr>
      <w:rPr>
        <w:rFonts w:hint="default"/>
      </w:rPr>
    </w:lvl>
    <w:lvl w:ilvl="1" w:tplc="70B66C4C">
      <w:start w:val="1"/>
      <w:numFmt w:val="lowerRoman"/>
      <w:lvlText w:val="%2."/>
      <w:lvlJc w:val="left"/>
      <w:pPr>
        <w:ind w:left="1788" w:hanging="360"/>
      </w:pPr>
      <w:rPr>
        <w:rFonts w:ascii="Times New Roman" w:eastAsiaTheme="minorHAnsi" w:hAnsi="Times New Roman" w:cs="Times New Roman"/>
      </w:r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38C75766"/>
    <w:multiLevelType w:val="hybridMultilevel"/>
    <w:tmpl w:val="7C7AF62A"/>
    <w:lvl w:ilvl="0" w:tplc="D53A993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49A193A"/>
    <w:multiLevelType w:val="hybridMultilevel"/>
    <w:tmpl w:val="EE548E68"/>
    <w:lvl w:ilvl="0" w:tplc="69207918">
      <w:numFmt w:val="bullet"/>
      <w:lvlText w:val="-"/>
      <w:lvlJc w:val="left"/>
      <w:pPr>
        <w:ind w:left="1068" w:hanging="360"/>
      </w:pPr>
      <w:rPr>
        <w:rFonts w:ascii="Times New Roman" w:eastAsiaTheme="minorHAnsi" w:hAnsi="Times New Roman"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49754B3E"/>
    <w:multiLevelType w:val="multilevel"/>
    <w:tmpl w:val="14D8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9475C"/>
    <w:multiLevelType w:val="hybridMultilevel"/>
    <w:tmpl w:val="4FE2EF58"/>
    <w:lvl w:ilvl="0" w:tplc="2FD21454">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26955D8"/>
    <w:multiLevelType w:val="hybridMultilevel"/>
    <w:tmpl w:val="7248AEE6"/>
    <w:lvl w:ilvl="0" w:tplc="CDD63840">
      <w:start w:val="14"/>
      <w:numFmt w:val="bullet"/>
      <w:lvlText w:val="-"/>
      <w:lvlJc w:val="left"/>
      <w:pPr>
        <w:ind w:left="720" w:hanging="360"/>
      </w:pPr>
      <w:rPr>
        <w:rFonts w:ascii="Times New Roman" w:eastAsia="Times New Roman"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34D5081"/>
    <w:multiLevelType w:val="multilevel"/>
    <w:tmpl w:val="39D4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F5D63"/>
    <w:multiLevelType w:val="hybridMultilevel"/>
    <w:tmpl w:val="73EED646"/>
    <w:lvl w:ilvl="0" w:tplc="ADD40D0A">
      <w:start w:val="10"/>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3"/>
  </w:num>
  <w:num w:numId="5">
    <w:abstractNumId w:val="0"/>
  </w:num>
  <w:num w:numId="6">
    <w:abstractNumId w:val="5"/>
  </w:num>
  <w:num w:numId="7">
    <w:abstractNumId w:val="2"/>
  </w:num>
  <w:num w:numId="8">
    <w:abstractNumId w:val="6"/>
  </w:num>
  <w:num w:numId="9">
    <w:abstractNumId w:val="9"/>
  </w:num>
  <w:num w:numId="10">
    <w:abstractNumId w:val="8"/>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ferr">
    <w15:presenceInfo w15:providerId="None" w15:userId="sfer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717"/>
    <w:rsid w:val="000144FE"/>
    <w:rsid w:val="00021EFB"/>
    <w:rsid w:val="0003162D"/>
    <w:rsid w:val="000500AF"/>
    <w:rsid w:val="000571B1"/>
    <w:rsid w:val="000634EA"/>
    <w:rsid w:val="000A65B5"/>
    <w:rsid w:val="000B5D06"/>
    <w:rsid w:val="000D19B8"/>
    <w:rsid w:val="000D340D"/>
    <w:rsid w:val="001036A3"/>
    <w:rsid w:val="0010420A"/>
    <w:rsid w:val="00106D1B"/>
    <w:rsid w:val="0012709B"/>
    <w:rsid w:val="001336A8"/>
    <w:rsid w:val="00150384"/>
    <w:rsid w:val="00170017"/>
    <w:rsid w:val="00172394"/>
    <w:rsid w:val="00181FE8"/>
    <w:rsid w:val="001B5046"/>
    <w:rsid w:val="0020674B"/>
    <w:rsid w:val="00210C45"/>
    <w:rsid w:val="0025273F"/>
    <w:rsid w:val="00270D38"/>
    <w:rsid w:val="002723B7"/>
    <w:rsid w:val="002D1BA2"/>
    <w:rsid w:val="00312E37"/>
    <w:rsid w:val="003146D8"/>
    <w:rsid w:val="003318F9"/>
    <w:rsid w:val="00367180"/>
    <w:rsid w:val="0037657E"/>
    <w:rsid w:val="003961AD"/>
    <w:rsid w:val="00396401"/>
    <w:rsid w:val="003B04EF"/>
    <w:rsid w:val="003B4C57"/>
    <w:rsid w:val="003C1E2E"/>
    <w:rsid w:val="003F1815"/>
    <w:rsid w:val="003F3702"/>
    <w:rsid w:val="0041421C"/>
    <w:rsid w:val="0042414E"/>
    <w:rsid w:val="00425DE2"/>
    <w:rsid w:val="00433318"/>
    <w:rsid w:val="00440FC8"/>
    <w:rsid w:val="00441237"/>
    <w:rsid w:val="0045722C"/>
    <w:rsid w:val="00486FDA"/>
    <w:rsid w:val="00492648"/>
    <w:rsid w:val="004A50D6"/>
    <w:rsid w:val="004B7A27"/>
    <w:rsid w:val="004C1E18"/>
    <w:rsid w:val="004D3476"/>
    <w:rsid w:val="00501238"/>
    <w:rsid w:val="0050394D"/>
    <w:rsid w:val="00504BB0"/>
    <w:rsid w:val="00527BFB"/>
    <w:rsid w:val="00534C1F"/>
    <w:rsid w:val="00564B95"/>
    <w:rsid w:val="00566CC9"/>
    <w:rsid w:val="00575A92"/>
    <w:rsid w:val="00587D34"/>
    <w:rsid w:val="005953F3"/>
    <w:rsid w:val="005A1D11"/>
    <w:rsid w:val="005A6812"/>
    <w:rsid w:val="005D7987"/>
    <w:rsid w:val="005E2047"/>
    <w:rsid w:val="00607BFF"/>
    <w:rsid w:val="0061588F"/>
    <w:rsid w:val="00617DBF"/>
    <w:rsid w:val="00635BAC"/>
    <w:rsid w:val="0064720A"/>
    <w:rsid w:val="006671CD"/>
    <w:rsid w:val="006733DA"/>
    <w:rsid w:val="00692511"/>
    <w:rsid w:val="006A0E07"/>
    <w:rsid w:val="006A2026"/>
    <w:rsid w:val="006C01AD"/>
    <w:rsid w:val="006D512E"/>
    <w:rsid w:val="00701B37"/>
    <w:rsid w:val="00714BF3"/>
    <w:rsid w:val="00727177"/>
    <w:rsid w:val="00741441"/>
    <w:rsid w:val="0076265A"/>
    <w:rsid w:val="00770BD3"/>
    <w:rsid w:val="00774AC5"/>
    <w:rsid w:val="007828F8"/>
    <w:rsid w:val="00790FA1"/>
    <w:rsid w:val="00796EC6"/>
    <w:rsid w:val="007C22E3"/>
    <w:rsid w:val="007D66AF"/>
    <w:rsid w:val="007F7195"/>
    <w:rsid w:val="00807BFF"/>
    <w:rsid w:val="008156A8"/>
    <w:rsid w:val="0083371E"/>
    <w:rsid w:val="0086039D"/>
    <w:rsid w:val="00874CCD"/>
    <w:rsid w:val="00882243"/>
    <w:rsid w:val="00886DC2"/>
    <w:rsid w:val="00891CB2"/>
    <w:rsid w:val="008A0721"/>
    <w:rsid w:val="008B3609"/>
    <w:rsid w:val="008B36F7"/>
    <w:rsid w:val="008C07B0"/>
    <w:rsid w:val="008C3CC1"/>
    <w:rsid w:val="008D5D8E"/>
    <w:rsid w:val="008F3F21"/>
    <w:rsid w:val="008F501B"/>
    <w:rsid w:val="0090783C"/>
    <w:rsid w:val="00910779"/>
    <w:rsid w:val="00914A54"/>
    <w:rsid w:val="00932AFA"/>
    <w:rsid w:val="009773AB"/>
    <w:rsid w:val="009A00ED"/>
    <w:rsid w:val="009A00FC"/>
    <w:rsid w:val="009A4717"/>
    <w:rsid w:val="009B27C3"/>
    <w:rsid w:val="009B3B80"/>
    <w:rsid w:val="009B5ABE"/>
    <w:rsid w:val="009B6097"/>
    <w:rsid w:val="009C0274"/>
    <w:rsid w:val="009C4165"/>
    <w:rsid w:val="00A02032"/>
    <w:rsid w:val="00A07024"/>
    <w:rsid w:val="00A3412A"/>
    <w:rsid w:val="00A34DE2"/>
    <w:rsid w:val="00A35440"/>
    <w:rsid w:val="00A53941"/>
    <w:rsid w:val="00A54A03"/>
    <w:rsid w:val="00A67E77"/>
    <w:rsid w:val="00A930D6"/>
    <w:rsid w:val="00AA6FD0"/>
    <w:rsid w:val="00AA73D8"/>
    <w:rsid w:val="00AC7CEE"/>
    <w:rsid w:val="00AD743A"/>
    <w:rsid w:val="00AE04FA"/>
    <w:rsid w:val="00AE3938"/>
    <w:rsid w:val="00AE7072"/>
    <w:rsid w:val="00AF2E25"/>
    <w:rsid w:val="00B61F28"/>
    <w:rsid w:val="00B75229"/>
    <w:rsid w:val="00B8620C"/>
    <w:rsid w:val="00B92A17"/>
    <w:rsid w:val="00B92CCA"/>
    <w:rsid w:val="00B938A3"/>
    <w:rsid w:val="00B95E18"/>
    <w:rsid w:val="00BD32E1"/>
    <w:rsid w:val="00BE0DD8"/>
    <w:rsid w:val="00C10785"/>
    <w:rsid w:val="00C24587"/>
    <w:rsid w:val="00C514B5"/>
    <w:rsid w:val="00C617CE"/>
    <w:rsid w:val="00C66261"/>
    <w:rsid w:val="00C670F3"/>
    <w:rsid w:val="00C7384B"/>
    <w:rsid w:val="00C95475"/>
    <w:rsid w:val="00CB16C8"/>
    <w:rsid w:val="00CC3A5C"/>
    <w:rsid w:val="00CC61F2"/>
    <w:rsid w:val="00CF5DC9"/>
    <w:rsid w:val="00D03E2D"/>
    <w:rsid w:val="00D10BBD"/>
    <w:rsid w:val="00D11346"/>
    <w:rsid w:val="00D3401A"/>
    <w:rsid w:val="00D43127"/>
    <w:rsid w:val="00D44060"/>
    <w:rsid w:val="00D62E67"/>
    <w:rsid w:val="00D72287"/>
    <w:rsid w:val="00D73DBA"/>
    <w:rsid w:val="00D81BBA"/>
    <w:rsid w:val="00DA1EFB"/>
    <w:rsid w:val="00DA4A5B"/>
    <w:rsid w:val="00DC68A8"/>
    <w:rsid w:val="00DE4ED8"/>
    <w:rsid w:val="00DE7F2D"/>
    <w:rsid w:val="00DF41CA"/>
    <w:rsid w:val="00E02395"/>
    <w:rsid w:val="00E24BDC"/>
    <w:rsid w:val="00E40632"/>
    <w:rsid w:val="00E66129"/>
    <w:rsid w:val="00E94C75"/>
    <w:rsid w:val="00E961E2"/>
    <w:rsid w:val="00EB03B5"/>
    <w:rsid w:val="00EB3EDC"/>
    <w:rsid w:val="00EC5B6B"/>
    <w:rsid w:val="00EC6569"/>
    <w:rsid w:val="00ED590F"/>
    <w:rsid w:val="00EF1408"/>
    <w:rsid w:val="00EF3B63"/>
    <w:rsid w:val="00F15AFA"/>
    <w:rsid w:val="00F21CEC"/>
    <w:rsid w:val="00F233AA"/>
    <w:rsid w:val="00F257D4"/>
    <w:rsid w:val="00F27299"/>
    <w:rsid w:val="00F475C8"/>
    <w:rsid w:val="00F73B9D"/>
    <w:rsid w:val="00F75C56"/>
    <w:rsid w:val="00F80AB1"/>
    <w:rsid w:val="00F900CC"/>
    <w:rsid w:val="00F93C2B"/>
    <w:rsid w:val="00FB1B91"/>
    <w:rsid w:val="00FB31B9"/>
    <w:rsid w:val="00FB4E20"/>
    <w:rsid w:val="00FC3853"/>
    <w:rsid w:val="00FC74EF"/>
    <w:rsid w:val="00FD04EC"/>
    <w:rsid w:val="00FD17CD"/>
    <w:rsid w:val="00FD6C49"/>
    <w:rsid w:val="00FF21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DF65"/>
  <w15:chartTrackingRefBased/>
  <w15:docId w15:val="{941A8248-226D-4D5C-9236-FA2E2196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0420A"/>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semiHidden/>
    <w:unhideWhenUsed/>
    <w:qFormat/>
    <w:rsid w:val="0010420A"/>
    <w:pPr>
      <w:keepNext/>
      <w:keepLines/>
      <w:spacing w:before="4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10420A"/>
    <w:pPr>
      <w:keepNext/>
      <w:keepLines/>
      <w:spacing w:before="40" w:after="0"/>
      <w:outlineLvl w:val="2"/>
    </w:pPr>
    <w:rPr>
      <w:rFonts w:ascii="Cambria" w:eastAsia="Times New Roman" w:hAnsi="Cambria" w:cs="Times New Roman"/>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4717"/>
    <w:pPr>
      <w:ind w:left="720"/>
      <w:contextualSpacing/>
    </w:pPr>
  </w:style>
  <w:style w:type="character" w:styleId="Hipervnculo">
    <w:name w:val="Hyperlink"/>
    <w:basedOn w:val="Fuentedeprrafopredeter"/>
    <w:uiPriority w:val="99"/>
    <w:unhideWhenUsed/>
    <w:rsid w:val="006671CD"/>
    <w:rPr>
      <w:color w:val="0563C1" w:themeColor="hyperlink"/>
      <w:u w:val="single"/>
    </w:rPr>
  </w:style>
  <w:style w:type="character" w:customStyle="1" w:styleId="Mencinsinresolver1">
    <w:name w:val="Mención sin resolver1"/>
    <w:basedOn w:val="Fuentedeprrafopredeter"/>
    <w:uiPriority w:val="99"/>
    <w:semiHidden/>
    <w:unhideWhenUsed/>
    <w:rsid w:val="006671CD"/>
    <w:rPr>
      <w:color w:val="605E5C"/>
      <w:shd w:val="clear" w:color="auto" w:fill="E1DFDD"/>
    </w:rPr>
  </w:style>
  <w:style w:type="paragraph" w:customStyle="1" w:styleId="Default">
    <w:name w:val="Default"/>
    <w:rsid w:val="00150384"/>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3765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657E"/>
    <w:rPr>
      <w:rFonts w:ascii="Segoe UI" w:hAnsi="Segoe UI" w:cs="Segoe UI"/>
      <w:sz w:val="18"/>
      <w:szCs w:val="18"/>
    </w:rPr>
  </w:style>
  <w:style w:type="character" w:styleId="Refdecomentario">
    <w:name w:val="annotation reference"/>
    <w:basedOn w:val="Fuentedeprrafopredeter"/>
    <w:uiPriority w:val="99"/>
    <w:semiHidden/>
    <w:unhideWhenUsed/>
    <w:rsid w:val="00EC6569"/>
    <w:rPr>
      <w:sz w:val="16"/>
      <w:szCs w:val="16"/>
    </w:rPr>
  </w:style>
  <w:style w:type="paragraph" w:styleId="Textocomentario">
    <w:name w:val="annotation text"/>
    <w:basedOn w:val="Normal"/>
    <w:link w:val="TextocomentarioCar"/>
    <w:uiPriority w:val="99"/>
    <w:semiHidden/>
    <w:unhideWhenUsed/>
    <w:rsid w:val="00EC65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6569"/>
    <w:rPr>
      <w:sz w:val="20"/>
      <w:szCs w:val="20"/>
    </w:rPr>
  </w:style>
  <w:style w:type="paragraph" w:styleId="Asuntodelcomentario">
    <w:name w:val="annotation subject"/>
    <w:basedOn w:val="Textocomentario"/>
    <w:next w:val="Textocomentario"/>
    <w:link w:val="AsuntodelcomentarioCar"/>
    <w:uiPriority w:val="99"/>
    <w:semiHidden/>
    <w:unhideWhenUsed/>
    <w:rsid w:val="00EC6569"/>
    <w:rPr>
      <w:b/>
      <w:bCs/>
    </w:rPr>
  </w:style>
  <w:style w:type="character" w:customStyle="1" w:styleId="AsuntodelcomentarioCar">
    <w:name w:val="Asunto del comentario Car"/>
    <w:basedOn w:val="TextocomentarioCar"/>
    <w:link w:val="Asuntodelcomentario"/>
    <w:uiPriority w:val="99"/>
    <w:semiHidden/>
    <w:rsid w:val="00EC6569"/>
    <w:rPr>
      <w:b/>
      <w:bCs/>
      <w:sz w:val="20"/>
      <w:szCs w:val="20"/>
    </w:rPr>
  </w:style>
  <w:style w:type="paragraph" w:styleId="Textonotapie">
    <w:name w:val="footnote text"/>
    <w:basedOn w:val="Normal"/>
    <w:link w:val="TextonotapieCar"/>
    <w:uiPriority w:val="99"/>
    <w:semiHidden/>
    <w:unhideWhenUsed/>
    <w:rsid w:val="003964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6401"/>
    <w:rPr>
      <w:sz w:val="20"/>
      <w:szCs w:val="20"/>
    </w:rPr>
  </w:style>
  <w:style w:type="character" w:styleId="Refdenotaalpie">
    <w:name w:val="footnote reference"/>
    <w:basedOn w:val="Fuentedeprrafopredeter"/>
    <w:uiPriority w:val="99"/>
    <w:semiHidden/>
    <w:unhideWhenUsed/>
    <w:rsid w:val="00396401"/>
    <w:rPr>
      <w:vertAlign w:val="superscript"/>
    </w:rPr>
  </w:style>
  <w:style w:type="paragraph" w:styleId="Encabezado">
    <w:name w:val="header"/>
    <w:basedOn w:val="Normal"/>
    <w:link w:val="EncabezadoCar"/>
    <w:uiPriority w:val="99"/>
    <w:unhideWhenUsed/>
    <w:rsid w:val="002D1B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1BA2"/>
  </w:style>
  <w:style w:type="paragraph" w:styleId="Piedepgina">
    <w:name w:val="footer"/>
    <w:basedOn w:val="Normal"/>
    <w:link w:val="PiedepginaCar"/>
    <w:uiPriority w:val="99"/>
    <w:unhideWhenUsed/>
    <w:rsid w:val="002D1B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BA2"/>
  </w:style>
  <w:style w:type="character" w:customStyle="1" w:styleId="Ttulo1Car">
    <w:name w:val="Título 1 Car"/>
    <w:basedOn w:val="Fuentedeprrafopredeter"/>
    <w:link w:val="Ttulo1"/>
    <w:uiPriority w:val="9"/>
    <w:rsid w:val="0010420A"/>
    <w:rPr>
      <w:rFonts w:ascii="Times New Roman" w:eastAsia="Times New Roman" w:hAnsi="Times New Roman" w:cs="Times New Roman"/>
      <w:b/>
      <w:bCs/>
      <w:kern w:val="36"/>
      <w:sz w:val="48"/>
      <w:szCs w:val="48"/>
      <w:lang w:val="es-ES" w:eastAsia="es-ES"/>
    </w:rPr>
  </w:style>
  <w:style w:type="paragraph" w:customStyle="1" w:styleId="Ttulo21">
    <w:name w:val="Título 21"/>
    <w:basedOn w:val="Normal"/>
    <w:next w:val="Normal"/>
    <w:uiPriority w:val="9"/>
    <w:semiHidden/>
    <w:unhideWhenUsed/>
    <w:qFormat/>
    <w:rsid w:val="0010420A"/>
    <w:pPr>
      <w:keepNext/>
      <w:keepLines/>
      <w:spacing w:before="200" w:after="0" w:line="276" w:lineRule="auto"/>
      <w:outlineLvl w:val="1"/>
    </w:pPr>
    <w:rPr>
      <w:rFonts w:ascii="Cambria" w:eastAsia="Times New Roman" w:hAnsi="Cambria" w:cs="Times New Roman"/>
      <w:b/>
      <w:bCs/>
      <w:color w:val="4F81BD"/>
      <w:sz w:val="26"/>
      <w:szCs w:val="26"/>
      <w:lang w:val="es-ES"/>
    </w:rPr>
  </w:style>
  <w:style w:type="paragraph" w:customStyle="1" w:styleId="Ttulo31">
    <w:name w:val="Título 31"/>
    <w:basedOn w:val="Normal"/>
    <w:next w:val="Normal"/>
    <w:uiPriority w:val="9"/>
    <w:semiHidden/>
    <w:unhideWhenUsed/>
    <w:qFormat/>
    <w:rsid w:val="0010420A"/>
    <w:pPr>
      <w:keepNext/>
      <w:keepLines/>
      <w:spacing w:before="200" w:after="0" w:line="276" w:lineRule="auto"/>
      <w:outlineLvl w:val="2"/>
    </w:pPr>
    <w:rPr>
      <w:rFonts w:ascii="Cambria" w:eastAsia="Times New Roman" w:hAnsi="Cambria" w:cs="Times New Roman"/>
      <w:b/>
      <w:bCs/>
      <w:color w:val="4F81BD"/>
      <w:lang w:val="es-ES"/>
    </w:rPr>
  </w:style>
  <w:style w:type="numbering" w:customStyle="1" w:styleId="Sinlista1">
    <w:name w:val="Sin lista1"/>
    <w:next w:val="Sinlista"/>
    <w:uiPriority w:val="99"/>
    <w:semiHidden/>
    <w:unhideWhenUsed/>
    <w:rsid w:val="0010420A"/>
  </w:style>
  <w:style w:type="paragraph" w:styleId="NormalWeb">
    <w:name w:val="Normal (Web)"/>
    <w:basedOn w:val="Normal"/>
    <w:uiPriority w:val="99"/>
    <w:unhideWhenUsed/>
    <w:rsid w:val="0010420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10420A"/>
    <w:rPr>
      <w:b/>
      <w:bCs/>
    </w:rPr>
  </w:style>
  <w:style w:type="character" w:customStyle="1" w:styleId="Ttulo3Car">
    <w:name w:val="Título 3 Car"/>
    <w:basedOn w:val="Fuentedeprrafopredeter"/>
    <w:link w:val="Ttulo3"/>
    <w:uiPriority w:val="9"/>
    <w:semiHidden/>
    <w:rsid w:val="0010420A"/>
    <w:rPr>
      <w:rFonts w:ascii="Cambria" w:eastAsia="Times New Roman" w:hAnsi="Cambria" w:cs="Times New Roman"/>
      <w:b/>
      <w:bCs/>
      <w:color w:val="4F81BD"/>
    </w:rPr>
  </w:style>
  <w:style w:type="paragraph" w:styleId="HTMLconformatoprevio">
    <w:name w:val="HTML Preformatted"/>
    <w:basedOn w:val="Normal"/>
    <w:link w:val="HTMLconformatoprevioCar"/>
    <w:uiPriority w:val="99"/>
    <w:unhideWhenUsed/>
    <w:rsid w:val="00104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0420A"/>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10420A"/>
    <w:rPr>
      <w:rFonts w:ascii="Courier New" w:eastAsia="Times New Roman" w:hAnsi="Courier New" w:cs="Courier New"/>
      <w:sz w:val="20"/>
      <w:szCs w:val="20"/>
    </w:rPr>
  </w:style>
  <w:style w:type="character" w:customStyle="1" w:styleId="hljs-keyword">
    <w:name w:val="hljs-keyword"/>
    <w:basedOn w:val="Fuentedeprrafopredeter"/>
    <w:rsid w:val="0010420A"/>
  </w:style>
  <w:style w:type="character" w:customStyle="1" w:styleId="hljs-comment">
    <w:name w:val="hljs-comment"/>
    <w:basedOn w:val="Fuentedeprrafopredeter"/>
    <w:rsid w:val="0010420A"/>
  </w:style>
  <w:style w:type="character" w:customStyle="1" w:styleId="hljs-number">
    <w:name w:val="hljs-number"/>
    <w:basedOn w:val="Fuentedeprrafopredeter"/>
    <w:rsid w:val="0010420A"/>
  </w:style>
  <w:style w:type="character" w:customStyle="1" w:styleId="hljs-string">
    <w:name w:val="hljs-string"/>
    <w:basedOn w:val="Fuentedeprrafopredeter"/>
    <w:rsid w:val="0010420A"/>
  </w:style>
  <w:style w:type="character" w:styleId="nfasis">
    <w:name w:val="Emphasis"/>
    <w:basedOn w:val="Fuentedeprrafopredeter"/>
    <w:uiPriority w:val="20"/>
    <w:qFormat/>
    <w:rsid w:val="0010420A"/>
    <w:rPr>
      <w:i/>
      <w:iCs/>
    </w:rPr>
  </w:style>
  <w:style w:type="character" w:customStyle="1" w:styleId="Ttulo2Car">
    <w:name w:val="Título 2 Car"/>
    <w:basedOn w:val="Fuentedeprrafopredeter"/>
    <w:link w:val="Ttulo2"/>
    <w:uiPriority w:val="9"/>
    <w:semiHidden/>
    <w:rsid w:val="0010420A"/>
    <w:rPr>
      <w:rFonts w:ascii="Cambria" w:eastAsia="Times New Roman" w:hAnsi="Cambria" w:cs="Times New Roman"/>
      <w:b/>
      <w:bCs/>
      <w:color w:val="4F81BD"/>
      <w:sz w:val="26"/>
      <w:szCs w:val="26"/>
    </w:rPr>
  </w:style>
  <w:style w:type="character" w:styleId="Mencinsinresolver">
    <w:name w:val="Unresolved Mention"/>
    <w:basedOn w:val="Fuentedeprrafopredeter"/>
    <w:uiPriority w:val="99"/>
    <w:semiHidden/>
    <w:unhideWhenUsed/>
    <w:rsid w:val="0010420A"/>
    <w:rPr>
      <w:color w:val="605E5C"/>
      <w:shd w:val="clear" w:color="auto" w:fill="E1DFDD"/>
    </w:rPr>
  </w:style>
  <w:style w:type="character" w:customStyle="1" w:styleId="Ttulo3Car1">
    <w:name w:val="Título 3 Car1"/>
    <w:basedOn w:val="Fuentedeprrafopredeter"/>
    <w:uiPriority w:val="9"/>
    <w:semiHidden/>
    <w:rsid w:val="0010420A"/>
    <w:rPr>
      <w:rFonts w:asciiTheme="majorHAnsi" w:eastAsiaTheme="majorEastAsia" w:hAnsiTheme="majorHAnsi" w:cstheme="majorBidi"/>
      <w:color w:val="1F3763" w:themeColor="accent1" w:themeShade="7F"/>
      <w:sz w:val="24"/>
      <w:szCs w:val="24"/>
    </w:rPr>
  </w:style>
  <w:style w:type="character" w:customStyle="1" w:styleId="Ttulo2Car1">
    <w:name w:val="Título 2 Car1"/>
    <w:basedOn w:val="Fuentedeprrafopredeter"/>
    <w:uiPriority w:val="9"/>
    <w:semiHidden/>
    <w:rsid w:val="001042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6599">
      <w:bodyDiv w:val="1"/>
      <w:marLeft w:val="0"/>
      <w:marRight w:val="0"/>
      <w:marTop w:val="0"/>
      <w:marBottom w:val="0"/>
      <w:divBdr>
        <w:top w:val="none" w:sz="0" w:space="0" w:color="auto"/>
        <w:left w:val="none" w:sz="0" w:space="0" w:color="auto"/>
        <w:bottom w:val="none" w:sz="0" w:space="0" w:color="auto"/>
        <w:right w:val="none" w:sz="0" w:space="0" w:color="auto"/>
      </w:divBdr>
    </w:div>
    <w:div w:id="140849627">
      <w:bodyDiv w:val="1"/>
      <w:marLeft w:val="0"/>
      <w:marRight w:val="0"/>
      <w:marTop w:val="0"/>
      <w:marBottom w:val="0"/>
      <w:divBdr>
        <w:top w:val="none" w:sz="0" w:space="0" w:color="auto"/>
        <w:left w:val="none" w:sz="0" w:space="0" w:color="auto"/>
        <w:bottom w:val="none" w:sz="0" w:space="0" w:color="auto"/>
        <w:right w:val="none" w:sz="0" w:space="0" w:color="auto"/>
      </w:divBdr>
    </w:div>
    <w:div w:id="166210219">
      <w:bodyDiv w:val="1"/>
      <w:marLeft w:val="0"/>
      <w:marRight w:val="0"/>
      <w:marTop w:val="0"/>
      <w:marBottom w:val="0"/>
      <w:divBdr>
        <w:top w:val="none" w:sz="0" w:space="0" w:color="auto"/>
        <w:left w:val="none" w:sz="0" w:space="0" w:color="auto"/>
        <w:bottom w:val="none" w:sz="0" w:space="0" w:color="auto"/>
        <w:right w:val="none" w:sz="0" w:space="0" w:color="auto"/>
      </w:divBdr>
    </w:div>
    <w:div w:id="652833940">
      <w:bodyDiv w:val="1"/>
      <w:marLeft w:val="0"/>
      <w:marRight w:val="0"/>
      <w:marTop w:val="0"/>
      <w:marBottom w:val="0"/>
      <w:divBdr>
        <w:top w:val="none" w:sz="0" w:space="0" w:color="auto"/>
        <w:left w:val="none" w:sz="0" w:space="0" w:color="auto"/>
        <w:bottom w:val="none" w:sz="0" w:space="0" w:color="auto"/>
        <w:right w:val="none" w:sz="0" w:space="0" w:color="auto"/>
      </w:divBdr>
    </w:div>
    <w:div w:id="706874558">
      <w:bodyDiv w:val="1"/>
      <w:marLeft w:val="0"/>
      <w:marRight w:val="0"/>
      <w:marTop w:val="0"/>
      <w:marBottom w:val="0"/>
      <w:divBdr>
        <w:top w:val="none" w:sz="0" w:space="0" w:color="auto"/>
        <w:left w:val="none" w:sz="0" w:space="0" w:color="auto"/>
        <w:bottom w:val="none" w:sz="0" w:space="0" w:color="auto"/>
        <w:right w:val="none" w:sz="0" w:space="0" w:color="auto"/>
      </w:divBdr>
    </w:div>
    <w:div w:id="787773794">
      <w:bodyDiv w:val="1"/>
      <w:marLeft w:val="0"/>
      <w:marRight w:val="0"/>
      <w:marTop w:val="0"/>
      <w:marBottom w:val="0"/>
      <w:divBdr>
        <w:top w:val="none" w:sz="0" w:space="0" w:color="auto"/>
        <w:left w:val="none" w:sz="0" w:space="0" w:color="auto"/>
        <w:bottom w:val="none" w:sz="0" w:space="0" w:color="auto"/>
        <w:right w:val="none" w:sz="0" w:space="0" w:color="auto"/>
      </w:divBdr>
    </w:div>
    <w:div w:id="819034122">
      <w:bodyDiv w:val="1"/>
      <w:marLeft w:val="0"/>
      <w:marRight w:val="0"/>
      <w:marTop w:val="0"/>
      <w:marBottom w:val="0"/>
      <w:divBdr>
        <w:top w:val="none" w:sz="0" w:space="0" w:color="auto"/>
        <w:left w:val="none" w:sz="0" w:space="0" w:color="auto"/>
        <w:bottom w:val="none" w:sz="0" w:space="0" w:color="auto"/>
        <w:right w:val="none" w:sz="0" w:space="0" w:color="auto"/>
      </w:divBdr>
    </w:div>
    <w:div w:id="824975293">
      <w:bodyDiv w:val="1"/>
      <w:marLeft w:val="0"/>
      <w:marRight w:val="0"/>
      <w:marTop w:val="0"/>
      <w:marBottom w:val="0"/>
      <w:divBdr>
        <w:top w:val="none" w:sz="0" w:space="0" w:color="auto"/>
        <w:left w:val="none" w:sz="0" w:space="0" w:color="auto"/>
        <w:bottom w:val="none" w:sz="0" w:space="0" w:color="auto"/>
        <w:right w:val="none" w:sz="0" w:space="0" w:color="auto"/>
      </w:divBdr>
    </w:div>
    <w:div w:id="1457791801">
      <w:bodyDiv w:val="1"/>
      <w:marLeft w:val="0"/>
      <w:marRight w:val="0"/>
      <w:marTop w:val="0"/>
      <w:marBottom w:val="0"/>
      <w:divBdr>
        <w:top w:val="none" w:sz="0" w:space="0" w:color="auto"/>
        <w:left w:val="none" w:sz="0" w:space="0" w:color="auto"/>
        <w:bottom w:val="none" w:sz="0" w:space="0" w:color="auto"/>
        <w:right w:val="none" w:sz="0" w:space="0" w:color="auto"/>
      </w:divBdr>
    </w:div>
    <w:div w:id="18001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os.jus.gob.ar/dataset/sneep"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drive.google.com/open?id=1jkdMOmNOopoLwyQj9Mz0vaJU702Y3rSV" TargetMode="External"/><Relationship Id="rId17" Type="http://schemas.openxmlformats.org/officeDocument/2006/relationships/image" Target="media/image5.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tos-justicia-argentina/Sistema-Nacional-de-Estadisticas-sobre-Ejecucion-de-la-Pena-SNEEP/blob/master/Sistema-Nacional-de-Estadisticas-sobre-Ejecucion-de-la-Pena-SNEEP-metadata.md"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caspecina@gmail.com" TargetMode="Externa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image" Target="media/image3.jpeg"/><Relationship Id="rId19" Type="http://schemas.openxmlformats.org/officeDocument/2006/relationships/hyperlink" Target="https://www.gba.gob.ar/hacienda_y_finanzas/direccion_provincial_de_presupuesto_public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datos-justicia-argentina/Sistema-Nacional-de-Estadisticas-sobre-Ejecucion-de-la-Pena-SNEEP/blob/master/Sistema-Nacional-de-Estadisticas-sobre-Ejecucion-de-la-Pena-SNEEP-metadata.md" TargetMode="Externa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header" Target="header1.xml"/><Relationship Id="rId8"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D69C6-71CC-424D-858A-40C05065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8488</Words>
  <Characters>46685</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sferr</dc:creator>
  <cp:keywords/>
  <dc:description/>
  <cp:lastModifiedBy>sferr</cp:lastModifiedBy>
  <cp:revision>2</cp:revision>
  <dcterms:created xsi:type="dcterms:W3CDTF">2020-03-13T16:21:00Z</dcterms:created>
  <dcterms:modified xsi:type="dcterms:W3CDTF">2020-03-13T16:21:00Z</dcterms:modified>
</cp:coreProperties>
</file>